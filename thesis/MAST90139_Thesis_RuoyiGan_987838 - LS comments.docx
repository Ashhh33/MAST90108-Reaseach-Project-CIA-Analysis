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DB79B" w14:textId="77777777" w:rsidR="00890157" w:rsidRDefault="00000000">
      <w:pPr>
        <w:spacing w:after="67" w:line="265" w:lineRule="auto"/>
        <w:ind w:left="640"/>
        <w:jc w:val="left"/>
      </w:pPr>
      <w:r>
        <w:rPr>
          <w:b/>
          <w:sz w:val="41"/>
        </w:rPr>
        <w:t>Robust Data Mining for Medicine:</w:t>
      </w:r>
    </w:p>
    <w:p w14:paraId="49E98D20" w14:textId="77777777" w:rsidR="00890157" w:rsidRDefault="00000000">
      <w:pPr>
        <w:pStyle w:val="Heading2"/>
        <w:spacing w:after="67"/>
        <w:ind w:left="388"/>
      </w:pPr>
      <w:r>
        <w:rPr>
          <w:sz w:val="41"/>
        </w:rPr>
        <w:t>Prediction of Chemotherapy Induced Amenorrhea and Menses Recovery for</w:t>
      </w:r>
    </w:p>
    <w:p w14:paraId="1FD7D9F8" w14:textId="77777777" w:rsidR="00890157" w:rsidRDefault="00000000">
      <w:pPr>
        <w:spacing w:after="1722" w:line="265" w:lineRule="auto"/>
        <w:jc w:val="center"/>
      </w:pPr>
      <w:r>
        <w:rPr>
          <w:b/>
          <w:sz w:val="41"/>
        </w:rPr>
        <w:t>Breast Cancer</w:t>
      </w:r>
    </w:p>
    <w:p w14:paraId="36D1D4AA" w14:textId="77777777" w:rsidR="00890157" w:rsidRDefault="00000000">
      <w:pPr>
        <w:spacing w:after="152" w:line="259" w:lineRule="auto"/>
        <w:ind w:left="0" w:firstLine="0"/>
        <w:jc w:val="center"/>
      </w:pPr>
      <w:r>
        <w:rPr>
          <w:sz w:val="34"/>
        </w:rPr>
        <w:t>by</w:t>
      </w:r>
    </w:p>
    <w:p w14:paraId="2AD841DF" w14:textId="77777777" w:rsidR="00890157" w:rsidRDefault="00000000">
      <w:pPr>
        <w:spacing w:after="1627" w:line="259" w:lineRule="auto"/>
        <w:ind w:left="0" w:firstLine="0"/>
        <w:jc w:val="center"/>
      </w:pPr>
      <w:r>
        <w:rPr>
          <w:color w:val="0000FF"/>
          <w:sz w:val="34"/>
        </w:rPr>
        <w:t>Ruoyi Gan</w:t>
      </w:r>
    </w:p>
    <w:p w14:paraId="4563BFC2" w14:textId="77777777" w:rsidR="00890157" w:rsidRDefault="00000000">
      <w:pPr>
        <w:spacing w:after="507" w:line="259" w:lineRule="auto"/>
        <w:ind w:left="1520" w:right="1510"/>
        <w:jc w:val="center"/>
      </w:pPr>
      <w:r>
        <w:rPr>
          <w:sz w:val="24"/>
        </w:rPr>
        <w:t>A thesis submitted in total fulfillment for the degree of Master of Data Science</w:t>
      </w:r>
    </w:p>
    <w:p w14:paraId="1EC054B6" w14:textId="77777777" w:rsidR="00890157" w:rsidRDefault="00000000">
      <w:pPr>
        <w:spacing w:after="33" w:line="259" w:lineRule="auto"/>
        <w:ind w:left="1520" w:right="1511"/>
        <w:jc w:val="center"/>
      </w:pPr>
      <w:r>
        <w:rPr>
          <w:sz w:val="24"/>
        </w:rPr>
        <w:t>in the</w:t>
      </w:r>
    </w:p>
    <w:p w14:paraId="537E9EC9" w14:textId="77777777" w:rsidR="00890157" w:rsidRDefault="00000000">
      <w:pPr>
        <w:spacing w:after="33" w:line="259" w:lineRule="auto"/>
        <w:ind w:left="1520" w:right="1510"/>
        <w:jc w:val="center"/>
      </w:pPr>
      <w:r>
        <w:rPr>
          <w:sz w:val="24"/>
        </w:rPr>
        <w:t>School of Mathematics and Statistics</w:t>
      </w:r>
    </w:p>
    <w:p w14:paraId="3B9E689A" w14:textId="77777777" w:rsidR="00890157" w:rsidRDefault="00000000">
      <w:pPr>
        <w:spacing w:after="33" w:line="259" w:lineRule="auto"/>
        <w:ind w:left="1520" w:right="1510"/>
        <w:jc w:val="center"/>
      </w:pPr>
      <w:r>
        <w:rPr>
          <w:sz w:val="24"/>
        </w:rPr>
        <w:t>Faculty of Science</w:t>
      </w:r>
    </w:p>
    <w:p w14:paraId="471F9EC8" w14:textId="77777777" w:rsidR="00890157" w:rsidRDefault="00000000">
      <w:pPr>
        <w:spacing w:after="847" w:line="259" w:lineRule="auto"/>
        <w:ind w:left="0" w:firstLine="0"/>
        <w:jc w:val="center"/>
      </w:pPr>
      <w:r>
        <w:rPr>
          <w:b/>
          <w:sz w:val="24"/>
        </w:rPr>
        <w:t>THE UNIVERSITY OF MELBOURNE</w:t>
      </w:r>
    </w:p>
    <w:p w14:paraId="231B3966" w14:textId="77777777" w:rsidR="00890157" w:rsidRDefault="00000000">
      <w:pPr>
        <w:spacing w:after="0" w:line="259" w:lineRule="auto"/>
        <w:ind w:left="0" w:firstLine="0"/>
        <w:jc w:val="center"/>
      </w:pPr>
      <w:r>
        <w:rPr>
          <w:sz w:val="29"/>
        </w:rPr>
        <w:t>October 2022</w:t>
      </w:r>
    </w:p>
    <w:p w14:paraId="6675B041" w14:textId="77777777" w:rsidR="00890157" w:rsidRDefault="00000000">
      <w:pPr>
        <w:spacing w:after="587" w:line="265" w:lineRule="auto"/>
        <w:ind w:left="195" w:right="185"/>
        <w:jc w:val="center"/>
      </w:pPr>
      <w:r>
        <w:t>THE UNIVERSITY OF MELBOURNE</w:t>
      </w:r>
    </w:p>
    <w:p w14:paraId="4BF7A247" w14:textId="77777777" w:rsidR="00890157" w:rsidRDefault="00000000">
      <w:pPr>
        <w:pStyle w:val="Heading1"/>
        <w:spacing w:after="49" w:line="259" w:lineRule="auto"/>
        <w:ind w:right="39"/>
        <w:jc w:val="center"/>
      </w:pPr>
      <w:bookmarkStart w:id="0" w:name="_Toc70708"/>
      <w:r>
        <w:rPr>
          <w:b w:val="0"/>
          <w:i/>
          <w:sz w:val="41"/>
        </w:rPr>
        <w:t>Abstract</w:t>
      </w:r>
      <w:bookmarkEnd w:id="0"/>
    </w:p>
    <w:p w14:paraId="76195083" w14:textId="77777777" w:rsidR="00890157" w:rsidRDefault="00000000">
      <w:pPr>
        <w:spacing w:after="223" w:line="328" w:lineRule="auto"/>
        <w:ind w:left="2045" w:right="2035"/>
        <w:jc w:val="center"/>
      </w:pPr>
      <w:r>
        <w:t>School of Mathematics and Statistics Faculty of Science</w:t>
      </w:r>
    </w:p>
    <w:p w14:paraId="44329FCF" w14:textId="77777777" w:rsidR="00890157" w:rsidRDefault="00000000">
      <w:pPr>
        <w:spacing w:after="430" w:line="265" w:lineRule="auto"/>
        <w:ind w:left="195" w:right="185"/>
        <w:jc w:val="center"/>
      </w:pPr>
      <w:r>
        <w:t>Master of Data Science</w:t>
      </w:r>
    </w:p>
    <w:p w14:paraId="6529A987" w14:textId="77777777" w:rsidR="00890157" w:rsidRDefault="00000000">
      <w:pPr>
        <w:spacing w:after="708" w:line="259" w:lineRule="auto"/>
        <w:ind w:left="0" w:firstLine="0"/>
        <w:jc w:val="center"/>
      </w:pPr>
      <w:r>
        <w:lastRenderedPageBreak/>
        <w:t xml:space="preserve">by </w:t>
      </w:r>
      <w:r>
        <w:rPr>
          <w:color w:val="0000FF"/>
        </w:rPr>
        <w:t>Ruoyi Gan</w:t>
      </w:r>
    </w:p>
    <w:p w14:paraId="0A599E60" w14:textId="77777777" w:rsidR="00890157" w:rsidRDefault="00000000">
      <w:pPr>
        <w:spacing w:line="340" w:lineRule="auto"/>
        <w:ind w:left="-5" w:right="11"/>
      </w:pPr>
      <w:r>
        <w:t>Breast cancer is the most common cancer among women and the most prevalent cancer overall. In 2019, over 30% of the 2 million new instances of invasive breast cancer identified worldwide were among women under the age of 50. One of the probable adverse effects of adjuvant chemotherapy is the suppression of ovarian function, which may lead to vasomotor symptoms, bone loss, cardiovascular illness, or sexual dysfunction (e.g. infertility). Fertility preservation is vital to therapy considerations, particularly for young premenopausal women.</w:t>
      </w:r>
    </w:p>
    <w:p w14:paraId="2B1D85CB" w14:textId="4264E64D" w:rsidR="00890157" w:rsidRDefault="00000000">
      <w:pPr>
        <w:spacing w:line="328" w:lineRule="auto"/>
        <w:ind w:left="-5" w:right="11"/>
      </w:pPr>
      <w:r>
        <w:t xml:space="preserve">This thesis presents a statistical analysis framework to investigate the influential factors associated with chemotherapy-induced amenorrhea (CIA) for older and younger patients, followed by an analysis of the likelihood of menses resumption of the CIA incident. Approaches to missing data handling </w:t>
      </w:r>
      <w:ins w:id="1" w:author="Long Song" w:date="2022-10-29T12:27:00Z">
        <w:r w:rsidR="006073C7">
          <w:t>has</w:t>
        </w:r>
      </w:ins>
      <w:del w:id="2" w:author="Long Song" w:date="2022-10-29T12:27:00Z">
        <w:r w:rsidDel="006073C7">
          <w:delText>were</w:delText>
        </w:r>
      </w:del>
      <w:r>
        <w:t xml:space="preserve"> also been compared. The final missing data imputation method is the </w:t>
      </w:r>
      <w:ins w:id="3" w:author="Long Song" w:date="2022-10-29T13:53:00Z">
        <w:r w:rsidR="0054408D">
          <w:t>m</w:t>
        </w:r>
        <w:r w:rsidR="0054408D" w:rsidRPr="0054408D">
          <w:t>ultivariate imputation by chained equations</w:t>
        </w:r>
        <w:r w:rsidR="0054408D">
          <w:t xml:space="preserve"> (</w:t>
        </w:r>
      </w:ins>
      <w:r>
        <w:t>MICE</w:t>
      </w:r>
      <w:ins w:id="4" w:author="Long Song" w:date="2022-10-29T13:53:00Z">
        <w:r w:rsidR="0054408D">
          <w:t>)</w:t>
        </w:r>
      </w:ins>
      <w:r>
        <w:t xml:space="preserve"> with the random forest based on experiments.</w:t>
      </w:r>
    </w:p>
    <w:p w14:paraId="26A28A13" w14:textId="77777777" w:rsidR="00890157" w:rsidRDefault="00000000">
      <w:pPr>
        <w:spacing w:line="328" w:lineRule="auto"/>
        <w:ind w:left="-5" w:right="11"/>
      </w:pPr>
      <w:r>
        <w:t>The Cox regression model was used for predictions because of the existence of follow-up records. For the analysis of the risk of CIA, both models of the patients group with age above and below 40 achieved a concordance of approximately 0.7. The statistically significant factors are the patient’s age at diagnosis, ER status, whether the cancer is invasive, and cycles of CMF received. Additional to this, for patients aged above 40 years old, the interaction terms of ER status and CMF cycles, and invasiveness of cancer and CMF cycles were also significant. Furthermore, the effect of the increase in age at diagnosis was different for the two sub-groups. Older patients will be more likely to develop CIA as their age grows, while for younger patients, their risk decreases as their age increases. We then performed further analysis on patients who developed CIA to investigate the likelihood of menses resumption, the resulting model yielded a concordance of approximately 0.7 and suggested patient’s age at diagnosis and the timestamp of CIA occurrence would be the influential factors associated with the resumption.</w:t>
      </w:r>
    </w:p>
    <w:p w14:paraId="4497BFC3" w14:textId="77777777" w:rsidR="00890157" w:rsidRDefault="00890157">
      <w:pPr>
        <w:sectPr w:rsidR="00890157">
          <w:headerReference w:type="even" r:id="rId7"/>
          <w:headerReference w:type="default" r:id="rId8"/>
          <w:footerReference w:type="even" r:id="rId9"/>
          <w:footerReference w:type="default" r:id="rId10"/>
          <w:headerReference w:type="first" r:id="rId11"/>
          <w:footerReference w:type="first" r:id="rId12"/>
          <w:pgSz w:w="11918" w:h="16855"/>
          <w:pgMar w:top="2258" w:right="1440" w:bottom="1542" w:left="2160" w:header="720" w:footer="720" w:gutter="0"/>
          <w:cols w:space="720"/>
        </w:sectPr>
      </w:pPr>
    </w:p>
    <w:p w14:paraId="0CA472E9" w14:textId="77777777" w:rsidR="00890157" w:rsidRDefault="00000000">
      <w:pPr>
        <w:pStyle w:val="Heading1"/>
        <w:spacing w:after="242"/>
        <w:jc w:val="center"/>
      </w:pPr>
      <w:bookmarkStart w:id="5" w:name="_Toc70709"/>
      <w:r>
        <w:rPr>
          <w:sz w:val="41"/>
        </w:rPr>
        <w:lastRenderedPageBreak/>
        <w:t>Declaration of Authorship</w:t>
      </w:r>
      <w:bookmarkEnd w:id="5"/>
    </w:p>
    <w:p w14:paraId="1BD90AAC" w14:textId="77777777" w:rsidR="00890157" w:rsidRDefault="00000000">
      <w:pPr>
        <w:spacing w:after="427" w:line="328" w:lineRule="auto"/>
        <w:ind w:left="-5" w:right="11"/>
      </w:pPr>
      <w:r>
        <w:t>I, Ruoyi Gan, declare that this thesis titled, Robust Data Mining for Medicine: Prediction of Chemotherapy Induced Amenorrhea and Menses Recovery for Breast Cancer and the work presented in it are my own. I confirm that:</w:t>
      </w:r>
    </w:p>
    <w:p w14:paraId="707B1A89" w14:textId="77777777" w:rsidR="00890157" w:rsidRDefault="00000000">
      <w:pPr>
        <w:spacing w:after="120"/>
        <w:ind w:left="546" w:right="11" w:hanging="216"/>
      </w:pPr>
      <w:r>
        <w:rPr>
          <w:rFonts w:ascii="Calibri" w:eastAsia="Calibri" w:hAnsi="Calibri" w:cs="Calibri"/>
          <w:sz w:val="18"/>
          <w:vertAlign w:val="subscript"/>
        </w:rPr>
        <w:t xml:space="preserve">■ </w:t>
      </w:r>
      <w:r>
        <w:t>The thesis comprises only my original work towards the NAME OF AWARD except where indicated in the preface;</w:t>
      </w:r>
    </w:p>
    <w:p w14:paraId="3DB5E07F" w14:textId="77777777" w:rsidR="00890157" w:rsidRDefault="00000000">
      <w:pPr>
        <w:spacing w:after="272" w:line="265" w:lineRule="auto"/>
        <w:ind w:left="195"/>
        <w:jc w:val="center"/>
      </w:pPr>
      <w:r>
        <w:rPr>
          <w:rFonts w:ascii="Calibri" w:eastAsia="Calibri" w:hAnsi="Calibri" w:cs="Calibri"/>
          <w:sz w:val="18"/>
          <w:vertAlign w:val="subscript"/>
        </w:rPr>
        <w:t xml:space="preserve">■ </w:t>
      </w:r>
      <w:r>
        <w:t>due acknowledgement has been made in the text to all other material used; and</w:t>
      </w:r>
    </w:p>
    <w:p w14:paraId="0572432E" w14:textId="77777777" w:rsidR="00890157" w:rsidRDefault="00000000">
      <w:pPr>
        <w:spacing w:after="768" w:line="339" w:lineRule="auto"/>
        <w:ind w:left="546" w:right="11" w:hanging="216"/>
      </w:pPr>
      <w:r>
        <w:rPr>
          <w:rFonts w:ascii="Calibri" w:eastAsia="Calibri" w:hAnsi="Calibri" w:cs="Calibri"/>
          <w:sz w:val="18"/>
          <w:vertAlign w:val="subscript"/>
        </w:rPr>
        <w:t xml:space="preserve">■ </w:t>
      </w:r>
      <w:r>
        <w:t>the thesis is fewer than the maximum word limit in length, exclusive of tables, maps, bibliographies and appendices as approved by the Research Higher Degrees Committee.</w:t>
      </w:r>
    </w:p>
    <w:p w14:paraId="0B87E36D" w14:textId="77777777" w:rsidR="00890157" w:rsidRDefault="00000000">
      <w:pPr>
        <w:spacing w:after="0" w:line="259" w:lineRule="auto"/>
        <w:ind w:left="-5" w:right="11"/>
      </w:pPr>
      <w:r>
        <w:t>Signed:</w:t>
      </w:r>
    </w:p>
    <w:p w14:paraId="772C8A69" w14:textId="77777777" w:rsidR="00890157" w:rsidRDefault="00000000">
      <w:pPr>
        <w:spacing w:after="612" w:line="259" w:lineRule="auto"/>
        <w:ind w:left="0" w:firstLine="0"/>
        <w:jc w:val="left"/>
      </w:pPr>
      <w:r>
        <w:rPr>
          <w:rFonts w:ascii="Calibri" w:eastAsia="Calibri" w:hAnsi="Calibri" w:cs="Calibri"/>
          <w:noProof/>
        </w:rPr>
        <mc:AlternateContent>
          <mc:Choice Requires="wpg">
            <w:drawing>
              <wp:inline distT="0" distB="0" distL="0" distR="0" wp14:anchorId="3CE8D022" wp14:editId="4A858C02">
                <wp:extent cx="3463646" cy="6325"/>
                <wp:effectExtent l="0" t="0" r="0" b="0"/>
                <wp:docPr id="48195" name="Group 48195"/>
                <wp:cNvGraphicFramePr/>
                <a:graphic xmlns:a="http://schemas.openxmlformats.org/drawingml/2006/main">
                  <a:graphicData uri="http://schemas.microsoft.com/office/word/2010/wordprocessingGroup">
                    <wpg:wgp>
                      <wpg:cNvGrpSpPr/>
                      <wpg:grpSpPr>
                        <a:xfrm>
                          <a:off x="0" y="0"/>
                          <a:ext cx="3463646" cy="6325"/>
                          <a:chOff x="0" y="0"/>
                          <a:chExt cx="3463646" cy="6325"/>
                        </a:xfrm>
                      </wpg:grpSpPr>
                      <wps:wsp>
                        <wps:cNvPr id="73" name="Shape 73"/>
                        <wps:cNvSpPr/>
                        <wps:spPr>
                          <a:xfrm>
                            <a:off x="0" y="0"/>
                            <a:ext cx="3463646" cy="0"/>
                          </a:xfrm>
                          <a:custGeom>
                            <a:avLst/>
                            <a:gdLst/>
                            <a:ahLst/>
                            <a:cxnLst/>
                            <a:rect l="0" t="0" r="0" b="0"/>
                            <a:pathLst>
                              <a:path w="3463646">
                                <a:moveTo>
                                  <a:pt x="0" y="0"/>
                                </a:moveTo>
                                <a:lnTo>
                                  <a:pt x="346364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195" style="width:272.728pt;height:0.498pt;mso-position-horizontal-relative:char;mso-position-vertical-relative:line" coordsize="34636,63">
                <v:shape id="Shape 73" style="position:absolute;width:34636;height:0;left:0;top:0;" coordsize="3463646,0" path="m0,0l3463646,0">
                  <v:stroke weight="0.498pt" endcap="flat" joinstyle="miter" miterlimit="10" on="true" color="#000000"/>
                  <v:fill on="false" color="#000000" opacity="0"/>
                </v:shape>
              </v:group>
            </w:pict>
          </mc:Fallback>
        </mc:AlternateContent>
      </w:r>
    </w:p>
    <w:p w14:paraId="02C6D8BB" w14:textId="77777777" w:rsidR="00890157" w:rsidRDefault="00000000">
      <w:pPr>
        <w:spacing w:after="0" w:line="259" w:lineRule="auto"/>
        <w:ind w:left="-5" w:right="11"/>
      </w:pPr>
      <w:r>
        <w:t>Date:</w:t>
      </w:r>
    </w:p>
    <w:p w14:paraId="217537B5" w14:textId="77777777" w:rsidR="00890157" w:rsidRDefault="00000000">
      <w:pPr>
        <w:spacing w:after="0" w:line="259" w:lineRule="auto"/>
        <w:ind w:left="0" w:firstLine="0"/>
        <w:jc w:val="left"/>
      </w:pPr>
      <w:r>
        <w:rPr>
          <w:rFonts w:ascii="Calibri" w:eastAsia="Calibri" w:hAnsi="Calibri" w:cs="Calibri"/>
          <w:noProof/>
        </w:rPr>
        <mc:AlternateContent>
          <mc:Choice Requires="wpg">
            <w:drawing>
              <wp:inline distT="0" distB="0" distL="0" distR="0" wp14:anchorId="0058F289" wp14:editId="6F5D2205">
                <wp:extent cx="3463646" cy="6325"/>
                <wp:effectExtent l="0" t="0" r="0" b="0"/>
                <wp:docPr id="48196" name="Group 48196"/>
                <wp:cNvGraphicFramePr/>
                <a:graphic xmlns:a="http://schemas.openxmlformats.org/drawingml/2006/main">
                  <a:graphicData uri="http://schemas.microsoft.com/office/word/2010/wordprocessingGroup">
                    <wpg:wgp>
                      <wpg:cNvGrpSpPr/>
                      <wpg:grpSpPr>
                        <a:xfrm>
                          <a:off x="0" y="0"/>
                          <a:ext cx="3463646" cy="6325"/>
                          <a:chOff x="0" y="0"/>
                          <a:chExt cx="3463646" cy="6325"/>
                        </a:xfrm>
                      </wpg:grpSpPr>
                      <wps:wsp>
                        <wps:cNvPr id="75" name="Shape 75"/>
                        <wps:cNvSpPr/>
                        <wps:spPr>
                          <a:xfrm>
                            <a:off x="0" y="0"/>
                            <a:ext cx="3463646" cy="0"/>
                          </a:xfrm>
                          <a:custGeom>
                            <a:avLst/>
                            <a:gdLst/>
                            <a:ahLst/>
                            <a:cxnLst/>
                            <a:rect l="0" t="0" r="0" b="0"/>
                            <a:pathLst>
                              <a:path w="3463646">
                                <a:moveTo>
                                  <a:pt x="0" y="0"/>
                                </a:moveTo>
                                <a:lnTo>
                                  <a:pt x="346364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196" style="width:272.728pt;height:0.498pt;mso-position-horizontal-relative:char;mso-position-vertical-relative:line" coordsize="34636,63">
                <v:shape id="Shape 75" style="position:absolute;width:34636;height:0;left:0;top:0;" coordsize="3463646,0" path="m0,0l3463646,0">
                  <v:stroke weight="0.498pt" endcap="flat" joinstyle="miter" miterlimit="10" on="true" color="#000000"/>
                  <v:fill on="false" color="#000000" opacity="0"/>
                </v:shape>
              </v:group>
            </w:pict>
          </mc:Fallback>
        </mc:AlternateContent>
      </w:r>
    </w:p>
    <w:p w14:paraId="28E6CFF5" w14:textId="77777777" w:rsidR="00890157" w:rsidRDefault="00000000">
      <w:pPr>
        <w:pStyle w:val="Heading1"/>
        <w:spacing w:after="252" w:line="259" w:lineRule="auto"/>
        <w:ind w:right="34"/>
        <w:jc w:val="center"/>
      </w:pPr>
      <w:bookmarkStart w:id="6" w:name="_Toc70710"/>
      <w:r>
        <w:rPr>
          <w:b w:val="0"/>
          <w:i/>
          <w:sz w:val="41"/>
        </w:rPr>
        <w:t>Acknowledgements</w:t>
      </w:r>
      <w:bookmarkEnd w:id="6"/>
    </w:p>
    <w:p w14:paraId="39C4B322" w14:textId="77777777" w:rsidR="00890157" w:rsidRDefault="00000000">
      <w:pPr>
        <w:spacing w:after="12309" w:line="328" w:lineRule="auto"/>
        <w:ind w:left="-5" w:right="11"/>
      </w:pPr>
      <w:r>
        <w:t>The acknowledgements and the people to thank go here, don’t forget to include your project advisor...</w:t>
      </w:r>
    </w:p>
    <w:p w14:paraId="4A1903FB" w14:textId="77777777" w:rsidR="00890157" w:rsidRDefault="00000000">
      <w:pPr>
        <w:spacing w:after="223" w:line="265" w:lineRule="auto"/>
        <w:ind w:left="195" w:right="185"/>
        <w:jc w:val="center"/>
      </w:pPr>
      <w:r>
        <w:lastRenderedPageBreak/>
        <w:t>iii</w:t>
      </w:r>
    </w:p>
    <w:sdt>
      <w:sdtPr>
        <w:rPr>
          <w:b w:val="0"/>
          <w:sz w:val="22"/>
        </w:rPr>
        <w:id w:val="1526219588"/>
        <w:docPartObj>
          <w:docPartGallery w:val="Table of Contents"/>
        </w:docPartObj>
      </w:sdtPr>
      <w:sdtContent>
        <w:p w14:paraId="3CBA8BDA" w14:textId="77777777" w:rsidR="00890157" w:rsidRDefault="00000000">
          <w:pPr>
            <w:pStyle w:val="Heading2"/>
            <w:spacing w:after="414"/>
            <w:ind w:left="-5"/>
          </w:pPr>
          <w:r>
            <w:t>Contents</w:t>
          </w:r>
        </w:p>
        <w:p w14:paraId="5B93F19A" w14:textId="77777777" w:rsidR="00890157" w:rsidRDefault="00000000">
          <w:pPr>
            <w:pStyle w:val="TOC1"/>
            <w:tabs>
              <w:tab w:val="right" w:pos="8318"/>
            </w:tabs>
          </w:pPr>
          <w:r>
            <w:fldChar w:fldCharType="begin"/>
          </w:r>
          <w:r>
            <w:instrText xml:space="preserve"> TOC \o "1-1" \h \z \u </w:instrText>
          </w:r>
          <w:r>
            <w:fldChar w:fldCharType="separate"/>
          </w:r>
          <w:hyperlink w:anchor="_Toc70708">
            <w:r>
              <w:rPr>
                <w:rFonts w:ascii="Cambria" w:eastAsia="Cambria" w:hAnsi="Cambria" w:cs="Cambria"/>
                <w:b/>
                <w:color w:val="0000FF"/>
              </w:rPr>
              <w:t>Abstract</w:t>
            </w:r>
            <w:r>
              <w:tab/>
            </w:r>
            <w:r>
              <w:fldChar w:fldCharType="begin"/>
            </w:r>
            <w:r>
              <w:instrText>PAGEREF _Toc70708 \h</w:instrText>
            </w:r>
            <w:r>
              <w:fldChar w:fldCharType="separate"/>
            </w:r>
            <w:r>
              <w:rPr>
                <w:rFonts w:ascii="Cambria" w:eastAsia="Cambria" w:hAnsi="Cambria" w:cs="Cambria"/>
                <w:b/>
              </w:rPr>
              <w:t>i</w:t>
            </w:r>
            <w:r>
              <w:fldChar w:fldCharType="end"/>
            </w:r>
          </w:hyperlink>
        </w:p>
        <w:p w14:paraId="55A87EC1" w14:textId="77777777" w:rsidR="00890157" w:rsidRDefault="00000000">
          <w:pPr>
            <w:pStyle w:val="TOC1"/>
            <w:tabs>
              <w:tab w:val="right" w:pos="8318"/>
            </w:tabs>
          </w:pPr>
          <w:hyperlink w:anchor="_Toc70709">
            <w:r>
              <w:rPr>
                <w:rFonts w:ascii="Cambria" w:eastAsia="Cambria" w:hAnsi="Cambria" w:cs="Cambria"/>
                <w:b/>
                <w:color w:val="0000FF"/>
              </w:rPr>
              <w:t>Declaration of Authorship</w:t>
            </w:r>
            <w:r>
              <w:tab/>
            </w:r>
            <w:r>
              <w:fldChar w:fldCharType="begin"/>
            </w:r>
            <w:r>
              <w:instrText>PAGEREF _Toc70709 \h</w:instrText>
            </w:r>
            <w:r>
              <w:fldChar w:fldCharType="separate"/>
            </w:r>
            <w:r>
              <w:rPr>
                <w:rFonts w:ascii="Cambria" w:eastAsia="Cambria" w:hAnsi="Cambria" w:cs="Cambria"/>
                <w:b/>
              </w:rPr>
              <w:t>ii</w:t>
            </w:r>
            <w:r>
              <w:fldChar w:fldCharType="end"/>
            </w:r>
          </w:hyperlink>
        </w:p>
        <w:p w14:paraId="3C139BD6" w14:textId="77777777" w:rsidR="00890157" w:rsidRDefault="00000000">
          <w:pPr>
            <w:pStyle w:val="TOC1"/>
            <w:tabs>
              <w:tab w:val="right" w:pos="8318"/>
            </w:tabs>
          </w:pPr>
          <w:hyperlink w:anchor="_Toc70710">
            <w:r>
              <w:rPr>
                <w:rFonts w:ascii="Cambria" w:eastAsia="Cambria" w:hAnsi="Cambria" w:cs="Cambria"/>
                <w:b/>
                <w:color w:val="0000FF"/>
              </w:rPr>
              <w:t>Acknowledgements</w:t>
            </w:r>
            <w:r>
              <w:tab/>
            </w:r>
            <w:r>
              <w:fldChar w:fldCharType="begin"/>
            </w:r>
            <w:r>
              <w:instrText>PAGEREF _Toc70710 \h</w:instrText>
            </w:r>
            <w:r>
              <w:fldChar w:fldCharType="separate"/>
            </w:r>
            <w:r>
              <w:rPr>
                <w:rFonts w:ascii="Cambria" w:eastAsia="Cambria" w:hAnsi="Cambria" w:cs="Cambria"/>
                <w:b/>
              </w:rPr>
              <w:t>iii</w:t>
            </w:r>
            <w:r>
              <w:fldChar w:fldCharType="end"/>
            </w:r>
          </w:hyperlink>
        </w:p>
        <w:p w14:paraId="574E45E5" w14:textId="77777777" w:rsidR="00890157" w:rsidRDefault="00000000">
          <w:pPr>
            <w:pStyle w:val="TOC1"/>
            <w:tabs>
              <w:tab w:val="right" w:pos="8318"/>
            </w:tabs>
          </w:pPr>
          <w:hyperlink w:anchor="_Toc70711">
            <w:r>
              <w:rPr>
                <w:rFonts w:ascii="Cambria" w:eastAsia="Cambria" w:hAnsi="Cambria" w:cs="Cambria"/>
                <w:b/>
                <w:color w:val="0000FF"/>
              </w:rPr>
              <w:t>List of Figures</w:t>
            </w:r>
            <w:r>
              <w:tab/>
            </w:r>
            <w:r>
              <w:fldChar w:fldCharType="begin"/>
            </w:r>
            <w:r>
              <w:instrText>PAGEREF _Toc70711 \h</w:instrText>
            </w:r>
            <w:r>
              <w:fldChar w:fldCharType="separate"/>
            </w:r>
            <w:r>
              <w:rPr>
                <w:rFonts w:ascii="Cambria" w:eastAsia="Cambria" w:hAnsi="Cambria" w:cs="Cambria"/>
                <w:b/>
              </w:rPr>
              <w:t>vi</w:t>
            </w:r>
            <w:r>
              <w:fldChar w:fldCharType="end"/>
            </w:r>
          </w:hyperlink>
        </w:p>
        <w:p w14:paraId="70DC4445" w14:textId="77777777" w:rsidR="00890157" w:rsidRDefault="00000000">
          <w:pPr>
            <w:pStyle w:val="TOC1"/>
            <w:tabs>
              <w:tab w:val="right" w:pos="8318"/>
            </w:tabs>
          </w:pPr>
          <w:hyperlink w:anchor="_Toc70712">
            <w:r>
              <w:rPr>
                <w:rFonts w:ascii="Cambria" w:eastAsia="Cambria" w:hAnsi="Cambria" w:cs="Cambria"/>
                <w:b/>
                <w:color w:val="0000FF"/>
              </w:rPr>
              <w:t>List of Tables</w:t>
            </w:r>
            <w:r>
              <w:tab/>
            </w:r>
            <w:r>
              <w:fldChar w:fldCharType="begin"/>
            </w:r>
            <w:r>
              <w:instrText>PAGEREF _Toc70712 \h</w:instrText>
            </w:r>
            <w:r>
              <w:fldChar w:fldCharType="separate"/>
            </w:r>
            <w:r>
              <w:rPr>
                <w:rFonts w:ascii="Cambria" w:eastAsia="Cambria" w:hAnsi="Cambria" w:cs="Cambria"/>
                <w:b/>
              </w:rPr>
              <w:t>vii</w:t>
            </w:r>
            <w:r>
              <w:fldChar w:fldCharType="end"/>
            </w:r>
          </w:hyperlink>
        </w:p>
        <w:p w14:paraId="4D34025A" w14:textId="77777777" w:rsidR="00890157" w:rsidRDefault="00000000">
          <w:pPr>
            <w:pStyle w:val="TOC1"/>
            <w:tabs>
              <w:tab w:val="right" w:pos="8318"/>
            </w:tabs>
          </w:pPr>
          <w:hyperlink w:anchor="_Toc70713">
            <w:r>
              <w:rPr>
                <w:rFonts w:ascii="Cambria" w:eastAsia="Cambria" w:hAnsi="Cambria" w:cs="Cambria"/>
                <w:b/>
                <w:color w:val="0000FF"/>
              </w:rPr>
              <w:t>Abbreviations</w:t>
            </w:r>
            <w:r>
              <w:tab/>
            </w:r>
            <w:r>
              <w:fldChar w:fldCharType="begin"/>
            </w:r>
            <w:r>
              <w:instrText>PAGEREF _Toc70713 \h</w:instrText>
            </w:r>
            <w:r>
              <w:fldChar w:fldCharType="separate"/>
            </w:r>
            <w:r>
              <w:rPr>
                <w:rFonts w:ascii="Cambria" w:eastAsia="Cambria" w:hAnsi="Cambria" w:cs="Cambria"/>
                <w:b/>
              </w:rPr>
              <w:t>viii</w:t>
            </w:r>
            <w:r>
              <w:fldChar w:fldCharType="end"/>
            </w:r>
          </w:hyperlink>
        </w:p>
        <w:p w14:paraId="5F4B1720" w14:textId="77777777" w:rsidR="00890157" w:rsidRDefault="00000000">
          <w:r>
            <w:fldChar w:fldCharType="end"/>
          </w:r>
        </w:p>
      </w:sdtContent>
    </w:sdt>
    <w:p w14:paraId="5EC31E0F" w14:textId="77777777" w:rsidR="00890157" w:rsidRDefault="00000000">
      <w:pPr>
        <w:numPr>
          <w:ilvl w:val="0"/>
          <w:numId w:val="1"/>
        </w:numPr>
        <w:spacing w:after="160" w:line="259" w:lineRule="auto"/>
        <w:ind w:hanging="327"/>
        <w:jc w:val="left"/>
      </w:pPr>
      <w:r>
        <w:rPr>
          <w:b/>
          <w:color w:val="0000FF"/>
        </w:rPr>
        <w:t>Introduction</w:t>
      </w:r>
      <w:r>
        <w:rPr>
          <w:b/>
          <w:color w:val="0000FF"/>
        </w:rPr>
        <w:tab/>
      </w:r>
      <w:r>
        <w:rPr>
          <w:b/>
        </w:rPr>
        <w:t>1</w:t>
      </w:r>
    </w:p>
    <w:p w14:paraId="7E6513D1" w14:textId="77777777" w:rsidR="00890157" w:rsidRDefault="00000000">
      <w:pPr>
        <w:numPr>
          <w:ilvl w:val="1"/>
          <w:numId w:val="1"/>
        </w:numPr>
        <w:spacing w:after="160" w:line="259" w:lineRule="auto"/>
        <w:ind w:hanging="502"/>
        <w:jc w:val="left"/>
      </w:pPr>
      <w:r>
        <w:rPr>
          <w:color w:val="0000FF"/>
        </w:rPr>
        <w:t xml:space="preserve">Background </w:t>
      </w:r>
      <w:r>
        <w:t>. . . . . . . . . . . . . . . . . . . . . . . . . . . . . . . . . . .</w:t>
      </w:r>
      <w:r>
        <w:tab/>
        <w:t>1</w:t>
      </w:r>
    </w:p>
    <w:p w14:paraId="06B62820" w14:textId="77777777" w:rsidR="00890157" w:rsidRDefault="00000000">
      <w:pPr>
        <w:numPr>
          <w:ilvl w:val="1"/>
          <w:numId w:val="1"/>
        </w:numPr>
        <w:spacing w:after="160" w:line="259" w:lineRule="auto"/>
        <w:ind w:hanging="502"/>
        <w:jc w:val="left"/>
      </w:pPr>
      <w:r>
        <w:rPr>
          <w:color w:val="0000FF"/>
        </w:rPr>
        <w:t xml:space="preserve">Research gap </w:t>
      </w:r>
      <w:r>
        <w:t>. . . . . . . . . . . . . . . . . . . . . . . . . . . . . . . . . .</w:t>
      </w:r>
      <w:r>
        <w:tab/>
        <w:t>2</w:t>
      </w:r>
    </w:p>
    <w:p w14:paraId="152DF605" w14:textId="77777777" w:rsidR="00890157" w:rsidRDefault="00000000">
      <w:pPr>
        <w:numPr>
          <w:ilvl w:val="1"/>
          <w:numId w:val="1"/>
        </w:numPr>
        <w:spacing w:after="160" w:line="259" w:lineRule="auto"/>
        <w:ind w:hanging="502"/>
        <w:jc w:val="left"/>
      </w:pPr>
      <w:r>
        <w:rPr>
          <w:color w:val="0000FF"/>
        </w:rPr>
        <w:t xml:space="preserve">Contributions of this research </w:t>
      </w:r>
      <w:r>
        <w:t>. . . . . . . . . . . . . . . . . . . . . . . . .</w:t>
      </w:r>
      <w:r>
        <w:tab/>
        <w:t>2</w:t>
      </w:r>
    </w:p>
    <w:p w14:paraId="1F43DF9B" w14:textId="77777777" w:rsidR="00890157" w:rsidRDefault="00000000">
      <w:pPr>
        <w:numPr>
          <w:ilvl w:val="1"/>
          <w:numId w:val="1"/>
        </w:numPr>
        <w:spacing w:after="160" w:line="259" w:lineRule="auto"/>
        <w:ind w:hanging="502"/>
        <w:jc w:val="left"/>
      </w:pPr>
      <w:r>
        <w:rPr>
          <w:color w:val="0000FF"/>
        </w:rPr>
        <w:t xml:space="preserve">Thesis outline </w:t>
      </w:r>
      <w:r>
        <w:t>. . . . . . . . . . . . . . . . . . . . . . . . . . . . . . . . . .</w:t>
      </w:r>
      <w:r>
        <w:tab/>
        <w:t>3</w:t>
      </w:r>
    </w:p>
    <w:p w14:paraId="09E60338" w14:textId="77777777" w:rsidR="00890157" w:rsidRDefault="00000000">
      <w:pPr>
        <w:numPr>
          <w:ilvl w:val="0"/>
          <w:numId w:val="1"/>
        </w:numPr>
        <w:spacing w:after="160" w:line="259" w:lineRule="auto"/>
        <w:ind w:hanging="327"/>
        <w:jc w:val="left"/>
      </w:pPr>
      <w:r>
        <w:rPr>
          <w:b/>
          <w:color w:val="0000FF"/>
        </w:rPr>
        <w:t>Literature Review</w:t>
      </w:r>
      <w:r>
        <w:rPr>
          <w:b/>
          <w:color w:val="0000FF"/>
        </w:rPr>
        <w:tab/>
      </w:r>
      <w:r>
        <w:rPr>
          <w:b/>
        </w:rPr>
        <w:t>4</w:t>
      </w:r>
    </w:p>
    <w:p w14:paraId="581640E0" w14:textId="77777777" w:rsidR="00890157" w:rsidRDefault="00000000">
      <w:pPr>
        <w:numPr>
          <w:ilvl w:val="1"/>
          <w:numId w:val="1"/>
        </w:numPr>
        <w:spacing w:after="160" w:line="259" w:lineRule="auto"/>
        <w:ind w:hanging="502"/>
        <w:jc w:val="left"/>
      </w:pPr>
      <w:r>
        <w:rPr>
          <w:color w:val="0000FF"/>
        </w:rPr>
        <w:t xml:space="preserve">CIA: Incidence and recovery </w:t>
      </w:r>
      <w:r>
        <w:t>. . . . . . . . . . . . . . . . . . . . . . . . . .</w:t>
      </w:r>
      <w:r>
        <w:tab/>
        <w:t>5</w:t>
      </w:r>
    </w:p>
    <w:p w14:paraId="68C3C0CB" w14:textId="77777777" w:rsidR="00890157" w:rsidRDefault="00000000">
      <w:pPr>
        <w:numPr>
          <w:ilvl w:val="2"/>
          <w:numId w:val="1"/>
        </w:numPr>
        <w:spacing w:after="160" w:line="259" w:lineRule="auto"/>
        <w:ind w:hanging="698"/>
        <w:jc w:val="left"/>
      </w:pPr>
      <w:r>
        <w:rPr>
          <w:color w:val="0000FF"/>
        </w:rPr>
        <w:t xml:space="preserve">Incidence of CIA </w:t>
      </w:r>
      <w:r>
        <w:t>. . . . . . . . . . . . . . . . . . . . . . . . . . . .</w:t>
      </w:r>
      <w:r>
        <w:tab/>
        <w:t>5</w:t>
      </w:r>
    </w:p>
    <w:p w14:paraId="38C80968" w14:textId="77777777" w:rsidR="00890157" w:rsidRDefault="00000000">
      <w:pPr>
        <w:numPr>
          <w:ilvl w:val="2"/>
          <w:numId w:val="1"/>
        </w:numPr>
        <w:spacing w:after="160" w:line="259" w:lineRule="auto"/>
        <w:ind w:hanging="698"/>
        <w:jc w:val="left"/>
      </w:pPr>
      <w:r>
        <w:rPr>
          <w:color w:val="0000FF"/>
        </w:rPr>
        <w:t xml:space="preserve">Recovery from CIA </w:t>
      </w:r>
      <w:r>
        <w:t>. . . . . . . . . . . . . . . . . . . . . . . . . . .</w:t>
      </w:r>
      <w:r>
        <w:tab/>
        <w:t>7</w:t>
      </w:r>
    </w:p>
    <w:p w14:paraId="6D1DB691" w14:textId="77777777" w:rsidR="00890157" w:rsidRDefault="00000000">
      <w:pPr>
        <w:numPr>
          <w:ilvl w:val="1"/>
          <w:numId w:val="1"/>
        </w:numPr>
        <w:spacing w:after="160" w:line="259" w:lineRule="auto"/>
        <w:ind w:hanging="502"/>
        <w:jc w:val="left"/>
      </w:pPr>
      <w:r>
        <w:rPr>
          <w:color w:val="0000FF"/>
        </w:rPr>
        <w:t>Different statistical analysis approaches</w:t>
      </w:r>
      <w:r>
        <w:rPr>
          <w:color w:val="0000FF"/>
        </w:rPr>
        <w:tab/>
      </w:r>
      <w:r>
        <w:t>. . . . . . . . . . . . . . . . . . .</w:t>
      </w:r>
      <w:r>
        <w:tab/>
        <w:t>8</w:t>
      </w:r>
    </w:p>
    <w:p w14:paraId="27F1C613" w14:textId="77777777" w:rsidR="00890157" w:rsidRDefault="00000000">
      <w:pPr>
        <w:numPr>
          <w:ilvl w:val="2"/>
          <w:numId w:val="1"/>
        </w:numPr>
        <w:spacing w:after="160" w:line="259" w:lineRule="auto"/>
        <w:ind w:hanging="698"/>
        <w:jc w:val="left"/>
      </w:pPr>
      <w:r>
        <w:rPr>
          <w:color w:val="0000FF"/>
        </w:rPr>
        <w:t xml:space="preserve">Parametric approach </w:t>
      </w:r>
      <w:r>
        <w:t>. . . . . . . . . . . . . . . . . . . . . . . . . .</w:t>
      </w:r>
      <w:r>
        <w:tab/>
        <w:t>9</w:t>
      </w:r>
    </w:p>
    <w:p w14:paraId="014881E0" w14:textId="77777777" w:rsidR="00890157" w:rsidRDefault="00000000">
      <w:pPr>
        <w:numPr>
          <w:ilvl w:val="2"/>
          <w:numId w:val="1"/>
        </w:numPr>
        <w:spacing w:after="160" w:line="259" w:lineRule="auto"/>
        <w:ind w:hanging="698"/>
        <w:jc w:val="left"/>
      </w:pPr>
      <w:r>
        <w:rPr>
          <w:color w:val="0000FF"/>
        </w:rPr>
        <w:t xml:space="preserve">Non-parametric approach </w:t>
      </w:r>
      <w:r>
        <w:t>. . . . . . . . . . . . . . . . . . . . . . . 10</w:t>
      </w:r>
    </w:p>
    <w:p w14:paraId="55AB1FFA" w14:textId="77777777" w:rsidR="00890157" w:rsidRDefault="00000000">
      <w:pPr>
        <w:numPr>
          <w:ilvl w:val="2"/>
          <w:numId w:val="1"/>
        </w:numPr>
        <w:spacing w:after="160" w:line="259" w:lineRule="auto"/>
        <w:ind w:hanging="698"/>
        <w:jc w:val="left"/>
      </w:pPr>
      <w:r>
        <w:rPr>
          <w:color w:val="0000FF"/>
        </w:rPr>
        <w:t xml:space="preserve">Semi-parametric approach </w:t>
      </w:r>
      <w:r>
        <w:t>. . . . . . . . . . . . . . . . . . . . . . . 10</w:t>
      </w:r>
    </w:p>
    <w:p w14:paraId="20F69D1B" w14:textId="77777777" w:rsidR="00890157" w:rsidRDefault="00000000">
      <w:pPr>
        <w:numPr>
          <w:ilvl w:val="0"/>
          <w:numId w:val="1"/>
        </w:numPr>
        <w:spacing w:after="160" w:line="259" w:lineRule="auto"/>
        <w:ind w:hanging="327"/>
        <w:jc w:val="left"/>
      </w:pPr>
      <w:r>
        <w:rPr>
          <w:b/>
          <w:color w:val="0000FF"/>
        </w:rPr>
        <w:t>Data Collection</w:t>
      </w:r>
      <w:r>
        <w:rPr>
          <w:b/>
          <w:color w:val="0000FF"/>
        </w:rPr>
        <w:tab/>
      </w:r>
      <w:r>
        <w:rPr>
          <w:b/>
        </w:rPr>
        <w:t>11</w:t>
      </w:r>
    </w:p>
    <w:p w14:paraId="2FF5C73D" w14:textId="77777777" w:rsidR="00890157" w:rsidRDefault="00000000">
      <w:pPr>
        <w:numPr>
          <w:ilvl w:val="1"/>
          <w:numId w:val="1"/>
        </w:numPr>
        <w:spacing w:after="160" w:line="259" w:lineRule="auto"/>
        <w:ind w:hanging="502"/>
        <w:jc w:val="left"/>
      </w:pPr>
      <w:r>
        <w:rPr>
          <w:color w:val="0000FF"/>
        </w:rPr>
        <w:t xml:space="preserve">Data set </w:t>
      </w:r>
      <w:r>
        <w:t>. . . . . . . . . . . . . . . . . . . . . . . . . . . . . . . . . . . . . 11</w:t>
      </w:r>
    </w:p>
    <w:p w14:paraId="02E92C02" w14:textId="77777777" w:rsidR="00890157" w:rsidRDefault="00000000">
      <w:pPr>
        <w:numPr>
          <w:ilvl w:val="1"/>
          <w:numId w:val="1"/>
        </w:numPr>
        <w:spacing w:after="160" w:line="259" w:lineRule="auto"/>
        <w:ind w:hanging="502"/>
        <w:jc w:val="left"/>
      </w:pPr>
      <w:r>
        <w:rPr>
          <w:color w:val="0000FF"/>
        </w:rPr>
        <w:t xml:space="preserve">Data exploration and visualisation </w:t>
      </w:r>
      <w:r>
        <w:t>. . . . . . . . . . . . . . . . . . . . . . 12</w:t>
      </w:r>
    </w:p>
    <w:p w14:paraId="4649E8B9" w14:textId="77777777" w:rsidR="00890157" w:rsidRDefault="00000000">
      <w:pPr>
        <w:numPr>
          <w:ilvl w:val="1"/>
          <w:numId w:val="1"/>
        </w:numPr>
        <w:spacing w:after="160" w:line="259" w:lineRule="auto"/>
        <w:ind w:hanging="502"/>
        <w:jc w:val="left"/>
      </w:pPr>
      <w:r>
        <w:rPr>
          <w:color w:val="0000FF"/>
        </w:rPr>
        <w:t>Study populations</w:t>
      </w:r>
      <w:r>
        <w:rPr>
          <w:color w:val="0000FF"/>
        </w:rPr>
        <w:tab/>
      </w:r>
      <w:r>
        <w:t>. . . . . . . . . . . . . . . . . . . . . . . . . . . . . . . 14</w:t>
      </w:r>
    </w:p>
    <w:p w14:paraId="1C71CA31" w14:textId="77777777" w:rsidR="00890157" w:rsidRDefault="00000000">
      <w:pPr>
        <w:numPr>
          <w:ilvl w:val="2"/>
          <w:numId w:val="1"/>
        </w:numPr>
        <w:spacing w:after="160" w:line="259" w:lineRule="auto"/>
        <w:ind w:hanging="698"/>
        <w:jc w:val="left"/>
      </w:pPr>
      <w:r>
        <w:rPr>
          <w:color w:val="0000FF"/>
        </w:rPr>
        <w:t xml:space="preserve">Part I: Incidence of CIA </w:t>
      </w:r>
      <w:r>
        <w:t>. . . . . . . . . . . . . . . . . . . . . . . . 14</w:t>
      </w:r>
    </w:p>
    <w:p w14:paraId="54668122" w14:textId="77777777" w:rsidR="00890157" w:rsidRDefault="00000000">
      <w:pPr>
        <w:numPr>
          <w:ilvl w:val="2"/>
          <w:numId w:val="1"/>
        </w:numPr>
        <w:spacing w:after="160" w:line="259" w:lineRule="auto"/>
        <w:ind w:hanging="698"/>
        <w:jc w:val="left"/>
      </w:pPr>
      <w:r>
        <w:rPr>
          <w:color w:val="0000FF"/>
        </w:rPr>
        <w:t xml:space="preserve">Part II: Recovery from CIA </w:t>
      </w:r>
      <w:r>
        <w:t>. . . . . . . . . . . . . . . . . . . . . . 15</w:t>
      </w:r>
    </w:p>
    <w:p w14:paraId="7B74CC31" w14:textId="77777777" w:rsidR="00890157" w:rsidRDefault="00000000">
      <w:pPr>
        <w:numPr>
          <w:ilvl w:val="0"/>
          <w:numId w:val="1"/>
        </w:numPr>
        <w:spacing w:after="160" w:line="259" w:lineRule="auto"/>
        <w:ind w:hanging="327"/>
        <w:jc w:val="left"/>
      </w:pPr>
      <w:r>
        <w:rPr>
          <w:b/>
          <w:color w:val="0000FF"/>
        </w:rPr>
        <w:t>Methodology</w:t>
      </w:r>
      <w:r>
        <w:rPr>
          <w:b/>
          <w:color w:val="0000FF"/>
        </w:rPr>
        <w:tab/>
      </w:r>
      <w:r>
        <w:rPr>
          <w:b/>
        </w:rPr>
        <w:t>16</w:t>
      </w:r>
    </w:p>
    <w:p w14:paraId="4ACA61A5" w14:textId="77777777" w:rsidR="00890157" w:rsidRDefault="00000000">
      <w:pPr>
        <w:numPr>
          <w:ilvl w:val="1"/>
          <w:numId w:val="1"/>
        </w:numPr>
        <w:spacing w:after="160" w:line="259" w:lineRule="auto"/>
        <w:ind w:hanging="502"/>
        <w:jc w:val="left"/>
      </w:pPr>
      <w:r>
        <w:rPr>
          <w:color w:val="0000FF"/>
        </w:rPr>
        <w:t xml:space="preserve">Data pre-processing pipeline </w:t>
      </w:r>
      <w:r>
        <w:t>. . . . . . . . . . . . . . . . . . . . . . . . . . 16</w:t>
      </w:r>
    </w:p>
    <w:p w14:paraId="5110DBDE" w14:textId="77777777" w:rsidR="00890157" w:rsidRDefault="00000000">
      <w:pPr>
        <w:numPr>
          <w:ilvl w:val="1"/>
          <w:numId w:val="1"/>
        </w:numPr>
        <w:spacing w:after="160" w:line="259" w:lineRule="auto"/>
        <w:ind w:hanging="502"/>
        <w:jc w:val="left"/>
      </w:pPr>
      <w:r>
        <w:rPr>
          <w:color w:val="0000FF"/>
        </w:rPr>
        <w:t xml:space="preserve">Explanatory variables processing </w:t>
      </w:r>
      <w:r>
        <w:t>. . . . . . . . . . . . . . . . . . . . . . . 18</w:t>
      </w:r>
    </w:p>
    <w:p w14:paraId="0ECFC731" w14:textId="77777777" w:rsidR="00890157" w:rsidRDefault="00890157">
      <w:pPr>
        <w:spacing w:after="0" w:line="259" w:lineRule="auto"/>
        <w:ind w:left="-2160" w:right="10478" w:firstLine="0"/>
        <w:jc w:val="left"/>
      </w:pPr>
    </w:p>
    <w:tbl>
      <w:tblPr>
        <w:tblStyle w:val="TableGrid"/>
        <w:tblW w:w="8318" w:type="dxa"/>
        <w:tblInd w:w="0" w:type="dxa"/>
        <w:tblLook w:val="04A0" w:firstRow="1" w:lastRow="0" w:firstColumn="1" w:lastColumn="0" w:noHBand="0" w:noVBand="1"/>
      </w:tblPr>
      <w:tblGrid>
        <w:gridCol w:w="8050"/>
        <w:gridCol w:w="268"/>
      </w:tblGrid>
      <w:tr w:rsidR="00890157" w14:paraId="4E4ECC63" w14:textId="77777777">
        <w:trPr>
          <w:trHeight w:val="449"/>
        </w:trPr>
        <w:tc>
          <w:tcPr>
            <w:tcW w:w="8067" w:type="dxa"/>
            <w:tcBorders>
              <w:top w:val="nil"/>
              <w:left w:val="nil"/>
              <w:bottom w:val="nil"/>
              <w:right w:val="nil"/>
            </w:tcBorders>
          </w:tcPr>
          <w:p w14:paraId="541959B9" w14:textId="77777777" w:rsidR="00890157" w:rsidRDefault="00000000">
            <w:pPr>
              <w:spacing w:after="0" w:line="259" w:lineRule="auto"/>
              <w:ind w:left="0" w:firstLine="0"/>
              <w:jc w:val="left"/>
            </w:pPr>
            <w:r>
              <w:rPr>
                <w:i/>
              </w:rPr>
              <w:t>Contents</w:t>
            </w:r>
          </w:p>
          <w:p w14:paraId="6B93ED83" w14:textId="77777777" w:rsidR="00890157" w:rsidRDefault="00000000">
            <w:pPr>
              <w:spacing w:after="0" w:line="259" w:lineRule="auto"/>
              <w:ind w:left="0" w:right="-251" w:firstLine="0"/>
              <w:jc w:val="left"/>
            </w:pPr>
            <w:r>
              <w:rPr>
                <w:rFonts w:ascii="Calibri" w:eastAsia="Calibri" w:hAnsi="Calibri" w:cs="Calibri"/>
                <w:noProof/>
              </w:rPr>
              <mc:AlternateContent>
                <mc:Choice Requires="wpg">
                  <w:drawing>
                    <wp:inline distT="0" distB="0" distL="0" distR="0" wp14:anchorId="62EF191F" wp14:editId="09A39381">
                      <wp:extent cx="5282095" cy="5055"/>
                      <wp:effectExtent l="0" t="0" r="0" b="0"/>
                      <wp:docPr id="55214" name="Group 55214"/>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237" name="Shape 237"/>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214" style="width:415.913pt;height:0.398pt;mso-position-horizontal-relative:char;mso-position-vertical-relative:line" coordsize="52820,50">
                      <v:shape id="Shape 237" style="position:absolute;width:52820;height:0;left:0;top:0;" coordsize="5282095,0" path="m0,0l5282095,0">
                        <v:stroke weight="0.398pt" endcap="flat" joinstyle="miter" miterlimit="10" on="true" color="#000000"/>
                        <v:fill on="false" color="#000000" opacity="0"/>
                      </v:shape>
                    </v:group>
                  </w:pict>
                </mc:Fallback>
              </mc:AlternateContent>
            </w:r>
          </w:p>
        </w:tc>
        <w:tc>
          <w:tcPr>
            <w:tcW w:w="251" w:type="dxa"/>
            <w:tcBorders>
              <w:top w:val="nil"/>
              <w:left w:val="nil"/>
              <w:bottom w:val="nil"/>
              <w:right w:val="nil"/>
            </w:tcBorders>
          </w:tcPr>
          <w:p w14:paraId="250BBC98" w14:textId="77777777" w:rsidR="00890157" w:rsidRDefault="00000000">
            <w:pPr>
              <w:spacing w:after="0" w:line="259" w:lineRule="auto"/>
              <w:ind w:left="136" w:firstLine="0"/>
              <w:jc w:val="left"/>
            </w:pPr>
            <w:r>
              <w:t>v</w:t>
            </w:r>
          </w:p>
        </w:tc>
      </w:tr>
      <w:tr w:rsidR="00890157" w14:paraId="004FFC7E" w14:textId="77777777">
        <w:trPr>
          <w:trHeight w:val="454"/>
        </w:trPr>
        <w:tc>
          <w:tcPr>
            <w:tcW w:w="8067" w:type="dxa"/>
            <w:tcBorders>
              <w:top w:val="nil"/>
              <w:left w:val="nil"/>
              <w:bottom w:val="nil"/>
              <w:right w:val="nil"/>
            </w:tcBorders>
            <w:vAlign w:val="bottom"/>
          </w:tcPr>
          <w:p w14:paraId="4003E282" w14:textId="77777777" w:rsidR="00890157" w:rsidRDefault="00000000">
            <w:pPr>
              <w:tabs>
                <w:tab w:val="center" w:pos="1053"/>
                <w:tab w:val="center" w:pos="2553"/>
                <w:tab w:val="right" w:pos="8067"/>
              </w:tabs>
              <w:spacing w:after="0" w:line="259" w:lineRule="auto"/>
              <w:ind w:left="0" w:firstLine="0"/>
              <w:jc w:val="left"/>
            </w:pPr>
            <w:r>
              <w:rPr>
                <w:rFonts w:ascii="Calibri" w:eastAsia="Calibri" w:hAnsi="Calibri" w:cs="Calibri"/>
              </w:rPr>
              <w:tab/>
            </w:r>
            <w:r>
              <w:rPr>
                <w:color w:val="0000FF"/>
              </w:rPr>
              <w:t>4.2.1</w:t>
            </w:r>
            <w:r>
              <w:rPr>
                <w:color w:val="0000FF"/>
              </w:rPr>
              <w:tab/>
              <w:t>Variable pre-selection</w:t>
            </w:r>
            <w:r>
              <w:rPr>
                <w:color w:val="0000FF"/>
              </w:rPr>
              <w:tab/>
            </w:r>
            <w:r>
              <w:t>. . . . . . . . . . . . . . . . . . . . . . . . .</w:t>
            </w:r>
          </w:p>
        </w:tc>
        <w:tc>
          <w:tcPr>
            <w:tcW w:w="251" w:type="dxa"/>
            <w:tcBorders>
              <w:top w:val="nil"/>
              <w:left w:val="nil"/>
              <w:bottom w:val="nil"/>
              <w:right w:val="nil"/>
            </w:tcBorders>
            <w:vAlign w:val="bottom"/>
          </w:tcPr>
          <w:p w14:paraId="70156852" w14:textId="77777777" w:rsidR="00890157" w:rsidRDefault="00000000">
            <w:pPr>
              <w:spacing w:after="0" w:line="259" w:lineRule="auto"/>
              <w:ind w:left="33" w:firstLine="0"/>
            </w:pPr>
            <w:r>
              <w:t>18</w:t>
            </w:r>
          </w:p>
        </w:tc>
      </w:tr>
      <w:tr w:rsidR="00890157" w14:paraId="6F9829BB" w14:textId="77777777">
        <w:trPr>
          <w:trHeight w:val="291"/>
        </w:trPr>
        <w:tc>
          <w:tcPr>
            <w:tcW w:w="8067" w:type="dxa"/>
            <w:tcBorders>
              <w:top w:val="nil"/>
              <w:left w:val="nil"/>
              <w:bottom w:val="nil"/>
              <w:right w:val="nil"/>
            </w:tcBorders>
          </w:tcPr>
          <w:p w14:paraId="17961411" w14:textId="77777777" w:rsidR="00890157" w:rsidRDefault="00000000">
            <w:pPr>
              <w:tabs>
                <w:tab w:val="center" w:pos="1836"/>
                <w:tab w:val="center" w:pos="3332"/>
                <w:tab w:val="right" w:pos="8067"/>
              </w:tabs>
              <w:spacing w:after="0" w:line="259" w:lineRule="auto"/>
              <w:ind w:left="0" w:firstLine="0"/>
              <w:jc w:val="left"/>
            </w:pPr>
            <w:r>
              <w:rPr>
                <w:rFonts w:ascii="Calibri" w:eastAsia="Calibri" w:hAnsi="Calibri" w:cs="Calibri"/>
              </w:rPr>
              <w:tab/>
            </w:r>
            <w:r>
              <w:rPr>
                <w:color w:val="0000FF"/>
              </w:rPr>
              <w:t>4.2.1.1</w:t>
            </w:r>
            <w:r>
              <w:rPr>
                <w:color w:val="0000FF"/>
              </w:rPr>
              <w:tab/>
              <w:t>Irrelevant variables</w:t>
            </w:r>
            <w:r>
              <w:rPr>
                <w:color w:val="0000FF"/>
              </w:rPr>
              <w:tab/>
            </w:r>
            <w:r>
              <w:t>. . . . . . . . . . . . . . . . . . . . .</w:t>
            </w:r>
          </w:p>
        </w:tc>
        <w:tc>
          <w:tcPr>
            <w:tcW w:w="251" w:type="dxa"/>
            <w:tcBorders>
              <w:top w:val="nil"/>
              <w:left w:val="nil"/>
              <w:bottom w:val="nil"/>
              <w:right w:val="nil"/>
            </w:tcBorders>
          </w:tcPr>
          <w:p w14:paraId="738C7CAF" w14:textId="77777777" w:rsidR="00890157" w:rsidRDefault="00000000">
            <w:pPr>
              <w:spacing w:after="0" w:line="259" w:lineRule="auto"/>
              <w:ind w:left="33" w:firstLine="0"/>
            </w:pPr>
            <w:r>
              <w:t>19</w:t>
            </w:r>
          </w:p>
        </w:tc>
      </w:tr>
      <w:tr w:rsidR="00890157" w14:paraId="7AF34AF1" w14:textId="77777777">
        <w:trPr>
          <w:trHeight w:val="291"/>
        </w:trPr>
        <w:tc>
          <w:tcPr>
            <w:tcW w:w="8067" w:type="dxa"/>
            <w:tcBorders>
              <w:top w:val="nil"/>
              <w:left w:val="nil"/>
              <w:bottom w:val="nil"/>
              <w:right w:val="nil"/>
            </w:tcBorders>
          </w:tcPr>
          <w:p w14:paraId="3B85ED62" w14:textId="77777777" w:rsidR="00890157" w:rsidRDefault="00000000">
            <w:pPr>
              <w:tabs>
                <w:tab w:val="center" w:pos="1836"/>
                <w:tab w:val="right" w:pos="8067"/>
              </w:tabs>
              <w:spacing w:after="0" w:line="259" w:lineRule="auto"/>
              <w:ind w:left="0" w:firstLine="0"/>
              <w:jc w:val="left"/>
            </w:pPr>
            <w:r>
              <w:rPr>
                <w:rFonts w:ascii="Calibri" w:eastAsia="Calibri" w:hAnsi="Calibri" w:cs="Calibri"/>
              </w:rPr>
              <w:tab/>
            </w:r>
            <w:r>
              <w:rPr>
                <w:color w:val="0000FF"/>
              </w:rPr>
              <w:t>4.2.1.2</w:t>
            </w:r>
            <w:r>
              <w:rPr>
                <w:color w:val="0000FF"/>
              </w:rPr>
              <w:tab/>
              <w:t xml:space="preserve">Redundant variables </w:t>
            </w:r>
            <w:r>
              <w:t>. . . . . . . . . . . . . . . . . . . . .</w:t>
            </w:r>
          </w:p>
        </w:tc>
        <w:tc>
          <w:tcPr>
            <w:tcW w:w="251" w:type="dxa"/>
            <w:tcBorders>
              <w:top w:val="nil"/>
              <w:left w:val="nil"/>
              <w:bottom w:val="nil"/>
              <w:right w:val="nil"/>
            </w:tcBorders>
          </w:tcPr>
          <w:p w14:paraId="1BF0AB96" w14:textId="77777777" w:rsidR="00890157" w:rsidRDefault="00000000">
            <w:pPr>
              <w:spacing w:after="0" w:line="259" w:lineRule="auto"/>
              <w:ind w:left="33" w:firstLine="0"/>
            </w:pPr>
            <w:r>
              <w:t>19</w:t>
            </w:r>
          </w:p>
        </w:tc>
      </w:tr>
      <w:tr w:rsidR="00890157" w14:paraId="086DE6D8" w14:textId="77777777">
        <w:trPr>
          <w:trHeight w:val="291"/>
        </w:trPr>
        <w:tc>
          <w:tcPr>
            <w:tcW w:w="8067" w:type="dxa"/>
            <w:tcBorders>
              <w:top w:val="nil"/>
              <w:left w:val="nil"/>
              <w:bottom w:val="nil"/>
              <w:right w:val="nil"/>
            </w:tcBorders>
          </w:tcPr>
          <w:p w14:paraId="628EFB41" w14:textId="77777777" w:rsidR="00890157" w:rsidRDefault="00000000">
            <w:pPr>
              <w:tabs>
                <w:tab w:val="center" w:pos="1836"/>
                <w:tab w:val="center" w:pos="4023"/>
                <w:tab w:val="right" w:pos="8067"/>
              </w:tabs>
              <w:spacing w:after="0" w:line="259" w:lineRule="auto"/>
              <w:ind w:left="0" w:firstLine="0"/>
              <w:jc w:val="left"/>
            </w:pPr>
            <w:r>
              <w:rPr>
                <w:rFonts w:ascii="Calibri" w:eastAsia="Calibri" w:hAnsi="Calibri" w:cs="Calibri"/>
              </w:rPr>
              <w:tab/>
            </w:r>
            <w:r>
              <w:rPr>
                <w:color w:val="0000FF"/>
              </w:rPr>
              <w:t>4.2.1.3</w:t>
            </w:r>
            <w:r>
              <w:rPr>
                <w:color w:val="0000FF"/>
              </w:rPr>
              <w:tab/>
              <w:t>Variables with all identical values</w:t>
            </w:r>
            <w:r>
              <w:rPr>
                <w:color w:val="0000FF"/>
              </w:rPr>
              <w:tab/>
            </w:r>
            <w:r>
              <w:t>. . . . . . . . . . . . .</w:t>
            </w:r>
          </w:p>
        </w:tc>
        <w:tc>
          <w:tcPr>
            <w:tcW w:w="251" w:type="dxa"/>
            <w:tcBorders>
              <w:top w:val="nil"/>
              <w:left w:val="nil"/>
              <w:bottom w:val="nil"/>
              <w:right w:val="nil"/>
            </w:tcBorders>
          </w:tcPr>
          <w:p w14:paraId="2249E89F" w14:textId="77777777" w:rsidR="00890157" w:rsidRDefault="00000000">
            <w:pPr>
              <w:spacing w:after="0" w:line="259" w:lineRule="auto"/>
              <w:ind w:left="33" w:firstLine="0"/>
            </w:pPr>
            <w:r>
              <w:t>19</w:t>
            </w:r>
          </w:p>
        </w:tc>
      </w:tr>
      <w:tr w:rsidR="00890157" w14:paraId="04679FAB" w14:textId="77777777">
        <w:trPr>
          <w:trHeight w:val="291"/>
        </w:trPr>
        <w:tc>
          <w:tcPr>
            <w:tcW w:w="8067" w:type="dxa"/>
            <w:tcBorders>
              <w:top w:val="nil"/>
              <w:left w:val="nil"/>
              <w:bottom w:val="nil"/>
              <w:right w:val="nil"/>
            </w:tcBorders>
          </w:tcPr>
          <w:p w14:paraId="7B3DA017" w14:textId="77777777" w:rsidR="00890157" w:rsidRDefault="00000000">
            <w:pPr>
              <w:tabs>
                <w:tab w:val="center" w:pos="1053"/>
                <w:tab w:val="right" w:pos="8067"/>
              </w:tabs>
              <w:spacing w:after="0" w:line="259" w:lineRule="auto"/>
              <w:ind w:left="0" w:firstLine="0"/>
              <w:jc w:val="left"/>
            </w:pPr>
            <w:r>
              <w:rPr>
                <w:rFonts w:ascii="Calibri" w:eastAsia="Calibri" w:hAnsi="Calibri" w:cs="Calibri"/>
              </w:rPr>
              <w:tab/>
            </w:r>
            <w:r>
              <w:rPr>
                <w:color w:val="0000FF"/>
              </w:rPr>
              <w:t>4.2.2</w:t>
            </w:r>
            <w:r>
              <w:rPr>
                <w:color w:val="0000FF"/>
              </w:rPr>
              <w:tab/>
              <w:t xml:space="preserve">Missing data imputation </w:t>
            </w:r>
            <w:r>
              <w:t>. . . . . . . . . . . . . . . . . . . . . . . .</w:t>
            </w:r>
          </w:p>
        </w:tc>
        <w:tc>
          <w:tcPr>
            <w:tcW w:w="251" w:type="dxa"/>
            <w:tcBorders>
              <w:top w:val="nil"/>
              <w:left w:val="nil"/>
              <w:bottom w:val="nil"/>
              <w:right w:val="nil"/>
            </w:tcBorders>
          </w:tcPr>
          <w:p w14:paraId="06339855" w14:textId="77777777" w:rsidR="00890157" w:rsidRDefault="00000000">
            <w:pPr>
              <w:spacing w:after="0" w:line="259" w:lineRule="auto"/>
              <w:ind w:left="33" w:firstLine="0"/>
            </w:pPr>
            <w:r>
              <w:t>20</w:t>
            </w:r>
          </w:p>
        </w:tc>
      </w:tr>
      <w:tr w:rsidR="00890157" w14:paraId="702745DB" w14:textId="77777777">
        <w:trPr>
          <w:trHeight w:val="291"/>
        </w:trPr>
        <w:tc>
          <w:tcPr>
            <w:tcW w:w="8067" w:type="dxa"/>
            <w:tcBorders>
              <w:top w:val="nil"/>
              <w:left w:val="nil"/>
              <w:bottom w:val="nil"/>
              <w:right w:val="nil"/>
            </w:tcBorders>
          </w:tcPr>
          <w:p w14:paraId="16650BBC" w14:textId="77777777" w:rsidR="00890157" w:rsidRDefault="00000000">
            <w:pPr>
              <w:tabs>
                <w:tab w:val="center" w:pos="1836"/>
                <w:tab w:val="right" w:pos="8067"/>
              </w:tabs>
              <w:spacing w:after="0" w:line="259" w:lineRule="auto"/>
              <w:ind w:left="0" w:firstLine="0"/>
              <w:jc w:val="left"/>
            </w:pPr>
            <w:r>
              <w:rPr>
                <w:rFonts w:ascii="Calibri" w:eastAsia="Calibri" w:hAnsi="Calibri" w:cs="Calibri"/>
              </w:rPr>
              <w:tab/>
            </w:r>
            <w:r>
              <w:rPr>
                <w:color w:val="0000FF"/>
              </w:rPr>
              <w:t>4.2.2.1</w:t>
            </w:r>
            <w:r>
              <w:rPr>
                <w:color w:val="0000FF"/>
              </w:rPr>
              <w:tab/>
              <w:t xml:space="preserve">K-Nearest Neighbours Algorithm </w:t>
            </w:r>
            <w:r>
              <w:t>. . . . . . . . . . . . . .</w:t>
            </w:r>
          </w:p>
        </w:tc>
        <w:tc>
          <w:tcPr>
            <w:tcW w:w="251" w:type="dxa"/>
            <w:tcBorders>
              <w:top w:val="nil"/>
              <w:left w:val="nil"/>
              <w:bottom w:val="nil"/>
              <w:right w:val="nil"/>
            </w:tcBorders>
          </w:tcPr>
          <w:p w14:paraId="3D7FF002" w14:textId="77777777" w:rsidR="00890157" w:rsidRDefault="00000000">
            <w:pPr>
              <w:spacing w:after="0" w:line="259" w:lineRule="auto"/>
              <w:ind w:left="33" w:firstLine="0"/>
            </w:pPr>
            <w:r>
              <w:t>21</w:t>
            </w:r>
          </w:p>
        </w:tc>
      </w:tr>
      <w:tr w:rsidR="00890157" w14:paraId="089F3717" w14:textId="77777777">
        <w:trPr>
          <w:trHeight w:val="291"/>
        </w:trPr>
        <w:tc>
          <w:tcPr>
            <w:tcW w:w="8067" w:type="dxa"/>
            <w:tcBorders>
              <w:top w:val="nil"/>
              <w:left w:val="nil"/>
              <w:bottom w:val="nil"/>
              <w:right w:val="nil"/>
            </w:tcBorders>
          </w:tcPr>
          <w:p w14:paraId="2DAFC730" w14:textId="77777777" w:rsidR="00890157" w:rsidRDefault="00000000">
            <w:pPr>
              <w:tabs>
                <w:tab w:val="center" w:pos="1836"/>
                <w:tab w:val="right" w:pos="8067"/>
              </w:tabs>
              <w:spacing w:after="0" w:line="259" w:lineRule="auto"/>
              <w:ind w:left="0" w:firstLine="0"/>
              <w:jc w:val="left"/>
            </w:pPr>
            <w:r>
              <w:rPr>
                <w:rFonts w:ascii="Calibri" w:eastAsia="Calibri" w:hAnsi="Calibri" w:cs="Calibri"/>
              </w:rPr>
              <w:tab/>
            </w:r>
            <w:r>
              <w:rPr>
                <w:color w:val="0000FF"/>
              </w:rPr>
              <w:t>4.2.2.2</w:t>
            </w:r>
            <w:r>
              <w:rPr>
                <w:color w:val="0000FF"/>
              </w:rPr>
              <w:tab/>
              <w:t xml:space="preserve">Multivariate Imputation by Chained Equations </w:t>
            </w:r>
            <w:r>
              <w:t>. . . . . .</w:t>
            </w:r>
          </w:p>
        </w:tc>
        <w:tc>
          <w:tcPr>
            <w:tcW w:w="251" w:type="dxa"/>
            <w:tcBorders>
              <w:top w:val="nil"/>
              <w:left w:val="nil"/>
              <w:bottom w:val="nil"/>
              <w:right w:val="nil"/>
            </w:tcBorders>
          </w:tcPr>
          <w:p w14:paraId="4B79542E" w14:textId="77777777" w:rsidR="00890157" w:rsidRDefault="00000000">
            <w:pPr>
              <w:spacing w:after="0" w:line="259" w:lineRule="auto"/>
              <w:ind w:left="33" w:firstLine="0"/>
            </w:pPr>
            <w:r>
              <w:t>21</w:t>
            </w:r>
          </w:p>
        </w:tc>
      </w:tr>
      <w:tr w:rsidR="00890157" w14:paraId="6AE2C154" w14:textId="77777777">
        <w:trPr>
          <w:trHeight w:val="291"/>
        </w:trPr>
        <w:tc>
          <w:tcPr>
            <w:tcW w:w="8067" w:type="dxa"/>
            <w:tcBorders>
              <w:top w:val="nil"/>
              <w:left w:val="nil"/>
              <w:bottom w:val="nil"/>
              <w:right w:val="nil"/>
            </w:tcBorders>
          </w:tcPr>
          <w:p w14:paraId="5F1120AE" w14:textId="77777777" w:rsidR="00890157" w:rsidRDefault="00000000">
            <w:pPr>
              <w:tabs>
                <w:tab w:val="center" w:pos="467"/>
                <w:tab w:val="right" w:pos="8067"/>
              </w:tabs>
              <w:spacing w:after="0" w:line="259" w:lineRule="auto"/>
              <w:ind w:left="0" w:firstLine="0"/>
              <w:jc w:val="left"/>
            </w:pPr>
            <w:r>
              <w:rPr>
                <w:rFonts w:ascii="Calibri" w:eastAsia="Calibri" w:hAnsi="Calibri" w:cs="Calibri"/>
              </w:rPr>
              <w:tab/>
            </w:r>
            <w:r>
              <w:rPr>
                <w:color w:val="0000FF"/>
              </w:rPr>
              <w:t>4.3</w:t>
            </w:r>
            <w:r>
              <w:rPr>
                <w:color w:val="0000FF"/>
              </w:rPr>
              <w:tab/>
              <w:t xml:space="preserve">Outcome variables processing </w:t>
            </w:r>
            <w:r>
              <w:t>. . . . . . . . . . . . . . . . . . . . . . . . .</w:t>
            </w:r>
          </w:p>
        </w:tc>
        <w:tc>
          <w:tcPr>
            <w:tcW w:w="251" w:type="dxa"/>
            <w:tcBorders>
              <w:top w:val="nil"/>
              <w:left w:val="nil"/>
              <w:bottom w:val="nil"/>
              <w:right w:val="nil"/>
            </w:tcBorders>
          </w:tcPr>
          <w:p w14:paraId="2F1F9D50" w14:textId="77777777" w:rsidR="00890157" w:rsidRDefault="00000000">
            <w:pPr>
              <w:spacing w:after="0" w:line="259" w:lineRule="auto"/>
              <w:ind w:left="33" w:firstLine="0"/>
            </w:pPr>
            <w:r>
              <w:t>22</w:t>
            </w:r>
          </w:p>
        </w:tc>
      </w:tr>
      <w:tr w:rsidR="00890157" w14:paraId="49530020" w14:textId="77777777">
        <w:trPr>
          <w:trHeight w:val="291"/>
        </w:trPr>
        <w:tc>
          <w:tcPr>
            <w:tcW w:w="8067" w:type="dxa"/>
            <w:tcBorders>
              <w:top w:val="nil"/>
              <w:left w:val="nil"/>
              <w:bottom w:val="nil"/>
              <w:right w:val="nil"/>
            </w:tcBorders>
          </w:tcPr>
          <w:p w14:paraId="181FA75C" w14:textId="77777777" w:rsidR="00890157" w:rsidRDefault="00000000">
            <w:pPr>
              <w:tabs>
                <w:tab w:val="center" w:pos="1053"/>
                <w:tab w:val="right" w:pos="8067"/>
              </w:tabs>
              <w:spacing w:after="0" w:line="259" w:lineRule="auto"/>
              <w:ind w:left="0" w:firstLine="0"/>
              <w:jc w:val="left"/>
            </w:pPr>
            <w:r>
              <w:rPr>
                <w:rFonts w:ascii="Calibri" w:eastAsia="Calibri" w:hAnsi="Calibri" w:cs="Calibri"/>
              </w:rPr>
              <w:tab/>
            </w:r>
            <w:r>
              <w:rPr>
                <w:color w:val="0000FF"/>
              </w:rPr>
              <w:t>4.3.1</w:t>
            </w:r>
            <w:r>
              <w:rPr>
                <w:color w:val="0000FF"/>
              </w:rPr>
              <w:tab/>
              <w:t xml:space="preserve">Validation pattern </w:t>
            </w:r>
            <w:r>
              <w:t>. . . . . . . . . . . . . . . . . . . . . . . . . . .</w:t>
            </w:r>
          </w:p>
        </w:tc>
        <w:tc>
          <w:tcPr>
            <w:tcW w:w="251" w:type="dxa"/>
            <w:tcBorders>
              <w:top w:val="nil"/>
              <w:left w:val="nil"/>
              <w:bottom w:val="nil"/>
              <w:right w:val="nil"/>
            </w:tcBorders>
          </w:tcPr>
          <w:p w14:paraId="11642102" w14:textId="77777777" w:rsidR="00890157" w:rsidRDefault="00000000">
            <w:pPr>
              <w:spacing w:after="0" w:line="259" w:lineRule="auto"/>
              <w:ind w:left="33" w:firstLine="0"/>
            </w:pPr>
            <w:r>
              <w:t>23</w:t>
            </w:r>
          </w:p>
        </w:tc>
      </w:tr>
      <w:tr w:rsidR="00890157" w14:paraId="3D190586" w14:textId="77777777">
        <w:trPr>
          <w:trHeight w:val="291"/>
        </w:trPr>
        <w:tc>
          <w:tcPr>
            <w:tcW w:w="8067" w:type="dxa"/>
            <w:tcBorders>
              <w:top w:val="nil"/>
              <w:left w:val="nil"/>
              <w:bottom w:val="nil"/>
              <w:right w:val="nil"/>
            </w:tcBorders>
          </w:tcPr>
          <w:p w14:paraId="1038A086" w14:textId="77777777" w:rsidR="00890157" w:rsidRDefault="00000000">
            <w:pPr>
              <w:tabs>
                <w:tab w:val="center" w:pos="1053"/>
                <w:tab w:val="right" w:pos="8067"/>
              </w:tabs>
              <w:spacing w:after="0" w:line="259" w:lineRule="auto"/>
              <w:ind w:left="0" w:firstLine="0"/>
              <w:jc w:val="left"/>
            </w:pPr>
            <w:r>
              <w:rPr>
                <w:rFonts w:ascii="Calibri" w:eastAsia="Calibri" w:hAnsi="Calibri" w:cs="Calibri"/>
              </w:rPr>
              <w:tab/>
            </w:r>
            <w:r>
              <w:rPr>
                <w:color w:val="0000FF"/>
              </w:rPr>
              <w:t>4.3.2</w:t>
            </w:r>
            <w:r>
              <w:rPr>
                <w:color w:val="0000FF"/>
              </w:rPr>
              <w:tab/>
              <w:t xml:space="preserve">Fixing incorrect records </w:t>
            </w:r>
            <w:r>
              <w:t>. . . . . . . . . . . . . . . . . . . . . . . .</w:t>
            </w:r>
          </w:p>
        </w:tc>
        <w:tc>
          <w:tcPr>
            <w:tcW w:w="251" w:type="dxa"/>
            <w:tcBorders>
              <w:top w:val="nil"/>
              <w:left w:val="nil"/>
              <w:bottom w:val="nil"/>
              <w:right w:val="nil"/>
            </w:tcBorders>
          </w:tcPr>
          <w:p w14:paraId="6772E070" w14:textId="77777777" w:rsidR="00890157" w:rsidRDefault="00000000">
            <w:pPr>
              <w:spacing w:after="0" w:line="259" w:lineRule="auto"/>
              <w:ind w:left="33" w:firstLine="0"/>
            </w:pPr>
            <w:r>
              <w:t>24</w:t>
            </w:r>
          </w:p>
        </w:tc>
      </w:tr>
      <w:tr w:rsidR="00890157" w14:paraId="7ED54858" w14:textId="77777777">
        <w:trPr>
          <w:trHeight w:val="291"/>
        </w:trPr>
        <w:tc>
          <w:tcPr>
            <w:tcW w:w="8067" w:type="dxa"/>
            <w:tcBorders>
              <w:top w:val="nil"/>
              <w:left w:val="nil"/>
              <w:bottom w:val="nil"/>
              <w:right w:val="nil"/>
            </w:tcBorders>
          </w:tcPr>
          <w:p w14:paraId="03F5C18C" w14:textId="77777777" w:rsidR="00890157" w:rsidRDefault="00000000">
            <w:pPr>
              <w:tabs>
                <w:tab w:val="center" w:pos="1836"/>
                <w:tab w:val="right" w:pos="8067"/>
              </w:tabs>
              <w:spacing w:after="0" w:line="259" w:lineRule="auto"/>
              <w:ind w:left="0" w:firstLine="0"/>
              <w:jc w:val="left"/>
            </w:pPr>
            <w:r>
              <w:rPr>
                <w:rFonts w:ascii="Calibri" w:eastAsia="Calibri" w:hAnsi="Calibri" w:cs="Calibri"/>
              </w:rPr>
              <w:tab/>
            </w:r>
            <w:r>
              <w:rPr>
                <w:color w:val="0000FF"/>
              </w:rPr>
              <w:t>4.3.2.1</w:t>
            </w:r>
            <w:r>
              <w:rPr>
                <w:color w:val="0000FF"/>
              </w:rPr>
              <w:tab/>
              <w:t xml:space="preserve">Incidence of CIA </w:t>
            </w:r>
            <w:r>
              <w:t>. . . . . . . . . . . . . . . . . . . . . . .</w:t>
            </w:r>
          </w:p>
        </w:tc>
        <w:tc>
          <w:tcPr>
            <w:tcW w:w="251" w:type="dxa"/>
            <w:tcBorders>
              <w:top w:val="nil"/>
              <w:left w:val="nil"/>
              <w:bottom w:val="nil"/>
              <w:right w:val="nil"/>
            </w:tcBorders>
          </w:tcPr>
          <w:p w14:paraId="060EBF80" w14:textId="77777777" w:rsidR="00890157" w:rsidRDefault="00000000">
            <w:pPr>
              <w:spacing w:after="0" w:line="259" w:lineRule="auto"/>
              <w:ind w:left="33" w:firstLine="0"/>
            </w:pPr>
            <w:r>
              <w:t>24</w:t>
            </w:r>
          </w:p>
        </w:tc>
      </w:tr>
      <w:tr w:rsidR="00890157" w14:paraId="14B5DD7B" w14:textId="77777777">
        <w:trPr>
          <w:trHeight w:val="291"/>
        </w:trPr>
        <w:tc>
          <w:tcPr>
            <w:tcW w:w="8067" w:type="dxa"/>
            <w:tcBorders>
              <w:top w:val="nil"/>
              <w:left w:val="nil"/>
              <w:bottom w:val="nil"/>
              <w:right w:val="nil"/>
            </w:tcBorders>
          </w:tcPr>
          <w:p w14:paraId="574556AC" w14:textId="77777777" w:rsidR="00890157" w:rsidRDefault="00000000">
            <w:pPr>
              <w:tabs>
                <w:tab w:val="center" w:pos="1836"/>
                <w:tab w:val="center" w:pos="3348"/>
                <w:tab w:val="right" w:pos="8067"/>
              </w:tabs>
              <w:spacing w:after="0" w:line="259" w:lineRule="auto"/>
              <w:ind w:left="0" w:firstLine="0"/>
              <w:jc w:val="left"/>
            </w:pPr>
            <w:r>
              <w:rPr>
                <w:rFonts w:ascii="Calibri" w:eastAsia="Calibri" w:hAnsi="Calibri" w:cs="Calibri"/>
              </w:rPr>
              <w:tab/>
            </w:r>
            <w:r>
              <w:rPr>
                <w:color w:val="0000FF"/>
              </w:rPr>
              <w:t>4.3.2.2</w:t>
            </w:r>
            <w:r>
              <w:rPr>
                <w:color w:val="0000FF"/>
              </w:rPr>
              <w:tab/>
              <w:t>Recovery from CIA</w:t>
            </w:r>
            <w:r>
              <w:rPr>
                <w:color w:val="0000FF"/>
              </w:rPr>
              <w:tab/>
            </w:r>
            <w:r>
              <w:t>. . . . . . . . . . . . . . . . . . . . .</w:t>
            </w:r>
          </w:p>
        </w:tc>
        <w:tc>
          <w:tcPr>
            <w:tcW w:w="251" w:type="dxa"/>
            <w:tcBorders>
              <w:top w:val="nil"/>
              <w:left w:val="nil"/>
              <w:bottom w:val="nil"/>
              <w:right w:val="nil"/>
            </w:tcBorders>
          </w:tcPr>
          <w:p w14:paraId="1A1AE452" w14:textId="77777777" w:rsidR="00890157" w:rsidRDefault="00000000">
            <w:pPr>
              <w:spacing w:after="0" w:line="259" w:lineRule="auto"/>
              <w:ind w:left="33" w:firstLine="0"/>
            </w:pPr>
            <w:r>
              <w:t>25</w:t>
            </w:r>
          </w:p>
        </w:tc>
      </w:tr>
      <w:tr w:rsidR="00890157" w14:paraId="0DDA82FC" w14:textId="77777777">
        <w:trPr>
          <w:trHeight w:val="291"/>
        </w:trPr>
        <w:tc>
          <w:tcPr>
            <w:tcW w:w="8067" w:type="dxa"/>
            <w:tcBorders>
              <w:top w:val="nil"/>
              <w:left w:val="nil"/>
              <w:bottom w:val="nil"/>
              <w:right w:val="nil"/>
            </w:tcBorders>
          </w:tcPr>
          <w:p w14:paraId="1FFE7A4C" w14:textId="77777777" w:rsidR="00890157" w:rsidRDefault="00000000">
            <w:pPr>
              <w:tabs>
                <w:tab w:val="center" w:pos="467"/>
                <w:tab w:val="center" w:pos="1453"/>
                <w:tab w:val="right" w:pos="8067"/>
              </w:tabs>
              <w:spacing w:after="0" w:line="259" w:lineRule="auto"/>
              <w:ind w:left="0" w:firstLine="0"/>
              <w:jc w:val="left"/>
            </w:pPr>
            <w:r>
              <w:rPr>
                <w:rFonts w:ascii="Calibri" w:eastAsia="Calibri" w:hAnsi="Calibri" w:cs="Calibri"/>
              </w:rPr>
              <w:tab/>
            </w:r>
            <w:r>
              <w:rPr>
                <w:color w:val="0000FF"/>
              </w:rPr>
              <w:t>4.4</w:t>
            </w:r>
            <w:r>
              <w:rPr>
                <w:color w:val="0000FF"/>
              </w:rPr>
              <w:tab/>
              <w:t>Model fitting</w:t>
            </w:r>
            <w:r>
              <w:rPr>
                <w:color w:val="0000FF"/>
              </w:rPr>
              <w:tab/>
            </w:r>
            <w:r>
              <w:t>. . . . . . . . . . . . . . . . . . . . . . . . . . . . . . . . . .</w:t>
            </w:r>
          </w:p>
        </w:tc>
        <w:tc>
          <w:tcPr>
            <w:tcW w:w="251" w:type="dxa"/>
            <w:tcBorders>
              <w:top w:val="nil"/>
              <w:left w:val="nil"/>
              <w:bottom w:val="nil"/>
              <w:right w:val="nil"/>
            </w:tcBorders>
          </w:tcPr>
          <w:p w14:paraId="00A67B72" w14:textId="77777777" w:rsidR="00890157" w:rsidRDefault="00000000">
            <w:pPr>
              <w:spacing w:after="0" w:line="259" w:lineRule="auto"/>
              <w:ind w:left="33" w:firstLine="0"/>
            </w:pPr>
            <w:r>
              <w:t>25</w:t>
            </w:r>
          </w:p>
        </w:tc>
      </w:tr>
      <w:tr w:rsidR="00890157" w14:paraId="33DF4D36" w14:textId="77777777">
        <w:trPr>
          <w:trHeight w:val="291"/>
        </w:trPr>
        <w:tc>
          <w:tcPr>
            <w:tcW w:w="8067" w:type="dxa"/>
            <w:tcBorders>
              <w:top w:val="nil"/>
              <w:left w:val="nil"/>
              <w:bottom w:val="nil"/>
              <w:right w:val="nil"/>
            </w:tcBorders>
          </w:tcPr>
          <w:p w14:paraId="12DFA45D" w14:textId="77777777" w:rsidR="00890157" w:rsidRDefault="00000000">
            <w:pPr>
              <w:tabs>
                <w:tab w:val="center" w:pos="467"/>
                <w:tab w:val="right" w:pos="8067"/>
              </w:tabs>
              <w:spacing w:after="0" w:line="259" w:lineRule="auto"/>
              <w:ind w:left="0" w:firstLine="0"/>
              <w:jc w:val="left"/>
            </w:pPr>
            <w:r>
              <w:rPr>
                <w:rFonts w:ascii="Calibri" w:eastAsia="Calibri" w:hAnsi="Calibri" w:cs="Calibri"/>
              </w:rPr>
              <w:tab/>
            </w:r>
            <w:r>
              <w:rPr>
                <w:color w:val="0000FF"/>
              </w:rPr>
              <w:t>4.5</w:t>
            </w:r>
            <w:r>
              <w:rPr>
                <w:color w:val="0000FF"/>
              </w:rPr>
              <w:tab/>
              <w:t xml:space="preserve">Model evaluation </w:t>
            </w:r>
            <w:r>
              <w:t>. . . . . . . . . . . . . . . . . . . . . . . . . . . . . . . .</w:t>
            </w:r>
          </w:p>
        </w:tc>
        <w:tc>
          <w:tcPr>
            <w:tcW w:w="251" w:type="dxa"/>
            <w:tcBorders>
              <w:top w:val="nil"/>
              <w:left w:val="nil"/>
              <w:bottom w:val="nil"/>
              <w:right w:val="nil"/>
            </w:tcBorders>
          </w:tcPr>
          <w:p w14:paraId="28B14636" w14:textId="77777777" w:rsidR="00890157" w:rsidRDefault="00000000">
            <w:pPr>
              <w:spacing w:after="0" w:line="259" w:lineRule="auto"/>
              <w:ind w:left="33" w:firstLine="0"/>
            </w:pPr>
            <w:r>
              <w:t>26</w:t>
            </w:r>
          </w:p>
        </w:tc>
      </w:tr>
      <w:tr w:rsidR="00890157" w14:paraId="22763784" w14:textId="77777777">
        <w:trPr>
          <w:trHeight w:val="400"/>
        </w:trPr>
        <w:tc>
          <w:tcPr>
            <w:tcW w:w="8067" w:type="dxa"/>
            <w:tcBorders>
              <w:top w:val="nil"/>
              <w:left w:val="nil"/>
              <w:bottom w:val="nil"/>
              <w:right w:val="nil"/>
            </w:tcBorders>
          </w:tcPr>
          <w:p w14:paraId="18A1ECAB" w14:textId="77777777" w:rsidR="00890157" w:rsidRDefault="00000000">
            <w:pPr>
              <w:tabs>
                <w:tab w:val="center" w:pos="467"/>
                <w:tab w:val="right" w:pos="8067"/>
              </w:tabs>
              <w:spacing w:after="0" w:line="259" w:lineRule="auto"/>
              <w:ind w:left="0" w:firstLine="0"/>
              <w:jc w:val="left"/>
            </w:pPr>
            <w:r>
              <w:rPr>
                <w:rFonts w:ascii="Calibri" w:eastAsia="Calibri" w:hAnsi="Calibri" w:cs="Calibri"/>
              </w:rPr>
              <w:tab/>
            </w:r>
            <w:r>
              <w:rPr>
                <w:color w:val="0000FF"/>
              </w:rPr>
              <w:t>4.6</w:t>
            </w:r>
            <w:r>
              <w:rPr>
                <w:color w:val="0000FF"/>
              </w:rPr>
              <w:tab/>
              <w:t xml:space="preserve">Model selection </w:t>
            </w:r>
            <w:r>
              <w:t>. . . . . . . . . . . . . . . . . . . . . . . . . . . . . . . . .</w:t>
            </w:r>
          </w:p>
        </w:tc>
        <w:tc>
          <w:tcPr>
            <w:tcW w:w="251" w:type="dxa"/>
            <w:tcBorders>
              <w:top w:val="nil"/>
              <w:left w:val="nil"/>
              <w:bottom w:val="nil"/>
              <w:right w:val="nil"/>
            </w:tcBorders>
          </w:tcPr>
          <w:p w14:paraId="1701285D" w14:textId="77777777" w:rsidR="00890157" w:rsidRDefault="00000000">
            <w:pPr>
              <w:spacing w:after="0" w:line="259" w:lineRule="auto"/>
              <w:ind w:left="33" w:firstLine="0"/>
            </w:pPr>
            <w:r>
              <w:t>27</w:t>
            </w:r>
          </w:p>
        </w:tc>
      </w:tr>
      <w:tr w:rsidR="00890157" w14:paraId="7BBEA50F" w14:textId="77777777">
        <w:trPr>
          <w:trHeight w:val="400"/>
        </w:trPr>
        <w:tc>
          <w:tcPr>
            <w:tcW w:w="8067" w:type="dxa"/>
            <w:tcBorders>
              <w:top w:val="nil"/>
              <w:left w:val="nil"/>
              <w:bottom w:val="nil"/>
              <w:right w:val="nil"/>
            </w:tcBorders>
            <w:vAlign w:val="bottom"/>
          </w:tcPr>
          <w:p w14:paraId="2C3C75DE" w14:textId="77777777" w:rsidR="00890157" w:rsidRDefault="00000000">
            <w:pPr>
              <w:spacing w:after="0" w:line="259" w:lineRule="auto"/>
              <w:ind w:left="0" w:firstLine="0"/>
              <w:jc w:val="left"/>
            </w:pPr>
            <w:r>
              <w:rPr>
                <w:b/>
                <w:color w:val="0000FF"/>
              </w:rPr>
              <w:t>5 Results</w:t>
            </w:r>
          </w:p>
        </w:tc>
        <w:tc>
          <w:tcPr>
            <w:tcW w:w="251" w:type="dxa"/>
            <w:tcBorders>
              <w:top w:val="nil"/>
              <w:left w:val="nil"/>
              <w:bottom w:val="nil"/>
              <w:right w:val="nil"/>
            </w:tcBorders>
            <w:vAlign w:val="bottom"/>
          </w:tcPr>
          <w:p w14:paraId="26829C9B" w14:textId="77777777" w:rsidR="00890157" w:rsidRDefault="00000000">
            <w:pPr>
              <w:spacing w:after="0" w:line="259" w:lineRule="auto"/>
              <w:ind w:left="0" w:firstLine="0"/>
            </w:pPr>
            <w:r>
              <w:rPr>
                <w:b/>
              </w:rPr>
              <w:t>28</w:t>
            </w:r>
          </w:p>
        </w:tc>
      </w:tr>
      <w:tr w:rsidR="00890157" w14:paraId="0617BADA" w14:textId="77777777">
        <w:trPr>
          <w:trHeight w:val="291"/>
        </w:trPr>
        <w:tc>
          <w:tcPr>
            <w:tcW w:w="8067" w:type="dxa"/>
            <w:tcBorders>
              <w:top w:val="nil"/>
              <w:left w:val="nil"/>
              <w:bottom w:val="nil"/>
              <w:right w:val="nil"/>
            </w:tcBorders>
          </w:tcPr>
          <w:p w14:paraId="5BCF223A" w14:textId="77777777" w:rsidR="00890157" w:rsidRDefault="00000000">
            <w:pPr>
              <w:tabs>
                <w:tab w:val="center" w:pos="467"/>
                <w:tab w:val="center" w:pos="2132"/>
                <w:tab w:val="right" w:pos="8067"/>
              </w:tabs>
              <w:spacing w:after="0" w:line="259" w:lineRule="auto"/>
              <w:ind w:left="0" w:firstLine="0"/>
              <w:jc w:val="left"/>
            </w:pPr>
            <w:r>
              <w:rPr>
                <w:rFonts w:ascii="Calibri" w:eastAsia="Calibri" w:hAnsi="Calibri" w:cs="Calibri"/>
              </w:rPr>
              <w:tab/>
            </w:r>
            <w:r>
              <w:rPr>
                <w:color w:val="0000FF"/>
              </w:rPr>
              <w:t>5.1</w:t>
            </w:r>
            <w:r>
              <w:rPr>
                <w:color w:val="0000FF"/>
              </w:rPr>
              <w:tab/>
              <w:t>Risk of the CIA occurrence</w:t>
            </w:r>
            <w:r>
              <w:rPr>
                <w:color w:val="0000FF"/>
              </w:rPr>
              <w:tab/>
            </w:r>
            <w:r>
              <w:t>. . . . . . . . . . . . . . . . . . . . . . . . . .</w:t>
            </w:r>
          </w:p>
        </w:tc>
        <w:tc>
          <w:tcPr>
            <w:tcW w:w="251" w:type="dxa"/>
            <w:tcBorders>
              <w:top w:val="nil"/>
              <w:left w:val="nil"/>
              <w:bottom w:val="nil"/>
              <w:right w:val="nil"/>
            </w:tcBorders>
          </w:tcPr>
          <w:p w14:paraId="3460F159" w14:textId="77777777" w:rsidR="00890157" w:rsidRDefault="00000000">
            <w:pPr>
              <w:spacing w:after="0" w:line="259" w:lineRule="auto"/>
              <w:ind w:left="33" w:firstLine="0"/>
            </w:pPr>
            <w:r>
              <w:t>28</w:t>
            </w:r>
          </w:p>
        </w:tc>
      </w:tr>
      <w:tr w:rsidR="00890157" w14:paraId="1574972D" w14:textId="77777777">
        <w:trPr>
          <w:trHeight w:val="400"/>
        </w:trPr>
        <w:tc>
          <w:tcPr>
            <w:tcW w:w="8067" w:type="dxa"/>
            <w:tcBorders>
              <w:top w:val="nil"/>
              <w:left w:val="nil"/>
              <w:bottom w:val="nil"/>
              <w:right w:val="nil"/>
            </w:tcBorders>
          </w:tcPr>
          <w:p w14:paraId="5767F6AA" w14:textId="77777777" w:rsidR="00890157" w:rsidRDefault="00000000">
            <w:pPr>
              <w:tabs>
                <w:tab w:val="center" w:pos="467"/>
                <w:tab w:val="right" w:pos="8067"/>
              </w:tabs>
              <w:spacing w:after="0" w:line="259" w:lineRule="auto"/>
              <w:ind w:left="0" w:firstLine="0"/>
              <w:jc w:val="left"/>
            </w:pPr>
            <w:r>
              <w:rPr>
                <w:rFonts w:ascii="Calibri" w:eastAsia="Calibri" w:hAnsi="Calibri" w:cs="Calibri"/>
              </w:rPr>
              <w:tab/>
            </w:r>
            <w:r>
              <w:rPr>
                <w:color w:val="0000FF"/>
              </w:rPr>
              <w:t>5.2</w:t>
            </w:r>
            <w:r>
              <w:rPr>
                <w:color w:val="0000FF"/>
              </w:rPr>
              <w:tab/>
              <w:t xml:space="preserve">Recovery from CIA </w:t>
            </w:r>
            <w:r>
              <w:t>. . . . . . . . . . . . . . . . . . . . . . . . . . . . . . .</w:t>
            </w:r>
          </w:p>
        </w:tc>
        <w:tc>
          <w:tcPr>
            <w:tcW w:w="251" w:type="dxa"/>
            <w:tcBorders>
              <w:top w:val="nil"/>
              <w:left w:val="nil"/>
              <w:bottom w:val="nil"/>
              <w:right w:val="nil"/>
            </w:tcBorders>
          </w:tcPr>
          <w:p w14:paraId="4A6EBDCF" w14:textId="77777777" w:rsidR="00890157" w:rsidRDefault="00000000">
            <w:pPr>
              <w:spacing w:after="0" w:line="259" w:lineRule="auto"/>
              <w:ind w:left="33" w:firstLine="0"/>
            </w:pPr>
            <w:r>
              <w:t>32</w:t>
            </w:r>
          </w:p>
        </w:tc>
      </w:tr>
      <w:tr w:rsidR="00890157" w14:paraId="7E30FCC0" w14:textId="77777777">
        <w:trPr>
          <w:trHeight w:val="400"/>
        </w:trPr>
        <w:tc>
          <w:tcPr>
            <w:tcW w:w="8067" w:type="dxa"/>
            <w:tcBorders>
              <w:top w:val="nil"/>
              <w:left w:val="nil"/>
              <w:bottom w:val="nil"/>
              <w:right w:val="nil"/>
            </w:tcBorders>
            <w:vAlign w:val="bottom"/>
          </w:tcPr>
          <w:p w14:paraId="34D85F2F" w14:textId="77777777" w:rsidR="00890157" w:rsidRDefault="00000000">
            <w:pPr>
              <w:spacing w:after="0" w:line="259" w:lineRule="auto"/>
              <w:ind w:left="0" w:firstLine="0"/>
              <w:jc w:val="left"/>
            </w:pPr>
            <w:r>
              <w:rPr>
                <w:b/>
                <w:color w:val="0000FF"/>
              </w:rPr>
              <w:t>6 Discussion</w:t>
            </w:r>
          </w:p>
        </w:tc>
        <w:tc>
          <w:tcPr>
            <w:tcW w:w="251" w:type="dxa"/>
            <w:tcBorders>
              <w:top w:val="nil"/>
              <w:left w:val="nil"/>
              <w:bottom w:val="nil"/>
              <w:right w:val="nil"/>
            </w:tcBorders>
            <w:vAlign w:val="bottom"/>
          </w:tcPr>
          <w:p w14:paraId="6BC84CA3" w14:textId="77777777" w:rsidR="00890157" w:rsidRDefault="00000000">
            <w:pPr>
              <w:spacing w:after="0" w:line="259" w:lineRule="auto"/>
              <w:ind w:left="0" w:firstLine="0"/>
            </w:pPr>
            <w:r>
              <w:rPr>
                <w:b/>
              </w:rPr>
              <w:t>33</w:t>
            </w:r>
          </w:p>
        </w:tc>
      </w:tr>
      <w:tr w:rsidR="00890157" w14:paraId="12DDC414" w14:textId="77777777">
        <w:trPr>
          <w:trHeight w:val="291"/>
        </w:trPr>
        <w:tc>
          <w:tcPr>
            <w:tcW w:w="8067" w:type="dxa"/>
            <w:tcBorders>
              <w:top w:val="nil"/>
              <w:left w:val="nil"/>
              <w:bottom w:val="nil"/>
              <w:right w:val="nil"/>
            </w:tcBorders>
          </w:tcPr>
          <w:p w14:paraId="385D558D" w14:textId="77777777" w:rsidR="00890157" w:rsidRDefault="00000000">
            <w:pPr>
              <w:tabs>
                <w:tab w:val="center" w:pos="467"/>
                <w:tab w:val="right" w:pos="8067"/>
              </w:tabs>
              <w:spacing w:after="0" w:line="259" w:lineRule="auto"/>
              <w:ind w:left="0" w:firstLine="0"/>
              <w:jc w:val="left"/>
            </w:pPr>
            <w:r>
              <w:rPr>
                <w:rFonts w:ascii="Calibri" w:eastAsia="Calibri" w:hAnsi="Calibri" w:cs="Calibri"/>
              </w:rPr>
              <w:tab/>
            </w:r>
            <w:r>
              <w:rPr>
                <w:color w:val="0000FF"/>
              </w:rPr>
              <w:t>6.1</w:t>
            </w:r>
            <w:r>
              <w:rPr>
                <w:color w:val="0000FF"/>
              </w:rPr>
              <w:tab/>
              <w:t xml:space="preserve">Incidence of CIA </w:t>
            </w:r>
            <w:r>
              <w:t>. . . . . . . . . . . . . . . . . . . . . . . . . . . . . . . .</w:t>
            </w:r>
          </w:p>
        </w:tc>
        <w:tc>
          <w:tcPr>
            <w:tcW w:w="251" w:type="dxa"/>
            <w:tcBorders>
              <w:top w:val="nil"/>
              <w:left w:val="nil"/>
              <w:bottom w:val="nil"/>
              <w:right w:val="nil"/>
            </w:tcBorders>
          </w:tcPr>
          <w:p w14:paraId="6FA7C92D" w14:textId="77777777" w:rsidR="00890157" w:rsidRDefault="00000000">
            <w:pPr>
              <w:spacing w:after="0" w:line="259" w:lineRule="auto"/>
              <w:ind w:left="33" w:firstLine="0"/>
            </w:pPr>
            <w:r>
              <w:t>33</w:t>
            </w:r>
          </w:p>
        </w:tc>
      </w:tr>
      <w:tr w:rsidR="00890157" w14:paraId="32223A8E" w14:textId="77777777">
        <w:trPr>
          <w:trHeight w:val="291"/>
        </w:trPr>
        <w:tc>
          <w:tcPr>
            <w:tcW w:w="8067" w:type="dxa"/>
            <w:tcBorders>
              <w:top w:val="nil"/>
              <w:left w:val="nil"/>
              <w:bottom w:val="nil"/>
              <w:right w:val="nil"/>
            </w:tcBorders>
          </w:tcPr>
          <w:p w14:paraId="60B7E923" w14:textId="77777777" w:rsidR="00890157" w:rsidRDefault="00000000">
            <w:pPr>
              <w:tabs>
                <w:tab w:val="center" w:pos="1053"/>
                <w:tab w:val="center" w:pos="2814"/>
                <w:tab w:val="right" w:pos="8067"/>
              </w:tabs>
              <w:spacing w:after="0" w:line="259" w:lineRule="auto"/>
              <w:ind w:left="0" w:firstLine="0"/>
              <w:jc w:val="left"/>
            </w:pPr>
            <w:r>
              <w:rPr>
                <w:rFonts w:ascii="Calibri" w:eastAsia="Calibri" w:hAnsi="Calibri" w:cs="Calibri"/>
              </w:rPr>
              <w:tab/>
            </w:r>
            <w:r>
              <w:rPr>
                <w:color w:val="0000FF"/>
              </w:rPr>
              <w:t>6.1.1</w:t>
            </w:r>
            <w:r>
              <w:rPr>
                <w:color w:val="0000FF"/>
              </w:rPr>
              <w:tab/>
              <w:t>Patients with age above 40</w:t>
            </w:r>
            <w:r>
              <w:rPr>
                <w:color w:val="0000FF"/>
              </w:rPr>
              <w:tab/>
            </w:r>
            <w:r>
              <w:t>. . . . . . . . . . . . . . . . . . . . . .</w:t>
            </w:r>
          </w:p>
        </w:tc>
        <w:tc>
          <w:tcPr>
            <w:tcW w:w="251" w:type="dxa"/>
            <w:tcBorders>
              <w:top w:val="nil"/>
              <w:left w:val="nil"/>
              <w:bottom w:val="nil"/>
              <w:right w:val="nil"/>
            </w:tcBorders>
          </w:tcPr>
          <w:p w14:paraId="0A77D48F" w14:textId="77777777" w:rsidR="00890157" w:rsidRDefault="00000000">
            <w:pPr>
              <w:spacing w:after="0" w:line="259" w:lineRule="auto"/>
              <w:ind w:left="33" w:firstLine="0"/>
            </w:pPr>
            <w:r>
              <w:t>34</w:t>
            </w:r>
          </w:p>
        </w:tc>
      </w:tr>
      <w:tr w:rsidR="00890157" w14:paraId="14FC77EA" w14:textId="77777777">
        <w:trPr>
          <w:trHeight w:val="291"/>
        </w:trPr>
        <w:tc>
          <w:tcPr>
            <w:tcW w:w="8067" w:type="dxa"/>
            <w:tcBorders>
              <w:top w:val="nil"/>
              <w:left w:val="nil"/>
              <w:bottom w:val="nil"/>
              <w:right w:val="nil"/>
            </w:tcBorders>
          </w:tcPr>
          <w:p w14:paraId="662D33CC" w14:textId="77777777" w:rsidR="00890157" w:rsidRDefault="00000000">
            <w:pPr>
              <w:tabs>
                <w:tab w:val="center" w:pos="1053"/>
                <w:tab w:val="center" w:pos="2814"/>
                <w:tab w:val="right" w:pos="8067"/>
              </w:tabs>
              <w:spacing w:after="0" w:line="259" w:lineRule="auto"/>
              <w:ind w:left="0" w:firstLine="0"/>
              <w:jc w:val="left"/>
            </w:pPr>
            <w:r>
              <w:rPr>
                <w:rFonts w:ascii="Calibri" w:eastAsia="Calibri" w:hAnsi="Calibri" w:cs="Calibri"/>
              </w:rPr>
              <w:tab/>
            </w:r>
            <w:r>
              <w:rPr>
                <w:color w:val="0000FF"/>
              </w:rPr>
              <w:t>6.1.2</w:t>
            </w:r>
            <w:r>
              <w:rPr>
                <w:color w:val="0000FF"/>
              </w:rPr>
              <w:tab/>
              <w:t>Patients with age below 40</w:t>
            </w:r>
            <w:r>
              <w:rPr>
                <w:color w:val="0000FF"/>
              </w:rPr>
              <w:tab/>
            </w:r>
            <w:r>
              <w:t>. . . . . . . . . . . . . . . . . . . . . .</w:t>
            </w:r>
          </w:p>
        </w:tc>
        <w:tc>
          <w:tcPr>
            <w:tcW w:w="251" w:type="dxa"/>
            <w:tcBorders>
              <w:top w:val="nil"/>
              <w:left w:val="nil"/>
              <w:bottom w:val="nil"/>
              <w:right w:val="nil"/>
            </w:tcBorders>
          </w:tcPr>
          <w:p w14:paraId="6F290D9F" w14:textId="77777777" w:rsidR="00890157" w:rsidRDefault="00000000">
            <w:pPr>
              <w:spacing w:after="0" w:line="259" w:lineRule="auto"/>
              <w:ind w:left="33" w:firstLine="0"/>
            </w:pPr>
            <w:r>
              <w:t>35</w:t>
            </w:r>
          </w:p>
        </w:tc>
      </w:tr>
      <w:tr w:rsidR="00890157" w14:paraId="0E9ABF3B" w14:textId="77777777">
        <w:trPr>
          <w:trHeight w:val="291"/>
        </w:trPr>
        <w:tc>
          <w:tcPr>
            <w:tcW w:w="8067" w:type="dxa"/>
            <w:tcBorders>
              <w:top w:val="nil"/>
              <w:left w:val="nil"/>
              <w:bottom w:val="nil"/>
              <w:right w:val="nil"/>
            </w:tcBorders>
          </w:tcPr>
          <w:p w14:paraId="3490F5E5" w14:textId="77777777" w:rsidR="00890157" w:rsidRDefault="00000000">
            <w:pPr>
              <w:tabs>
                <w:tab w:val="center" w:pos="1053"/>
                <w:tab w:val="right" w:pos="8067"/>
              </w:tabs>
              <w:spacing w:after="0" w:line="259" w:lineRule="auto"/>
              <w:ind w:left="0" w:firstLine="0"/>
              <w:jc w:val="left"/>
            </w:pPr>
            <w:r>
              <w:rPr>
                <w:rFonts w:ascii="Calibri" w:eastAsia="Calibri" w:hAnsi="Calibri" w:cs="Calibri"/>
              </w:rPr>
              <w:tab/>
            </w:r>
            <w:r>
              <w:rPr>
                <w:color w:val="0000FF"/>
              </w:rPr>
              <w:t>6.1.3</w:t>
            </w:r>
            <w:r>
              <w:rPr>
                <w:color w:val="0000FF"/>
              </w:rPr>
              <w:tab/>
              <w:t xml:space="preserve">Baseline hazards of two groups </w:t>
            </w:r>
            <w:r>
              <w:t>. . . . . . . . . . . . . . . . . . . .</w:t>
            </w:r>
          </w:p>
        </w:tc>
        <w:tc>
          <w:tcPr>
            <w:tcW w:w="251" w:type="dxa"/>
            <w:tcBorders>
              <w:top w:val="nil"/>
              <w:left w:val="nil"/>
              <w:bottom w:val="nil"/>
              <w:right w:val="nil"/>
            </w:tcBorders>
          </w:tcPr>
          <w:p w14:paraId="38361A46" w14:textId="77777777" w:rsidR="00890157" w:rsidRDefault="00000000">
            <w:pPr>
              <w:spacing w:after="0" w:line="259" w:lineRule="auto"/>
              <w:ind w:left="33" w:firstLine="0"/>
            </w:pPr>
            <w:r>
              <w:t>36</w:t>
            </w:r>
          </w:p>
        </w:tc>
      </w:tr>
      <w:tr w:rsidR="00890157" w14:paraId="725E16C6" w14:textId="77777777">
        <w:trPr>
          <w:trHeight w:val="291"/>
        </w:trPr>
        <w:tc>
          <w:tcPr>
            <w:tcW w:w="8067" w:type="dxa"/>
            <w:tcBorders>
              <w:top w:val="nil"/>
              <w:left w:val="nil"/>
              <w:bottom w:val="nil"/>
              <w:right w:val="nil"/>
            </w:tcBorders>
          </w:tcPr>
          <w:p w14:paraId="61A6FF11" w14:textId="77777777" w:rsidR="00890157" w:rsidRDefault="00000000">
            <w:pPr>
              <w:tabs>
                <w:tab w:val="center" w:pos="467"/>
                <w:tab w:val="right" w:pos="8067"/>
              </w:tabs>
              <w:spacing w:after="0" w:line="259" w:lineRule="auto"/>
              <w:ind w:left="0" w:firstLine="0"/>
              <w:jc w:val="left"/>
            </w:pPr>
            <w:r>
              <w:rPr>
                <w:rFonts w:ascii="Calibri" w:eastAsia="Calibri" w:hAnsi="Calibri" w:cs="Calibri"/>
              </w:rPr>
              <w:tab/>
            </w:r>
            <w:r>
              <w:rPr>
                <w:color w:val="0000FF"/>
              </w:rPr>
              <w:t>6.2</w:t>
            </w:r>
            <w:r>
              <w:rPr>
                <w:color w:val="0000FF"/>
              </w:rPr>
              <w:tab/>
              <w:t xml:space="preserve">Recovery from CIA </w:t>
            </w:r>
            <w:r>
              <w:t>. . . . . . . . . . . . . . . . . . . . . . . . . . . . . . .</w:t>
            </w:r>
          </w:p>
        </w:tc>
        <w:tc>
          <w:tcPr>
            <w:tcW w:w="251" w:type="dxa"/>
            <w:tcBorders>
              <w:top w:val="nil"/>
              <w:left w:val="nil"/>
              <w:bottom w:val="nil"/>
              <w:right w:val="nil"/>
            </w:tcBorders>
          </w:tcPr>
          <w:p w14:paraId="5E9417B3" w14:textId="77777777" w:rsidR="00890157" w:rsidRDefault="00000000">
            <w:pPr>
              <w:spacing w:after="0" w:line="259" w:lineRule="auto"/>
              <w:ind w:left="33" w:firstLine="0"/>
            </w:pPr>
            <w:r>
              <w:t>37</w:t>
            </w:r>
          </w:p>
        </w:tc>
      </w:tr>
      <w:tr w:rsidR="00890157" w14:paraId="7C780B27" w14:textId="77777777">
        <w:trPr>
          <w:trHeight w:val="291"/>
        </w:trPr>
        <w:tc>
          <w:tcPr>
            <w:tcW w:w="8067" w:type="dxa"/>
            <w:tcBorders>
              <w:top w:val="nil"/>
              <w:left w:val="nil"/>
              <w:bottom w:val="nil"/>
              <w:right w:val="nil"/>
            </w:tcBorders>
          </w:tcPr>
          <w:p w14:paraId="1E9CA796" w14:textId="77777777" w:rsidR="00890157" w:rsidRDefault="00000000">
            <w:pPr>
              <w:tabs>
                <w:tab w:val="center" w:pos="467"/>
                <w:tab w:val="right" w:pos="8067"/>
              </w:tabs>
              <w:spacing w:after="0" w:line="259" w:lineRule="auto"/>
              <w:ind w:left="0" w:firstLine="0"/>
              <w:jc w:val="left"/>
            </w:pPr>
            <w:r>
              <w:rPr>
                <w:rFonts w:ascii="Calibri" w:eastAsia="Calibri" w:hAnsi="Calibri" w:cs="Calibri"/>
              </w:rPr>
              <w:tab/>
            </w:r>
            <w:r>
              <w:rPr>
                <w:color w:val="0000FF"/>
              </w:rPr>
              <w:t>6.3</w:t>
            </w:r>
            <w:r>
              <w:rPr>
                <w:color w:val="0000FF"/>
              </w:rPr>
              <w:tab/>
              <w:t xml:space="preserve">Strength </w:t>
            </w:r>
            <w:r>
              <w:t>. . . . . . . . . . . . . . . . . . . . . . . . . . . . . . . . . . . . .</w:t>
            </w:r>
          </w:p>
        </w:tc>
        <w:tc>
          <w:tcPr>
            <w:tcW w:w="251" w:type="dxa"/>
            <w:tcBorders>
              <w:top w:val="nil"/>
              <w:left w:val="nil"/>
              <w:bottom w:val="nil"/>
              <w:right w:val="nil"/>
            </w:tcBorders>
          </w:tcPr>
          <w:p w14:paraId="7AD5F07E" w14:textId="77777777" w:rsidR="00890157" w:rsidRDefault="00000000">
            <w:pPr>
              <w:spacing w:after="0" w:line="259" w:lineRule="auto"/>
              <w:ind w:left="33" w:firstLine="0"/>
            </w:pPr>
            <w:r>
              <w:t>38</w:t>
            </w:r>
          </w:p>
        </w:tc>
      </w:tr>
      <w:tr w:rsidR="00890157" w14:paraId="6F8142E6" w14:textId="77777777">
        <w:trPr>
          <w:trHeight w:val="400"/>
        </w:trPr>
        <w:tc>
          <w:tcPr>
            <w:tcW w:w="8067" w:type="dxa"/>
            <w:tcBorders>
              <w:top w:val="nil"/>
              <w:left w:val="nil"/>
              <w:bottom w:val="nil"/>
              <w:right w:val="nil"/>
            </w:tcBorders>
          </w:tcPr>
          <w:p w14:paraId="2450E143" w14:textId="77777777" w:rsidR="00890157" w:rsidRDefault="00000000">
            <w:pPr>
              <w:tabs>
                <w:tab w:val="center" w:pos="467"/>
                <w:tab w:val="right" w:pos="8067"/>
              </w:tabs>
              <w:spacing w:after="0" w:line="259" w:lineRule="auto"/>
              <w:ind w:left="0" w:firstLine="0"/>
              <w:jc w:val="left"/>
            </w:pPr>
            <w:r>
              <w:rPr>
                <w:rFonts w:ascii="Calibri" w:eastAsia="Calibri" w:hAnsi="Calibri" w:cs="Calibri"/>
              </w:rPr>
              <w:lastRenderedPageBreak/>
              <w:tab/>
            </w:r>
            <w:r>
              <w:rPr>
                <w:color w:val="0000FF"/>
              </w:rPr>
              <w:t>6.4</w:t>
            </w:r>
            <w:r>
              <w:rPr>
                <w:color w:val="0000FF"/>
              </w:rPr>
              <w:tab/>
              <w:t xml:space="preserve">Limitation </w:t>
            </w:r>
            <w:r>
              <w:t>. . . . . . . . . . . . . . . . . . . . . . . . . . . . . . . . . . . .</w:t>
            </w:r>
          </w:p>
        </w:tc>
        <w:tc>
          <w:tcPr>
            <w:tcW w:w="251" w:type="dxa"/>
            <w:tcBorders>
              <w:top w:val="nil"/>
              <w:left w:val="nil"/>
              <w:bottom w:val="nil"/>
              <w:right w:val="nil"/>
            </w:tcBorders>
          </w:tcPr>
          <w:p w14:paraId="4DDE9830" w14:textId="77777777" w:rsidR="00890157" w:rsidRDefault="00000000">
            <w:pPr>
              <w:spacing w:after="0" w:line="259" w:lineRule="auto"/>
              <w:ind w:left="33" w:firstLine="0"/>
            </w:pPr>
            <w:r>
              <w:t>39</w:t>
            </w:r>
          </w:p>
        </w:tc>
      </w:tr>
      <w:tr w:rsidR="00890157" w14:paraId="374D52D8" w14:textId="77777777">
        <w:trPr>
          <w:trHeight w:val="400"/>
        </w:trPr>
        <w:tc>
          <w:tcPr>
            <w:tcW w:w="8067" w:type="dxa"/>
            <w:tcBorders>
              <w:top w:val="nil"/>
              <w:left w:val="nil"/>
              <w:bottom w:val="nil"/>
              <w:right w:val="nil"/>
            </w:tcBorders>
            <w:vAlign w:val="bottom"/>
          </w:tcPr>
          <w:p w14:paraId="4CF06D1C" w14:textId="77777777" w:rsidR="00890157" w:rsidRDefault="00000000">
            <w:pPr>
              <w:spacing w:after="0" w:line="259" w:lineRule="auto"/>
              <w:ind w:left="0" w:firstLine="0"/>
              <w:jc w:val="left"/>
            </w:pPr>
            <w:r>
              <w:rPr>
                <w:b/>
                <w:color w:val="0000FF"/>
              </w:rPr>
              <w:t>7 Conclusions and Future work</w:t>
            </w:r>
          </w:p>
        </w:tc>
        <w:tc>
          <w:tcPr>
            <w:tcW w:w="251" w:type="dxa"/>
            <w:tcBorders>
              <w:top w:val="nil"/>
              <w:left w:val="nil"/>
              <w:bottom w:val="nil"/>
              <w:right w:val="nil"/>
            </w:tcBorders>
            <w:vAlign w:val="bottom"/>
          </w:tcPr>
          <w:p w14:paraId="3E96B93E" w14:textId="77777777" w:rsidR="00890157" w:rsidRDefault="00000000">
            <w:pPr>
              <w:spacing w:after="0" w:line="259" w:lineRule="auto"/>
              <w:ind w:left="0" w:firstLine="0"/>
            </w:pPr>
            <w:r>
              <w:rPr>
                <w:b/>
              </w:rPr>
              <w:t>41</w:t>
            </w:r>
          </w:p>
        </w:tc>
      </w:tr>
      <w:tr w:rsidR="00890157" w14:paraId="3D3860C7" w14:textId="77777777">
        <w:trPr>
          <w:trHeight w:val="291"/>
        </w:trPr>
        <w:tc>
          <w:tcPr>
            <w:tcW w:w="8067" w:type="dxa"/>
            <w:tcBorders>
              <w:top w:val="nil"/>
              <w:left w:val="nil"/>
              <w:bottom w:val="nil"/>
              <w:right w:val="nil"/>
            </w:tcBorders>
          </w:tcPr>
          <w:p w14:paraId="2C7001B6" w14:textId="77777777" w:rsidR="00890157" w:rsidRDefault="00000000">
            <w:pPr>
              <w:tabs>
                <w:tab w:val="center" w:pos="467"/>
                <w:tab w:val="center" w:pos="1351"/>
                <w:tab w:val="right" w:pos="8067"/>
              </w:tabs>
              <w:spacing w:after="0" w:line="259" w:lineRule="auto"/>
              <w:ind w:left="0" w:firstLine="0"/>
              <w:jc w:val="left"/>
            </w:pPr>
            <w:r>
              <w:rPr>
                <w:rFonts w:ascii="Calibri" w:eastAsia="Calibri" w:hAnsi="Calibri" w:cs="Calibri"/>
              </w:rPr>
              <w:tab/>
            </w:r>
            <w:r>
              <w:rPr>
                <w:color w:val="0000FF"/>
              </w:rPr>
              <w:t>7.1</w:t>
            </w:r>
            <w:r>
              <w:rPr>
                <w:color w:val="0000FF"/>
              </w:rPr>
              <w:tab/>
              <w:t>Conclusion</w:t>
            </w:r>
            <w:r>
              <w:rPr>
                <w:color w:val="0000FF"/>
              </w:rPr>
              <w:tab/>
            </w:r>
            <w:r>
              <w:t>. . . . . . . . . . . . . . . . . . . . . . . . . . . . . . . . . . .</w:t>
            </w:r>
          </w:p>
        </w:tc>
        <w:tc>
          <w:tcPr>
            <w:tcW w:w="251" w:type="dxa"/>
            <w:tcBorders>
              <w:top w:val="nil"/>
              <w:left w:val="nil"/>
              <w:bottom w:val="nil"/>
              <w:right w:val="nil"/>
            </w:tcBorders>
          </w:tcPr>
          <w:p w14:paraId="5FFE6367" w14:textId="77777777" w:rsidR="00890157" w:rsidRDefault="00000000">
            <w:pPr>
              <w:spacing w:after="0" w:line="259" w:lineRule="auto"/>
              <w:ind w:left="33" w:firstLine="0"/>
            </w:pPr>
            <w:r>
              <w:t>41</w:t>
            </w:r>
          </w:p>
        </w:tc>
      </w:tr>
      <w:tr w:rsidR="00890157" w14:paraId="204004E4" w14:textId="77777777">
        <w:trPr>
          <w:trHeight w:val="291"/>
        </w:trPr>
        <w:tc>
          <w:tcPr>
            <w:tcW w:w="8067" w:type="dxa"/>
            <w:tcBorders>
              <w:top w:val="nil"/>
              <w:left w:val="nil"/>
              <w:bottom w:val="nil"/>
              <w:right w:val="nil"/>
            </w:tcBorders>
          </w:tcPr>
          <w:p w14:paraId="36E57D86" w14:textId="77777777" w:rsidR="00890157" w:rsidRDefault="00000000">
            <w:pPr>
              <w:tabs>
                <w:tab w:val="center" w:pos="1053"/>
                <w:tab w:val="center" w:pos="3398"/>
                <w:tab w:val="right" w:pos="8067"/>
              </w:tabs>
              <w:spacing w:after="0" w:line="259" w:lineRule="auto"/>
              <w:ind w:left="0" w:firstLine="0"/>
              <w:jc w:val="left"/>
            </w:pPr>
            <w:r>
              <w:rPr>
                <w:rFonts w:ascii="Calibri" w:eastAsia="Calibri" w:hAnsi="Calibri" w:cs="Calibri"/>
              </w:rPr>
              <w:tab/>
            </w:r>
            <w:r>
              <w:rPr>
                <w:color w:val="0000FF"/>
              </w:rPr>
              <w:t>7.1.1</w:t>
            </w:r>
            <w:r>
              <w:rPr>
                <w:color w:val="0000FF"/>
              </w:rPr>
              <w:tab/>
              <w:t>Importance of missing-data imputation</w:t>
            </w:r>
            <w:r>
              <w:rPr>
                <w:color w:val="0000FF"/>
              </w:rPr>
              <w:tab/>
            </w:r>
            <w:r>
              <w:t>. . . . . . . . . . . . . . .</w:t>
            </w:r>
          </w:p>
        </w:tc>
        <w:tc>
          <w:tcPr>
            <w:tcW w:w="251" w:type="dxa"/>
            <w:tcBorders>
              <w:top w:val="nil"/>
              <w:left w:val="nil"/>
              <w:bottom w:val="nil"/>
              <w:right w:val="nil"/>
            </w:tcBorders>
          </w:tcPr>
          <w:p w14:paraId="1D0D3F3F" w14:textId="77777777" w:rsidR="00890157" w:rsidRDefault="00000000">
            <w:pPr>
              <w:spacing w:after="0" w:line="259" w:lineRule="auto"/>
              <w:ind w:left="33" w:firstLine="0"/>
            </w:pPr>
            <w:r>
              <w:t>41</w:t>
            </w:r>
          </w:p>
        </w:tc>
      </w:tr>
      <w:tr w:rsidR="00890157" w14:paraId="7DFEB1B9" w14:textId="77777777">
        <w:trPr>
          <w:trHeight w:val="291"/>
        </w:trPr>
        <w:tc>
          <w:tcPr>
            <w:tcW w:w="8067" w:type="dxa"/>
            <w:tcBorders>
              <w:top w:val="nil"/>
              <w:left w:val="nil"/>
              <w:bottom w:val="nil"/>
              <w:right w:val="nil"/>
            </w:tcBorders>
          </w:tcPr>
          <w:p w14:paraId="530870B9" w14:textId="77777777" w:rsidR="00890157" w:rsidRDefault="00000000">
            <w:pPr>
              <w:tabs>
                <w:tab w:val="center" w:pos="1053"/>
                <w:tab w:val="right" w:pos="8067"/>
              </w:tabs>
              <w:spacing w:after="0" w:line="259" w:lineRule="auto"/>
              <w:ind w:left="0" w:firstLine="0"/>
              <w:jc w:val="left"/>
            </w:pPr>
            <w:r>
              <w:rPr>
                <w:rFonts w:ascii="Calibri" w:eastAsia="Calibri" w:hAnsi="Calibri" w:cs="Calibri"/>
              </w:rPr>
              <w:tab/>
            </w:r>
            <w:r>
              <w:rPr>
                <w:color w:val="0000FF"/>
              </w:rPr>
              <w:t>7.1.2</w:t>
            </w:r>
            <w:r>
              <w:rPr>
                <w:color w:val="0000FF"/>
              </w:rPr>
              <w:tab/>
              <w:t xml:space="preserve">Incidence of CIA for different age groups </w:t>
            </w:r>
            <w:r>
              <w:t>. . . . . . . . . . . . . . .</w:t>
            </w:r>
          </w:p>
        </w:tc>
        <w:tc>
          <w:tcPr>
            <w:tcW w:w="251" w:type="dxa"/>
            <w:tcBorders>
              <w:top w:val="nil"/>
              <w:left w:val="nil"/>
              <w:bottom w:val="nil"/>
              <w:right w:val="nil"/>
            </w:tcBorders>
          </w:tcPr>
          <w:p w14:paraId="05D95781" w14:textId="77777777" w:rsidR="00890157" w:rsidRDefault="00000000">
            <w:pPr>
              <w:spacing w:after="0" w:line="259" w:lineRule="auto"/>
              <w:ind w:left="33" w:firstLine="0"/>
            </w:pPr>
            <w:r>
              <w:t>42</w:t>
            </w:r>
          </w:p>
        </w:tc>
      </w:tr>
      <w:tr w:rsidR="00890157" w14:paraId="69B94AF8" w14:textId="77777777">
        <w:trPr>
          <w:trHeight w:val="291"/>
        </w:trPr>
        <w:tc>
          <w:tcPr>
            <w:tcW w:w="8067" w:type="dxa"/>
            <w:tcBorders>
              <w:top w:val="nil"/>
              <w:left w:val="nil"/>
              <w:bottom w:val="nil"/>
              <w:right w:val="nil"/>
            </w:tcBorders>
          </w:tcPr>
          <w:p w14:paraId="2EF4F973" w14:textId="77777777" w:rsidR="00890157" w:rsidRDefault="00000000">
            <w:pPr>
              <w:tabs>
                <w:tab w:val="center" w:pos="1053"/>
                <w:tab w:val="right" w:pos="8067"/>
              </w:tabs>
              <w:spacing w:after="0" w:line="259" w:lineRule="auto"/>
              <w:ind w:left="0" w:firstLine="0"/>
              <w:jc w:val="left"/>
            </w:pPr>
            <w:r>
              <w:rPr>
                <w:rFonts w:ascii="Calibri" w:eastAsia="Calibri" w:hAnsi="Calibri" w:cs="Calibri"/>
              </w:rPr>
              <w:tab/>
            </w:r>
            <w:r>
              <w:rPr>
                <w:color w:val="0000FF"/>
              </w:rPr>
              <w:t>7.1.3</w:t>
            </w:r>
            <w:r>
              <w:rPr>
                <w:color w:val="0000FF"/>
              </w:rPr>
              <w:tab/>
              <w:t xml:space="preserve">Resumption of menses after developing CIA </w:t>
            </w:r>
            <w:r>
              <w:t>. . . . . . . . . . . . .</w:t>
            </w:r>
          </w:p>
        </w:tc>
        <w:tc>
          <w:tcPr>
            <w:tcW w:w="251" w:type="dxa"/>
            <w:tcBorders>
              <w:top w:val="nil"/>
              <w:left w:val="nil"/>
              <w:bottom w:val="nil"/>
              <w:right w:val="nil"/>
            </w:tcBorders>
          </w:tcPr>
          <w:p w14:paraId="07127258" w14:textId="77777777" w:rsidR="00890157" w:rsidRDefault="00000000">
            <w:pPr>
              <w:spacing w:after="0" w:line="259" w:lineRule="auto"/>
              <w:ind w:left="33" w:firstLine="0"/>
            </w:pPr>
            <w:r>
              <w:t>43</w:t>
            </w:r>
          </w:p>
        </w:tc>
      </w:tr>
      <w:tr w:rsidR="00890157" w14:paraId="6B6C7822" w14:textId="77777777">
        <w:trPr>
          <w:trHeight w:val="618"/>
        </w:trPr>
        <w:tc>
          <w:tcPr>
            <w:tcW w:w="8067" w:type="dxa"/>
            <w:tcBorders>
              <w:top w:val="nil"/>
              <w:left w:val="nil"/>
              <w:bottom w:val="nil"/>
              <w:right w:val="nil"/>
            </w:tcBorders>
          </w:tcPr>
          <w:p w14:paraId="047E045C" w14:textId="77777777" w:rsidR="00890157" w:rsidRDefault="00000000">
            <w:pPr>
              <w:tabs>
                <w:tab w:val="center" w:pos="467"/>
                <w:tab w:val="center" w:pos="1440"/>
                <w:tab w:val="right" w:pos="8067"/>
              </w:tabs>
              <w:spacing w:after="0" w:line="259" w:lineRule="auto"/>
              <w:ind w:left="0" w:firstLine="0"/>
              <w:jc w:val="left"/>
            </w:pPr>
            <w:r>
              <w:rPr>
                <w:rFonts w:ascii="Calibri" w:eastAsia="Calibri" w:hAnsi="Calibri" w:cs="Calibri"/>
              </w:rPr>
              <w:tab/>
            </w:r>
            <w:r>
              <w:rPr>
                <w:color w:val="0000FF"/>
              </w:rPr>
              <w:t>7.2</w:t>
            </w:r>
            <w:r>
              <w:rPr>
                <w:color w:val="0000FF"/>
              </w:rPr>
              <w:tab/>
              <w:t>Future Work</w:t>
            </w:r>
            <w:r>
              <w:rPr>
                <w:color w:val="0000FF"/>
              </w:rPr>
              <w:tab/>
            </w:r>
            <w:r>
              <w:t>. . . . . . . . . . . . . . . . . . . . . . . . . . . . . . . . . .</w:t>
            </w:r>
          </w:p>
        </w:tc>
        <w:tc>
          <w:tcPr>
            <w:tcW w:w="251" w:type="dxa"/>
            <w:tcBorders>
              <w:top w:val="nil"/>
              <w:left w:val="nil"/>
              <w:bottom w:val="nil"/>
              <w:right w:val="nil"/>
            </w:tcBorders>
          </w:tcPr>
          <w:p w14:paraId="7179DEFD" w14:textId="77777777" w:rsidR="00890157" w:rsidRDefault="00000000">
            <w:pPr>
              <w:spacing w:after="0" w:line="259" w:lineRule="auto"/>
              <w:ind w:left="33" w:firstLine="0"/>
            </w:pPr>
            <w:r>
              <w:t>43</w:t>
            </w:r>
          </w:p>
        </w:tc>
      </w:tr>
      <w:tr w:rsidR="00890157" w14:paraId="32AEBD0B" w14:textId="77777777">
        <w:trPr>
          <w:trHeight w:val="618"/>
        </w:trPr>
        <w:tc>
          <w:tcPr>
            <w:tcW w:w="8067" w:type="dxa"/>
            <w:tcBorders>
              <w:top w:val="nil"/>
              <w:left w:val="nil"/>
              <w:bottom w:val="nil"/>
              <w:right w:val="nil"/>
            </w:tcBorders>
            <w:vAlign w:val="bottom"/>
          </w:tcPr>
          <w:p w14:paraId="3B49A3AB" w14:textId="77777777" w:rsidR="00890157" w:rsidRDefault="00000000">
            <w:pPr>
              <w:spacing w:after="0" w:line="259" w:lineRule="auto"/>
              <w:ind w:left="0" w:firstLine="0"/>
              <w:jc w:val="left"/>
            </w:pPr>
            <w:r>
              <w:rPr>
                <w:b/>
                <w:color w:val="0000FF"/>
              </w:rPr>
              <w:t>A Appendix A</w:t>
            </w:r>
          </w:p>
        </w:tc>
        <w:tc>
          <w:tcPr>
            <w:tcW w:w="251" w:type="dxa"/>
            <w:tcBorders>
              <w:top w:val="nil"/>
              <w:left w:val="nil"/>
              <w:bottom w:val="nil"/>
              <w:right w:val="nil"/>
            </w:tcBorders>
            <w:vAlign w:val="bottom"/>
          </w:tcPr>
          <w:p w14:paraId="13189F94" w14:textId="77777777" w:rsidR="00890157" w:rsidRDefault="00000000">
            <w:pPr>
              <w:spacing w:after="0" w:line="259" w:lineRule="auto"/>
              <w:ind w:left="0" w:firstLine="0"/>
            </w:pPr>
            <w:r>
              <w:rPr>
                <w:b/>
              </w:rPr>
              <w:t>45</w:t>
            </w:r>
          </w:p>
        </w:tc>
      </w:tr>
      <w:tr w:rsidR="00890157" w14:paraId="4EAC93ED" w14:textId="77777777">
        <w:trPr>
          <w:trHeight w:val="291"/>
        </w:trPr>
        <w:tc>
          <w:tcPr>
            <w:tcW w:w="8067" w:type="dxa"/>
            <w:tcBorders>
              <w:top w:val="nil"/>
              <w:left w:val="nil"/>
              <w:bottom w:val="nil"/>
              <w:right w:val="nil"/>
            </w:tcBorders>
          </w:tcPr>
          <w:p w14:paraId="74972563" w14:textId="77777777" w:rsidR="00890157" w:rsidRDefault="00000000">
            <w:pPr>
              <w:spacing w:after="0" w:line="259" w:lineRule="auto"/>
              <w:ind w:left="327" w:firstLine="0"/>
              <w:jc w:val="left"/>
            </w:pPr>
            <w:r>
              <w:rPr>
                <w:color w:val="0000FF"/>
              </w:rPr>
              <w:t xml:space="preserve">A.1 Nomograms of incidence of CIA </w:t>
            </w:r>
            <w:r>
              <w:t>. . . . . . . . . . . . . . . . . . . . . . . .</w:t>
            </w:r>
          </w:p>
        </w:tc>
        <w:tc>
          <w:tcPr>
            <w:tcW w:w="251" w:type="dxa"/>
            <w:tcBorders>
              <w:top w:val="nil"/>
              <w:left w:val="nil"/>
              <w:bottom w:val="nil"/>
              <w:right w:val="nil"/>
            </w:tcBorders>
          </w:tcPr>
          <w:p w14:paraId="6582315C" w14:textId="77777777" w:rsidR="00890157" w:rsidRDefault="00000000">
            <w:pPr>
              <w:spacing w:after="0" w:line="259" w:lineRule="auto"/>
              <w:ind w:left="33" w:firstLine="0"/>
            </w:pPr>
            <w:r>
              <w:t>45</w:t>
            </w:r>
          </w:p>
        </w:tc>
      </w:tr>
      <w:tr w:rsidR="00890157" w14:paraId="645DE56C" w14:textId="77777777">
        <w:trPr>
          <w:trHeight w:val="291"/>
        </w:trPr>
        <w:tc>
          <w:tcPr>
            <w:tcW w:w="8067" w:type="dxa"/>
            <w:tcBorders>
              <w:top w:val="nil"/>
              <w:left w:val="nil"/>
              <w:bottom w:val="nil"/>
              <w:right w:val="nil"/>
            </w:tcBorders>
          </w:tcPr>
          <w:p w14:paraId="4DB3CE74" w14:textId="77777777" w:rsidR="00890157" w:rsidRDefault="00000000">
            <w:pPr>
              <w:tabs>
                <w:tab w:val="center" w:pos="1081"/>
                <w:tab w:val="right" w:pos="8067"/>
              </w:tabs>
              <w:spacing w:after="0" w:line="259" w:lineRule="auto"/>
              <w:ind w:left="0" w:firstLine="0"/>
              <w:jc w:val="left"/>
            </w:pPr>
            <w:r>
              <w:rPr>
                <w:rFonts w:ascii="Calibri" w:eastAsia="Calibri" w:hAnsi="Calibri" w:cs="Calibri"/>
              </w:rPr>
              <w:tab/>
            </w:r>
            <w:r>
              <w:rPr>
                <w:color w:val="0000FF"/>
              </w:rPr>
              <w:t>A.1.1</w:t>
            </w:r>
            <w:r>
              <w:rPr>
                <w:color w:val="0000FF"/>
              </w:rPr>
              <w:tab/>
              <w:t xml:space="preserve">Patients aged above 40 years </w:t>
            </w:r>
            <w:r>
              <w:t>. . . . . . . . . . . . . . . . . . . . .</w:t>
            </w:r>
          </w:p>
        </w:tc>
        <w:tc>
          <w:tcPr>
            <w:tcW w:w="251" w:type="dxa"/>
            <w:tcBorders>
              <w:top w:val="nil"/>
              <w:left w:val="nil"/>
              <w:bottom w:val="nil"/>
              <w:right w:val="nil"/>
            </w:tcBorders>
          </w:tcPr>
          <w:p w14:paraId="06040C70" w14:textId="77777777" w:rsidR="00890157" w:rsidRDefault="00000000">
            <w:pPr>
              <w:spacing w:after="0" w:line="259" w:lineRule="auto"/>
              <w:ind w:left="33" w:firstLine="0"/>
            </w:pPr>
            <w:r>
              <w:t>46</w:t>
            </w:r>
          </w:p>
        </w:tc>
      </w:tr>
      <w:tr w:rsidR="00890157" w14:paraId="0744B851" w14:textId="77777777">
        <w:trPr>
          <w:trHeight w:val="291"/>
        </w:trPr>
        <w:tc>
          <w:tcPr>
            <w:tcW w:w="8067" w:type="dxa"/>
            <w:tcBorders>
              <w:top w:val="nil"/>
              <w:left w:val="nil"/>
              <w:bottom w:val="nil"/>
              <w:right w:val="nil"/>
            </w:tcBorders>
          </w:tcPr>
          <w:p w14:paraId="01375E0B" w14:textId="77777777" w:rsidR="00890157" w:rsidRDefault="00000000">
            <w:pPr>
              <w:tabs>
                <w:tab w:val="center" w:pos="1081"/>
                <w:tab w:val="right" w:pos="8067"/>
              </w:tabs>
              <w:spacing w:after="0" w:line="259" w:lineRule="auto"/>
              <w:ind w:left="0" w:firstLine="0"/>
              <w:jc w:val="left"/>
            </w:pPr>
            <w:r>
              <w:rPr>
                <w:rFonts w:ascii="Calibri" w:eastAsia="Calibri" w:hAnsi="Calibri" w:cs="Calibri"/>
              </w:rPr>
              <w:tab/>
            </w:r>
            <w:r>
              <w:rPr>
                <w:color w:val="0000FF"/>
              </w:rPr>
              <w:t>A.1.2</w:t>
            </w:r>
            <w:r>
              <w:rPr>
                <w:color w:val="0000FF"/>
              </w:rPr>
              <w:tab/>
              <w:t xml:space="preserve">Patients aged above 40 </w:t>
            </w:r>
            <w:r>
              <w:t>. . . . . . . . . . . . . . . . . . . . . . . . .</w:t>
            </w:r>
          </w:p>
        </w:tc>
        <w:tc>
          <w:tcPr>
            <w:tcW w:w="251" w:type="dxa"/>
            <w:tcBorders>
              <w:top w:val="nil"/>
              <w:left w:val="nil"/>
              <w:bottom w:val="nil"/>
              <w:right w:val="nil"/>
            </w:tcBorders>
          </w:tcPr>
          <w:p w14:paraId="441F7E7F" w14:textId="77777777" w:rsidR="00890157" w:rsidRDefault="00000000">
            <w:pPr>
              <w:spacing w:after="0" w:line="259" w:lineRule="auto"/>
              <w:ind w:left="33" w:firstLine="0"/>
            </w:pPr>
            <w:r>
              <w:t>47</w:t>
            </w:r>
          </w:p>
        </w:tc>
      </w:tr>
      <w:tr w:rsidR="00890157" w14:paraId="7FDF68F4" w14:textId="77777777">
        <w:trPr>
          <w:trHeight w:val="618"/>
        </w:trPr>
        <w:tc>
          <w:tcPr>
            <w:tcW w:w="8067" w:type="dxa"/>
            <w:tcBorders>
              <w:top w:val="nil"/>
              <w:left w:val="nil"/>
              <w:bottom w:val="nil"/>
              <w:right w:val="nil"/>
            </w:tcBorders>
          </w:tcPr>
          <w:p w14:paraId="725FA2C3" w14:textId="77777777" w:rsidR="00890157" w:rsidRDefault="00000000">
            <w:pPr>
              <w:spacing w:after="0" w:line="259" w:lineRule="auto"/>
              <w:ind w:left="181" w:firstLine="0"/>
              <w:jc w:val="center"/>
            </w:pPr>
            <w:r>
              <w:rPr>
                <w:color w:val="0000FF"/>
              </w:rPr>
              <w:t xml:space="preserve">A.2 Nomogram of menstrual resumption </w:t>
            </w:r>
            <w:r>
              <w:t>. . . . . . . . . . . . . . . . . . . . .</w:t>
            </w:r>
          </w:p>
        </w:tc>
        <w:tc>
          <w:tcPr>
            <w:tcW w:w="251" w:type="dxa"/>
            <w:tcBorders>
              <w:top w:val="nil"/>
              <w:left w:val="nil"/>
              <w:bottom w:val="nil"/>
              <w:right w:val="nil"/>
            </w:tcBorders>
          </w:tcPr>
          <w:p w14:paraId="59F3FA8A" w14:textId="77777777" w:rsidR="00890157" w:rsidRDefault="00000000">
            <w:pPr>
              <w:spacing w:after="0" w:line="259" w:lineRule="auto"/>
              <w:ind w:left="33" w:firstLine="0"/>
            </w:pPr>
            <w:r>
              <w:t>48</w:t>
            </w:r>
          </w:p>
        </w:tc>
      </w:tr>
      <w:tr w:rsidR="00890157" w14:paraId="3BB3EDC2" w14:textId="77777777">
        <w:trPr>
          <w:trHeight w:val="570"/>
        </w:trPr>
        <w:tc>
          <w:tcPr>
            <w:tcW w:w="8067" w:type="dxa"/>
            <w:tcBorders>
              <w:top w:val="nil"/>
              <w:left w:val="nil"/>
              <w:bottom w:val="nil"/>
              <w:right w:val="nil"/>
            </w:tcBorders>
            <w:vAlign w:val="bottom"/>
          </w:tcPr>
          <w:p w14:paraId="38CA5D44" w14:textId="77777777" w:rsidR="00890157" w:rsidRDefault="00000000">
            <w:pPr>
              <w:spacing w:after="0" w:line="259" w:lineRule="auto"/>
              <w:ind w:left="0" w:firstLine="0"/>
              <w:jc w:val="left"/>
            </w:pPr>
            <w:r>
              <w:rPr>
                <w:b/>
                <w:color w:val="0000FF"/>
              </w:rPr>
              <w:t>Bibliography</w:t>
            </w:r>
          </w:p>
        </w:tc>
        <w:tc>
          <w:tcPr>
            <w:tcW w:w="251" w:type="dxa"/>
            <w:tcBorders>
              <w:top w:val="nil"/>
              <w:left w:val="nil"/>
              <w:bottom w:val="nil"/>
              <w:right w:val="nil"/>
            </w:tcBorders>
            <w:vAlign w:val="bottom"/>
          </w:tcPr>
          <w:p w14:paraId="4668C0A9" w14:textId="77777777" w:rsidR="00890157" w:rsidRDefault="00000000">
            <w:pPr>
              <w:spacing w:after="0" w:line="259" w:lineRule="auto"/>
              <w:ind w:left="0" w:firstLine="0"/>
            </w:pPr>
            <w:r>
              <w:rPr>
                <w:b/>
              </w:rPr>
              <w:t>49</w:t>
            </w:r>
          </w:p>
        </w:tc>
      </w:tr>
    </w:tbl>
    <w:p w14:paraId="00B50791" w14:textId="77777777" w:rsidR="00890157" w:rsidRDefault="00000000">
      <w:pPr>
        <w:pStyle w:val="Heading1"/>
        <w:spacing w:after="196"/>
        <w:ind w:left="-5"/>
      </w:pPr>
      <w:bookmarkStart w:id="7" w:name="_Toc70711"/>
      <w:r>
        <w:t>List of Figures</w:t>
      </w:r>
      <w:bookmarkEnd w:id="7"/>
    </w:p>
    <w:tbl>
      <w:tblPr>
        <w:tblStyle w:val="TableGrid"/>
        <w:tblW w:w="7991" w:type="dxa"/>
        <w:tblInd w:w="327" w:type="dxa"/>
        <w:tblLook w:val="04A0" w:firstRow="1" w:lastRow="0" w:firstColumn="1" w:lastColumn="0" w:noHBand="0" w:noVBand="1"/>
      </w:tblPr>
      <w:tblGrid>
        <w:gridCol w:w="7747"/>
        <w:gridCol w:w="244"/>
      </w:tblGrid>
      <w:tr w:rsidR="00890157" w14:paraId="56920FBA" w14:textId="77777777">
        <w:trPr>
          <w:trHeight w:val="242"/>
        </w:trPr>
        <w:tc>
          <w:tcPr>
            <w:tcW w:w="7773" w:type="dxa"/>
            <w:tcBorders>
              <w:top w:val="nil"/>
              <w:left w:val="nil"/>
              <w:bottom w:val="nil"/>
              <w:right w:val="nil"/>
            </w:tcBorders>
          </w:tcPr>
          <w:p w14:paraId="3BF00238" w14:textId="77777777" w:rsidR="00890157" w:rsidRDefault="00000000">
            <w:pPr>
              <w:tabs>
                <w:tab w:val="right" w:pos="7773"/>
              </w:tabs>
              <w:spacing w:after="0" w:line="259" w:lineRule="auto"/>
              <w:ind w:left="0" w:firstLine="0"/>
              <w:jc w:val="left"/>
            </w:pPr>
            <w:r>
              <w:rPr>
                <w:color w:val="0000FF"/>
              </w:rPr>
              <w:t>3.1</w:t>
            </w:r>
            <w:r>
              <w:rPr>
                <w:color w:val="0000FF"/>
              </w:rPr>
              <w:tab/>
              <w:t xml:space="preserve">Distribution of patients’ age at diagnosis </w:t>
            </w:r>
            <w:r>
              <w:t>. . . . . . . . . . . . . . . . . . .</w:t>
            </w:r>
          </w:p>
        </w:tc>
        <w:tc>
          <w:tcPr>
            <w:tcW w:w="218" w:type="dxa"/>
            <w:tcBorders>
              <w:top w:val="nil"/>
              <w:left w:val="nil"/>
              <w:bottom w:val="nil"/>
              <w:right w:val="nil"/>
            </w:tcBorders>
          </w:tcPr>
          <w:p w14:paraId="0191EF32" w14:textId="77777777" w:rsidR="00890157" w:rsidRDefault="00000000">
            <w:pPr>
              <w:spacing w:after="0" w:line="259" w:lineRule="auto"/>
              <w:ind w:left="0" w:firstLine="0"/>
            </w:pPr>
            <w:r>
              <w:t>12</w:t>
            </w:r>
          </w:p>
        </w:tc>
      </w:tr>
      <w:tr w:rsidR="00890157" w14:paraId="07A99D08" w14:textId="77777777">
        <w:trPr>
          <w:trHeight w:val="291"/>
        </w:trPr>
        <w:tc>
          <w:tcPr>
            <w:tcW w:w="7773" w:type="dxa"/>
            <w:tcBorders>
              <w:top w:val="nil"/>
              <w:left w:val="nil"/>
              <w:bottom w:val="nil"/>
              <w:right w:val="nil"/>
            </w:tcBorders>
          </w:tcPr>
          <w:p w14:paraId="3C72461D" w14:textId="77777777" w:rsidR="00890157" w:rsidRDefault="00000000">
            <w:pPr>
              <w:tabs>
                <w:tab w:val="right" w:pos="7773"/>
              </w:tabs>
              <w:spacing w:after="0" w:line="259" w:lineRule="auto"/>
              <w:ind w:left="0" w:firstLine="0"/>
              <w:jc w:val="left"/>
            </w:pPr>
            <w:r>
              <w:rPr>
                <w:color w:val="0000FF"/>
              </w:rPr>
              <w:t>3.2</w:t>
            </w:r>
            <w:r>
              <w:rPr>
                <w:color w:val="0000FF"/>
              </w:rPr>
              <w:tab/>
              <w:t xml:space="preserve">Bar plot of age at diagnosis, for younger than 40 years old and older </w:t>
            </w:r>
            <w:r>
              <w:t>. . .</w:t>
            </w:r>
          </w:p>
        </w:tc>
        <w:tc>
          <w:tcPr>
            <w:tcW w:w="218" w:type="dxa"/>
            <w:tcBorders>
              <w:top w:val="nil"/>
              <w:left w:val="nil"/>
              <w:bottom w:val="nil"/>
              <w:right w:val="nil"/>
            </w:tcBorders>
          </w:tcPr>
          <w:p w14:paraId="06F888ED" w14:textId="77777777" w:rsidR="00890157" w:rsidRDefault="00000000">
            <w:pPr>
              <w:spacing w:after="0" w:line="259" w:lineRule="auto"/>
              <w:ind w:left="0" w:firstLine="0"/>
            </w:pPr>
            <w:r>
              <w:t>12</w:t>
            </w:r>
          </w:p>
        </w:tc>
      </w:tr>
      <w:tr w:rsidR="00890157" w14:paraId="7B2E8A93" w14:textId="77777777">
        <w:trPr>
          <w:trHeight w:val="291"/>
        </w:trPr>
        <w:tc>
          <w:tcPr>
            <w:tcW w:w="7773" w:type="dxa"/>
            <w:tcBorders>
              <w:top w:val="nil"/>
              <w:left w:val="nil"/>
              <w:bottom w:val="nil"/>
              <w:right w:val="nil"/>
            </w:tcBorders>
          </w:tcPr>
          <w:p w14:paraId="10F9E079" w14:textId="77777777" w:rsidR="00890157" w:rsidRDefault="00000000">
            <w:pPr>
              <w:tabs>
                <w:tab w:val="right" w:pos="7773"/>
              </w:tabs>
              <w:spacing w:after="0" w:line="259" w:lineRule="auto"/>
              <w:ind w:left="0" w:firstLine="0"/>
              <w:jc w:val="left"/>
            </w:pPr>
            <w:r>
              <w:rPr>
                <w:color w:val="0000FF"/>
              </w:rPr>
              <w:t>3.3</w:t>
            </w:r>
            <w:r>
              <w:rPr>
                <w:color w:val="0000FF"/>
              </w:rPr>
              <w:tab/>
              <w:t xml:space="preserve">Bar plot summary of CMF cycles </w:t>
            </w:r>
            <w:r>
              <w:t>. . . . . . . . . . . . . . . . . . . . . . .</w:t>
            </w:r>
          </w:p>
        </w:tc>
        <w:tc>
          <w:tcPr>
            <w:tcW w:w="218" w:type="dxa"/>
            <w:tcBorders>
              <w:top w:val="nil"/>
              <w:left w:val="nil"/>
              <w:bottom w:val="nil"/>
              <w:right w:val="nil"/>
            </w:tcBorders>
          </w:tcPr>
          <w:p w14:paraId="5D254E02" w14:textId="77777777" w:rsidR="00890157" w:rsidRDefault="00000000">
            <w:pPr>
              <w:spacing w:after="0" w:line="259" w:lineRule="auto"/>
              <w:ind w:left="0" w:firstLine="0"/>
            </w:pPr>
            <w:r>
              <w:t>13</w:t>
            </w:r>
          </w:p>
        </w:tc>
      </w:tr>
      <w:tr w:rsidR="00890157" w14:paraId="6FAB6838" w14:textId="77777777">
        <w:trPr>
          <w:trHeight w:val="291"/>
        </w:trPr>
        <w:tc>
          <w:tcPr>
            <w:tcW w:w="7773" w:type="dxa"/>
            <w:tcBorders>
              <w:top w:val="nil"/>
              <w:left w:val="nil"/>
              <w:bottom w:val="nil"/>
              <w:right w:val="nil"/>
            </w:tcBorders>
          </w:tcPr>
          <w:p w14:paraId="4387202A" w14:textId="77777777" w:rsidR="00890157" w:rsidRDefault="00000000">
            <w:pPr>
              <w:tabs>
                <w:tab w:val="right" w:pos="7773"/>
              </w:tabs>
              <w:spacing w:after="0" w:line="259" w:lineRule="auto"/>
              <w:ind w:left="0" w:firstLine="0"/>
              <w:jc w:val="left"/>
            </w:pPr>
            <w:r>
              <w:rPr>
                <w:color w:val="0000FF"/>
              </w:rPr>
              <w:t>3.4</w:t>
            </w:r>
            <w:r>
              <w:rPr>
                <w:color w:val="0000FF"/>
              </w:rPr>
              <w:tab/>
              <w:t xml:space="preserve">Box plot of age at diagnosis by number of CMF cycles </w:t>
            </w:r>
            <w:r>
              <w:t>. . . . . . . . . . .</w:t>
            </w:r>
          </w:p>
        </w:tc>
        <w:tc>
          <w:tcPr>
            <w:tcW w:w="218" w:type="dxa"/>
            <w:tcBorders>
              <w:top w:val="nil"/>
              <w:left w:val="nil"/>
              <w:bottom w:val="nil"/>
              <w:right w:val="nil"/>
            </w:tcBorders>
          </w:tcPr>
          <w:p w14:paraId="31E9C15A" w14:textId="77777777" w:rsidR="00890157" w:rsidRDefault="00000000">
            <w:pPr>
              <w:spacing w:after="0" w:line="259" w:lineRule="auto"/>
              <w:ind w:left="0" w:firstLine="0"/>
            </w:pPr>
            <w:r>
              <w:t>13</w:t>
            </w:r>
          </w:p>
        </w:tc>
      </w:tr>
      <w:tr w:rsidR="00890157" w14:paraId="2AB41688" w14:textId="77777777">
        <w:trPr>
          <w:trHeight w:val="291"/>
        </w:trPr>
        <w:tc>
          <w:tcPr>
            <w:tcW w:w="7773" w:type="dxa"/>
            <w:tcBorders>
              <w:top w:val="nil"/>
              <w:left w:val="nil"/>
              <w:bottom w:val="nil"/>
              <w:right w:val="nil"/>
            </w:tcBorders>
          </w:tcPr>
          <w:p w14:paraId="1DCA13F9" w14:textId="77777777" w:rsidR="00890157" w:rsidRDefault="00000000">
            <w:pPr>
              <w:tabs>
                <w:tab w:val="right" w:pos="7773"/>
              </w:tabs>
              <w:spacing w:after="0" w:line="259" w:lineRule="auto"/>
              <w:ind w:left="0" w:firstLine="0"/>
              <w:jc w:val="left"/>
            </w:pPr>
            <w:r>
              <w:rPr>
                <w:color w:val="0000FF"/>
              </w:rPr>
              <w:t>3.5</w:t>
            </w:r>
            <w:r>
              <w:rPr>
                <w:color w:val="0000FF"/>
              </w:rPr>
              <w:tab/>
              <w:t xml:space="preserve">Bar plot summary of CMF cycles, by ER status </w:t>
            </w:r>
            <w:r>
              <w:t>. . . . . . . . . . . . . . .</w:t>
            </w:r>
          </w:p>
        </w:tc>
        <w:tc>
          <w:tcPr>
            <w:tcW w:w="218" w:type="dxa"/>
            <w:tcBorders>
              <w:top w:val="nil"/>
              <w:left w:val="nil"/>
              <w:bottom w:val="nil"/>
              <w:right w:val="nil"/>
            </w:tcBorders>
          </w:tcPr>
          <w:p w14:paraId="6C6CF306" w14:textId="77777777" w:rsidR="00890157" w:rsidRDefault="00000000">
            <w:pPr>
              <w:spacing w:after="0" w:line="259" w:lineRule="auto"/>
              <w:ind w:left="0" w:firstLine="0"/>
            </w:pPr>
            <w:r>
              <w:t>14</w:t>
            </w:r>
          </w:p>
        </w:tc>
      </w:tr>
      <w:tr w:rsidR="00890157" w14:paraId="29E7D292" w14:textId="77777777">
        <w:trPr>
          <w:trHeight w:val="771"/>
        </w:trPr>
        <w:tc>
          <w:tcPr>
            <w:tcW w:w="7773" w:type="dxa"/>
            <w:tcBorders>
              <w:top w:val="nil"/>
              <w:left w:val="nil"/>
              <w:bottom w:val="nil"/>
              <w:right w:val="nil"/>
            </w:tcBorders>
          </w:tcPr>
          <w:p w14:paraId="59D121DE" w14:textId="77777777" w:rsidR="00890157" w:rsidRDefault="00000000">
            <w:pPr>
              <w:tabs>
                <w:tab w:val="center" w:pos="3241"/>
                <w:tab w:val="right" w:pos="7773"/>
              </w:tabs>
              <w:spacing w:after="249" w:line="259" w:lineRule="auto"/>
              <w:ind w:left="0" w:firstLine="0"/>
              <w:jc w:val="left"/>
            </w:pPr>
            <w:r>
              <w:rPr>
                <w:color w:val="0000FF"/>
              </w:rPr>
              <w:t>3.6</w:t>
            </w:r>
            <w:r>
              <w:rPr>
                <w:color w:val="0000FF"/>
              </w:rPr>
              <w:tab/>
              <w:t>Bar plot summary of CMF cycles, by not/invasive cancer</w:t>
            </w:r>
            <w:r>
              <w:rPr>
                <w:color w:val="0000FF"/>
              </w:rPr>
              <w:tab/>
            </w:r>
            <w:r>
              <w:t>. . . . . . . . .</w:t>
            </w:r>
          </w:p>
          <w:p w14:paraId="470D1FE8" w14:textId="77777777" w:rsidR="00890157" w:rsidRDefault="00000000">
            <w:pPr>
              <w:tabs>
                <w:tab w:val="center" w:pos="3968"/>
              </w:tabs>
              <w:spacing w:after="0" w:line="259" w:lineRule="auto"/>
              <w:ind w:left="0" w:firstLine="0"/>
              <w:jc w:val="left"/>
            </w:pPr>
            <w:r>
              <w:rPr>
                <w:color w:val="0000FF"/>
              </w:rPr>
              <w:t>4.1</w:t>
            </w:r>
            <w:r>
              <w:rPr>
                <w:color w:val="0000FF"/>
              </w:rPr>
              <w:tab/>
              <w:t>Data pre-processing pipeline. The label of the edges explains the number</w:t>
            </w:r>
          </w:p>
        </w:tc>
        <w:tc>
          <w:tcPr>
            <w:tcW w:w="218" w:type="dxa"/>
            <w:tcBorders>
              <w:top w:val="nil"/>
              <w:left w:val="nil"/>
              <w:bottom w:val="nil"/>
              <w:right w:val="nil"/>
            </w:tcBorders>
          </w:tcPr>
          <w:p w14:paraId="5D8DF473" w14:textId="77777777" w:rsidR="00890157" w:rsidRDefault="00000000">
            <w:pPr>
              <w:spacing w:after="0" w:line="259" w:lineRule="auto"/>
              <w:ind w:left="0" w:firstLine="0"/>
            </w:pPr>
            <w:r>
              <w:t>14</w:t>
            </w:r>
          </w:p>
        </w:tc>
      </w:tr>
      <w:tr w:rsidR="00890157" w14:paraId="60359F35" w14:textId="77777777">
        <w:trPr>
          <w:trHeight w:val="381"/>
        </w:trPr>
        <w:tc>
          <w:tcPr>
            <w:tcW w:w="7773" w:type="dxa"/>
            <w:tcBorders>
              <w:top w:val="nil"/>
              <w:left w:val="nil"/>
              <w:bottom w:val="nil"/>
              <w:right w:val="nil"/>
            </w:tcBorders>
          </w:tcPr>
          <w:p w14:paraId="3D85E901" w14:textId="77777777" w:rsidR="00890157" w:rsidRDefault="00000000">
            <w:pPr>
              <w:tabs>
                <w:tab w:val="center" w:pos="3739"/>
                <w:tab w:val="right" w:pos="7773"/>
              </w:tabs>
              <w:spacing w:after="0" w:line="259" w:lineRule="auto"/>
              <w:ind w:left="0" w:firstLine="0"/>
              <w:jc w:val="left"/>
            </w:pPr>
            <w:r>
              <w:rPr>
                <w:rFonts w:ascii="Calibri" w:eastAsia="Calibri" w:hAnsi="Calibri" w:cs="Calibri"/>
              </w:rPr>
              <w:tab/>
            </w:r>
            <w:r>
              <w:rPr>
                <w:color w:val="0000FF"/>
              </w:rPr>
              <w:t>of observations excluded in each step and the corresponding reason.</w:t>
            </w:r>
            <w:r>
              <w:rPr>
                <w:color w:val="0000FF"/>
              </w:rPr>
              <w:tab/>
            </w:r>
            <w:r>
              <w:t>. . .</w:t>
            </w:r>
          </w:p>
        </w:tc>
        <w:tc>
          <w:tcPr>
            <w:tcW w:w="218" w:type="dxa"/>
            <w:tcBorders>
              <w:top w:val="nil"/>
              <w:left w:val="nil"/>
              <w:bottom w:val="nil"/>
              <w:right w:val="nil"/>
            </w:tcBorders>
          </w:tcPr>
          <w:p w14:paraId="5548AD85" w14:textId="77777777" w:rsidR="00890157" w:rsidRDefault="00000000">
            <w:pPr>
              <w:spacing w:after="0" w:line="259" w:lineRule="auto"/>
              <w:ind w:left="0" w:firstLine="0"/>
            </w:pPr>
            <w:r>
              <w:t>17</w:t>
            </w:r>
          </w:p>
        </w:tc>
      </w:tr>
      <w:tr w:rsidR="00890157" w14:paraId="7B587C1B" w14:textId="77777777">
        <w:trPr>
          <w:trHeight w:val="391"/>
        </w:trPr>
        <w:tc>
          <w:tcPr>
            <w:tcW w:w="7773" w:type="dxa"/>
            <w:tcBorders>
              <w:top w:val="nil"/>
              <w:left w:val="nil"/>
              <w:bottom w:val="nil"/>
              <w:right w:val="nil"/>
            </w:tcBorders>
          </w:tcPr>
          <w:p w14:paraId="04299092" w14:textId="77777777" w:rsidR="00890157" w:rsidRDefault="00000000">
            <w:pPr>
              <w:tabs>
                <w:tab w:val="right" w:pos="7773"/>
              </w:tabs>
              <w:spacing w:after="0" w:line="259" w:lineRule="auto"/>
              <w:ind w:left="0" w:firstLine="0"/>
              <w:jc w:val="left"/>
            </w:pPr>
            <w:r>
              <w:rPr>
                <w:color w:val="0000FF"/>
              </w:rPr>
              <w:t>A.1 Partial nomogram of patients aged above 40 years</w:t>
            </w:r>
            <w:r>
              <w:rPr>
                <w:color w:val="0000FF"/>
              </w:rPr>
              <w:tab/>
            </w:r>
            <w:r>
              <w:t>. . . . . . . . . . . . .</w:t>
            </w:r>
          </w:p>
        </w:tc>
        <w:tc>
          <w:tcPr>
            <w:tcW w:w="218" w:type="dxa"/>
            <w:tcBorders>
              <w:top w:val="nil"/>
              <w:left w:val="nil"/>
              <w:bottom w:val="nil"/>
              <w:right w:val="nil"/>
            </w:tcBorders>
          </w:tcPr>
          <w:p w14:paraId="499BDC1F" w14:textId="77777777" w:rsidR="00890157" w:rsidRDefault="00000000">
            <w:pPr>
              <w:spacing w:after="0" w:line="259" w:lineRule="auto"/>
              <w:ind w:left="0" w:firstLine="0"/>
            </w:pPr>
            <w:r>
              <w:t>46</w:t>
            </w:r>
          </w:p>
        </w:tc>
      </w:tr>
      <w:tr w:rsidR="00890157" w14:paraId="3DAFA102" w14:textId="77777777">
        <w:trPr>
          <w:trHeight w:val="291"/>
        </w:trPr>
        <w:tc>
          <w:tcPr>
            <w:tcW w:w="7773" w:type="dxa"/>
            <w:tcBorders>
              <w:top w:val="nil"/>
              <w:left w:val="nil"/>
              <w:bottom w:val="nil"/>
              <w:right w:val="nil"/>
            </w:tcBorders>
          </w:tcPr>
          <w:p w14:paraId="0C9E18C3" w14:textId="77777777" w:rsidR="00890157" w:rsidRDefault="00000000">
            <w:pPr>
              <w:tabs>
                <w:tab w:val="right" w:pos="7773"/>
              </w:tabs>
              <w:spacing w:after="0" w:line="259" w:lineRule="auto"/>
              <w:ind w:left="0" w:firstLine="0"/>
              <w:jc w:val="left"/>
            </w:pPr>
            <w:r>
              <w:rPr>
                <w:color w:val="0000FF"/>
              </w:rPr>
              <w:t>A.2 Partial nomogram of patients aged below 40 years</w:t>
            </w:r>
            <w:r>
              <w:rPr>
                <w:color w:val="0000FF"/>
              </w:rPr>
              <w:tab/>
            </w:r>
            <w:r>
              <w:t>. . . . . . . . . . . . .</w:t>
            </w:r>
          </w:p>
        </w:tc>
        <w:tc>
          <w:tcPr>
            <w:tcW w:w="218" w:type="dxa"/>
            <w:tcBorders>
              <w:top w:val="nil"/>
              <w:left w:val="nil"/>
              <w:bottom w:val="nil"/>
              <w:right w:val="nil"/>
            </w:tcBorders>
          </w:tcPr>
          <w:p w14:paraId="2828BB8C" w14:textId="77777777" w:rsidR="00890157" w:rsidRDefault="00000000">
            <w:pPr>
              <w:spacing w:after="0" w:line="259" w:lineRule="auto"/>
              <w:ind w:left="0" w:firstLine="0"/>
            </w:pPr>
            <w:r>
              <w:t>47</w:t>
            </w:r>
          </w:p>
        </w:tc>
      </w:tr>
      <w:tr w:rsidR="00890157" w14:paraId="1503D838" w14:textId="77777777">
        <w:trPr>
          <w:trHeight w:val="242"/>
        </w:trPr>
        <w:tc>
          <w:tcPr>
            <w:tcW w:w="7773" w:type="dxa"/>
            <w:tcBorders>
              <w:top w:val="nil"/>
              <w:left w:val="nil"/>
              <w:bottom w:val="nil"/>
              <w:right w:val="nil"/>
            </w:tcBorders>
          </w:tcPr>
          <w:p w14:paraId="15C09794" w14:textId="77777777" w:rsidR="00890157" w:rsidRDefault="00000000">
            <w:pPr>
              <w:tabs>
                <w:tab w:val="right" w:pos="7773"/>
              </w:tabs>
              <w:spacing w:after="0" w:line="259" w:lineRule="auto"/>
              <w:ind w:left="0" w:firstLine="0"/>
              <w:jc w:val="left"/>
            </w:pPr>
            <w:r>
              <w:rPr>
                <w:color w:val="0000FF"/>
              </w:rPr>
              <w:t>A.3 Partial nomogram of resumption of menses</w:t>
            </w:r>
            <w:r>
              <w:rPr>
                <w:color w:val="0000FF"/>
              </w:rPr>
              <w:tab/>
            </w:r>
            <w:r>
              <w:t>. . . . . . . . . . . . . . . . .</w:t>
            </w:r>
          </w:p>
        </w:tc>
        <w:tc>
          <w:tcPr>
            <w:tcW w:w="218" w:type="dxa"/>
            <w:tcBorders>
              <w:top w:val="nil"/>
              <w:left w:val="nil"/>
              <w:bottom w:val="nil"/>
              <w:right w:val="nil"/>
            </w:tcBorders>
          </w:tcPr>
          <w:p w14:paraId="1883D80B" w14:textId="77777777" w:rsidR="00890157" w:rsidRDefault="00000000">
            <w:pPr>
              <w:spacing w:after="0" w:line="259" w:lineRule="auto"/>
              <w:ind w:left="0" w:firstLine="0"/>
            </w:pPr>
            <w:r>
              <w:t>48</w:t>
            </w:r>
          </w:p>
        </w:tc>
      </w:tr>
    </w:tbl>
    <w:p w14:paraId="4F8A94FD" w14:textId="77777777" w:rsidR="00890157" w:rsidRDefault="00890157">
      <w:pPr>
        <w:sectPr w:rsidR="00890157">
          <w:headerReference w:type="even" r:id="rId13"/>
          <w:headerReference w:type="default" r:id="rId14"/>
          <w:footerReference w:type="even" r:id="rId15"/>
          <w:footerReference w:type="default" r:id="rId16"/>
          <w:headerReference w:type="first" r:id="rId17"/>
          <w:footerReference w:type="first" r:id="rId18"/>
          <w:pgSz w:w="11918" w:h="16855"/>
          <w:pgMar w:top="1030" w:right="1440" w:bottom="1110" w:left="2160" w:header="720" w:footer="720" w:gutter="0"/>
          <w:pgNumType w:fmt="lowerRoman" w:start="2"/>
          <w:cols w:space="720"/>
        </w:sectPr>
      </w:pPr>
    </w:p>
    <w:p w14:paraId="1282940A" w14:textId="77777777" w:rsidR="00890157" w:rsidRDefault="00000000">
      <w:pPr>
        <w:pStyle w:val="Heading1"/>
        <w:spacing w:after="196"/>
        <w:ind w:left="-5"/>
      </w:pPr>
      <w:bookmarkStart w:id="8" w:name="_Toc70712"/>
      <w:r>
        <w:lastRenderedPageBreak/>
        <w:t>List of Tables</w:t>
      </w:r>
      <w:bookmarkEnd w:id="8"/>
    </w:p>
    <w:tbl>
      <w:tblPr>
        <w:tblStyle w:val="TableGrid"/>
        <w:tblW w:w="7991" w:type="dxa"/>
        <w:tblInd w:w="327" w:type="dxa"/>
        <w:tblLook w:val="04A0" w:firstRow="1" w:lastRow="0" w:firstColumn="1" w:lastColumn="0" w:noHBand="0" w:noVBand="1"/>
      </w:tblPr>
      <w:tblGrid>
        <w:gridCol w:w="7747"/>
        <w:gridCol w:w="244"/>
      </w:tblGrid>
      <w:tr w:rsidR="00890157" w14:paraId="2CEB439B" w14:textId="77777777">
        <w:trPr>
          <w:trHeight w:val="242"/>
        </w:trPr>
        <w:tc>
          <w:tcPr>
            <w:tcW w:w="7773" w:type="dxa"/>
            <w:tcBorders>
              <w:top w:val="nil"/>
              <w:left w:val="nil"/>
              <w:bottom w:val="nil"/>
              <w:right w:val="nil"/>
            </w:tcBorders>
          </w:tcPr>
          <w:p w14:paraId="36760D37" w14:textId="77777777" w:rsidR="00890157" w:rsidRDefault="00000000">
            <w:pPr>
              <w:tabs>
                <w:tab w:val="center" w:pos="3414"/>
                <w:tab w:val="right" w:pos="7773"/>
              </w:tabs>
              <w:spacing w:after="0" w:line="259" w:lineRule="auto"/>
              <w:ind w:left="0" w:firstLine="0"/>
              <w:jc w:val="left"/>
            </w:pPr>
            <w:r>
              <w:rPr>
                <w:color w:val="0000FF"/>
              </w:rPr>
              <w:t>4.1</w:t>
            </w:r>
            <w:r>
              <w:rPr>
                <w:color w:val="0000FF"/>
              </w:rPr>
              <w:tab/>
              <w:t>Explanatory variable name and meaning in the raw data set.</w:t>
            </w:r>
            <w:r>
              <w:rPr>
                <w:color w:val="0000FF"/>
              </w:rPr>
              <w:tab/>
            </w:r>
            <w:r>
              <w:t>. . . . . . .</w:t>
            </w:r>
          </w:p>
        </w:tc>
        <w:tc>
          <w:tcPr>
            <w:tcW w:w="218" w:type="dxa"/>
            <w:tcBorders>
              <w:top w:val="nil"/>
              <w:left w:val="nil"/>
              <w:bottom w:val="nil"/>
              <w:right w:val="nil"/>
            </w:tcBorders>
          </w:tcPr>
          <w:p w14:paraId="69E5B8B1" w14:textId="77777777" w:rsidR="00890157" w:rsidRDefault="00000000">
            <w:pPr>
              <w:spacing w:after="0" w:line="259" w:lineRule="auto"/>
              <w:ind w:left="0" w:firstLine="0"/>
            </w:pPr>
            <w:r>
              <w:t>18</w:t>
            </w:r>
          </w:p>
        </w:tc>
      </w:tr>
      <w:tr w:rsidR="00890157" w14:paraId="5C94578B" w14:textId="77777777">
        <w:trPr>
          <w:trHeight w:val="771"/>
        </w:trPr>
        <w:tc>
          <w:tcPr>
            <w:tcW w:w="7773" w:type="dxa"/>
            <w:tcBorders>
              <w:top w:val="nil"/>
              <w:left w:val="nil"/>
              <w:bottom w:val="nil"/>
              <w:right w:val="nil"/>
            </w:tcBorders>
          </w:tcPr>
          <w:p w14:paraId="588D5AF6" w14:textId="77777777" w:rsidR="00890157" w:rsidRDefault="00000000">
            <w:pPr>
              <w:tabs>
                <w:tab w:val="center" w:pos="3671"/>
                <w:tab w:val="right" w:pos="7773"/>
              </w:tabs>
              <w:spacing w:after="249" w:line="259" w:lineRule="auto"/>
              <w:ind w:left="0" w:firstLine="0"/>
              <w:jc w:val="left"/>
            </w:pPr>
            <w:r>
              <w:rPr>
                <w:color w:val="0000FF"/>
              </w:rPr>
              <w:t>4.2</w:t>
            </w:r>
            <w:r>
              <w:rPr>
                <w:color w:val="0000FF"/>
              </w:rPr>
              <w:tab/>
              <w:t>Percentage of missing values for the selected explanatory variables</w:t>
            </w:r>
            <w:r>
              <w:rPr>
                <w:color w:val="0000FF"/>
              </w:rPr>
              <w:tab/>
            </w:r>
            <w:r>
              <w:t>. . . .</w:t>
            </w:r>
          </w:p>
          <w:p w14:paraId="41E77E69" w14:textId="77777777" w:rsidR="00890157" w:rsidRDefault="00000000">
            <w:pPr>
              <w:tabs>
                <w:tab w:val="center" w:pos="3968"/>
              </w:tabs>
              <w:spacing w:after="0" w:line="259" w:lineRule="auto"/>
              <w:ind w:left="0" w:firstLine="0"/>
              <w:jc w:val="left"/>
            </w:pPr>
            <w:r>
              <w:rPr>
                <w:color w:val="0000FF"/>
              </w:rPr>
              <w:t>5.1</w:t>
            </w:r>
            <w:r>
              <w:rPr>
                <w:color w:val="0000FF"/>
              </w:rPr>
              <w:tab/>
              <w:t>Patients with age above 40 years: variables and concordance of model</w:t>
            </w:r>
          </w:p>
        </w:tc>
        <w:tc>
          <w:tcPr>
            <w:tcW w:w="218" w:type="dxa"/>
            <w:tcBorders>
              <w:top w:val="nil"/>
              <w:left w:val="nil"/>
              <w:bottom w:val="nil"/>
              <w:right w:val="nil"/>
            </w:tcBorders>
          </w:tcPr>
          <w:p w14:paraId="68E96353" w14:textId="77777777" w:rsidR="00890157" w:rsidRDefault="00000000">
            <w:pPr>
              <w:spacing w:after="0" w:line="259" w:lineRule="auto"/>
              <w:ind w:left="0" w:firstLine="0"/>
            </w:pPr>
            <w:r>
              <w:t>20</w:t>
            </w:r>
          </w:p>
        </w:tc>
      </w:tr>
      <w:tr w:rsidR="00890157" w14:paraId="1560CA23" w14:textId="77777777">
        <w:trPr>
          <w:trHeight w:val="562"/>
        </w:trPr>
        <w:tc>
          <w:tcPr>
            <w:tcW w:w="7773" w:type="dxa"/>
            <w:tcBorders>
              <w:top w:val="nil"/>
              <w:left w:val="nil"/>
              <w:bottom w:val="nil"/>
              <w:right w:val="nil"/>
            </w:tcBorders>
          </w:tcPr>
          <w:p w14:paraId="41EF5B05" w14:textId="77777777" w:rsidR="00890157" w:rsidRDefault="00000000">
            <w:pPr>
              <w:spacing w:after="50" w:line="259" w:lineRule="auto"/>
              <w:ind w:left="502" w:firstLine="0"/>
              <w:jc w:val="left"/>
            </w:pPr>
            <w:r>
              <w:rPr>
                <w:color w:val="0000FF"/>
              </w:rPr>
              <w:t xml:space="preserve">fitted on imputed data sets, with different imputation methods. </w:t>
            </w:r>
            <w:r>
              <w:t>. . . . . .</w:t>
            </w:r>
          </w:p>
          <w:p w14:paraId="16839B65" w14:textId="77777777" w:rsidR="00890157" w:rsidRDefault="00000000">
            <w:pPr>
              <w:tabs>
                <w:tab w:val="center" w:pos="3968"/>
              </w:tabs>
              <w:spacing w:after="0" w:line="259" w:lineRule="auto"/>
              <w:ind w:left="0" w:firstLine="0"/>
              <w:jc w:val="left"/>
            </w:pPr>
            <w:r>
              <w:rPr>
                <w:color w:val="0000FF"/>
              </w:rPr>
              <w:t>5.2</w:t>
            </w:r>
            <w:r>
              <w:rPr>
                <w:color w:val="0000FF"/>
              </w:rPr>
              <w:tab/>
              <w:t>Patients with age below 40 years: variables and concordance of model</w:t>
            </w:r>
          </w:p>
        </w:tc>
        <w:tc>
          <w:tcPr>
            <w:tcW w:w="218" w:type="dxa"/>
            <w:tcBorders>
              <w:top w:val="nil"/>
              <w:left w:val="nil"/>
              <w:bottom w:val="nil"/>
              <w:right w:val="nil"/>
            </w:tcBorders>
          </w:tcPr>
          <w:p w14:paraId="51ED3D98" w14:textId="77777777" w:rsidR="00890157" w:rsidRDefault="00000000">
            <w:pPr>
              <w:spacing w:after="0" w:line="259" w:lineRule="auto"/>
              <w:ind w:left="0" w:firstLine="0"/>
            </w:pPr>
            <w:r>
              <w:t>29</w:t>
            </w:r>
          </w:p>
        </w:tc>
      </w:tr>
      <w:tr w:rsidR="00890157" w14:paraId="3DA62550" w14:textId="77777777">
        <w:trPr>
          <w:trHeight w:val="833"/>
        </w:trPr>
        <w:tc>
          <w:tcPr>
            <w:tcW w:w="7773" w:type="dxa"/>
            <w:tcBorders>
              <w:top w:val="nil"/>
              <w:left w:val="nil"/>
              <w:bottom w:val="nil"/>
              <w:right w:val="nil"/>
            </w:tcBorders>
          </w:tcPr>
          <w:p w14:paraId="3D3752FE" w14:textId="77777777" w:rsidR="00890157" w:rsidRDefault="00000000">
            <w:pPr>
              <w:spacing w:after="50" w:line="259" w:lineRule="auto"/>
              <w:ind w:left="502" w:firstLine="0"/>
              <w:jc w:val="left"/>
            </w:pPr>
            <w:r>
              <w:rPr>
                <w:color w:val="0000FF"/>
              </w:rPr>
              <w:t xml:space="preserve">fitted on imputed data sets, with different imputation methods. </w:t>
            </w:r>
            <w:r>
              <w:t>. . . . . .</w:t>
            </w:r>
          </w:p>
          <w:p w14:paraId="0E77AF8C" w14:textId="77777777" w:rsidR="00890157" w:rsidRDefault="00000000">
            <w:pPr>
              <w:spacing w:after="0" w:line="259" w:lineRule="auto"/>
              <w:ind w:left="502" w:hanging="502"/>
            </w:pPr>
            <w:r>
              <w:rPr>
                <w:color w:val="0000FF"/>
              </w:rPr>
              <w:t>5.3 Resumption of menses for patients who developed CIA: variables and concordance of model fitted on imputed data sets, with different imputation</w:t>
            </w:r>
          </w:p>
        </w:tc>
        <w:tc>
          <w:tcPr>
            <w:tcW w:w="218" w:type="dxa"/>
            <w:tcBorders>
              <w:top w:val="nil"/>
              <w:left w:val="nil"/>
              <w:bottom w:val="nil"/>
              <w:right w:val="nil"/>
            </w:tcBorders>
          </w:tcPr>
          <w:p w14:paraId="20963619" w14:textId="77777777" w:rsidR="00890157" w:rsidRDefault="00000000">
            <w:pPr>
              <w:spacing w:after="0" w:line="259" w:lineRule="auto"/>
              <w:ind w:left="0" w:firstLine="0"/>
            </w:pPr>
            <w:r>
              <w:t>30</w:t>
            </w:r>
          </w:p>
        </w:tc>
      </w:tr>
      <w:tr w:rsidR="00890157" w14:paraId="32FA65A8" w14:textId="77777777">
        <w:trPr>
          <w:trHeight w:val="761"/>
        </w:trPr>
        <w:tc>
          <w:tcPr>
            <w:tcW w:w="7773" w:type="dxa"/>
            <w:tcBorders>
              <w:top w:val="nil"/>
              <w:left w:val="nil"/>
              <w:bottom w:val="nil"/>
              <w:right w:val="nil"/>
            </w:tcBorders>
          </w:tcPr>
          <w:p w14:paraId="29F24BCD" w14:textId="77777777" w:rsidR="00890157" w:rsidRDefault="00000000">
            <w:pPr>
              <w:tabs>
                <w:tab w:val="center" w:pos="936"/>
                <w:tab w:val="right" w:pos="7773"/>
              </w:tabs>
              <w:spacing w:after="249" w:line="259" w:lineRule="auto"/>
              <w:ind w:left="0" w:firstLine="0"/>
              <w:jc w:val="left"/>
            </w:pPr>
            <w:r>
              <w:rPr>
                <w:rFonts w:ascii="Calibri" w:eastAsia="Calibri" w:hAnsi="Calibri" w:cs="Calibri"/>
              </w:rPr>
              <w:tab/>
            </w:r>
            <w:r>
              <w:rPr>
                <w:color w:val="0000FF"/>
              </w:rPr>
              <w:t>methods.</w:t>
            </w:r>
            <w:r>
              <w:rPr>
                <w:color w:val="0000FF"/>
              </w:rPr>
              <w:tab/>
            </w:r>
            <w:r>
              <w:t>. . . . . . . . . . . . . . . . . . . . . . . . . . . . . . . . . . . .</w:t>
            </w:r>
          </w:p>
          <w:p w14:paraId="4F52B3DD" w14:textId="77777777" w:rsidR="00890157" w:rsidRDefault="00000000">
            <w:pPr>
              <w:tabs>
                <w:tab w:val="center" w:pos="3968"/>
              </w:tabs>
              <w:spacing w:after="0" w:line="259" w:lineRule="auto"/>
              <w:ind w:left="0" w:firstLine="0"/>
              <w:jc w:val="left"/>
            </w:pPr>
            <w:r>
              <w:rPr>
                <w:color w:val="0000FF"/>
              </w:rPr>
              <w:t>6.1</w:t>
            </w:r>
            <w:r>
              <w:rPr>
                <w:color w:val="0000FF"/>
              </w:rPr>
              <w:tab/>
              <w:t>Patients with age above 40 years: model variable coefficients, standard</w:t>
            </w:r>
          </w:p>
        </w:tc>
        <w:tc>
          <w:tcPr>
            <w:tcW w:w="218" w:type="dxa"/>
            <w:tcBorders>
              <w:top w:val="nil"/>
              <w:left w:val="nil"/>
              <w:bottom w:val="nil"/>
              <w:right w:val="nil"/>
            </w:tcBorders>
          </w:tcPr>
          <w:p w14:paraId="32CB0E8F" w14:textId="77777777" w:rsidR="00890157" w:rsidRDefault="00000000">
            <w:pPr>
              <w:spacing w:after="0" w:line="259" w:lineRule="auto"/>
              <w:ind w:left="0" w:firstLine="0"/>
            </w:pPr>
            <w:r>
              <w:t>32</w:t>
            </w:r>
          </w:p>
        </w:tc>
      </w:tr>
      <w:tr w:rsidR="00890157" w14:paraId="40AF7C5B" w14:textId="77777777">
        <w:trPr>
          <w:trHeight w:val="562"/>
        </w:trPr>
        <w:tc>
          <w:tcPr>
            <w:tcW w:w="7773" w:type="dxa"/>
            <w:tcBorders>
              <w:top w:val="nil"/>
              <w:left w:val="nil"/>
              <w:bottom w:val="nil"/>
              <w:right w:val="nil"/>
            </w:tcBorders>
          </w:tcPr>
          <w:p w14:paraId="4B1AB27A" w14:textId="77777777" w:rsidR="00890157" w:rsidRDefault="00000000">
            <w:pPr>
              <w:spacing w:after="50" w:line="259" w:lineRule="auto"/>
              <w:ind w:left="502" w:firstLine="0"/>
              <w:jc w:val="left"/>
            </w:pPr>
            <w:r>
              <w:rPr>
                <w:color w:val="0000FF"/>
              </w:rPr>
              <w:t xml:space="preserve">errors and variable importance. </w:t>
            </w:r>
            <w:r>
              <w:t>. . . . . . . . . . . . . . . . . . . . . . . .</w:t>
            </w:r>
          </w:p>
          <w:p w14:paraId="5A3DC0FE" w14:textId="77777777" w:rsidR="00890157" w:rsidRDefault="00000000">
            <w:pPr>
              <w:tabs>
                <w:tab w:val="center" w:pos="3968"/>
              </w:tabs>
              <w:spacing w:after="0" w:line="259" w:lineRule="auto"/>
              <w:ind w:left="0" w:firstLine="0"/>
              <w:jc w:val="left"/>
            </w:pPr>
            <w:r>
              <w:rPr>
                <w:color w:val="0000FF"/>
              </w:rPr>
              <w:t>6.2</w:t>
            </w:r>
            <w:r>
              <w:rPr>
                <w:color w:val="0000FF"/>
              </w:rPr>
              <w:tab/>
              <w:t>Patients with age below 40 years: model variable coefficients, standard</w:t>
            </w:r>
          </w:p>
        </w:tc>
        <w:tc>
          <w:tcPr>
            <w:tcW w:w="218" w:type="dxa"/>
            <w:tcBorders>
              <w:top w:val="nil"/>
              <w:left w:val="nil"/>
              <w:bottom w:val="nil"/>
              <w:right w:val="nil"/>
            </w:tcBorders>
          </w:tcPr>
          <w:p w14:paraId="0E21C5D7" w14:textId="77777777" w:rsidR="00890157" w:rsidRDefault="00000000">
            <w:pPr>
              <w:spacing w:after="0" w:line="259" w:lineRule="auto"/>
              <w:ind w:left="0" w:firstLine="0"/>
            </w:pPr>
            <w:r>
              <w:t>34</w:t>
            </w:r>
          </w:p>
        </w:tc>
      </w:tr>
      <w:tr w:rsidR="00890157" w14:paraId="53D921E7" w14:textId="77777777">
        <w:trPr>
          <w:trHeight w:val="281"/>
        </w:trPr>
        <w:tc>
          <w:tcPr>
            <w:tcW w:w="7773" w:type="dxa"/>
            <w:tcBorders>
              <w:top w:val="nil"/>
              <w:left w:val="nil"/>
              <w:bottom w:val="nil"/>
              <w:right w:val="nil"/>
            </w:tcBorders>
          </w:tcPr>
          <w:p w14:paraId="27429231" w14:textId="77777777" w:rsidR="00890157" w:rsidRDefault="00000000">
            <w:pPr>
              <w:spacing w:after="0" w:line="259" w:lineRule="auto"/>
              <w:ind w:left="502" w:firstLine="0"/>
              <w:jc w:val="left"/>
            </w:pPr>
            <w:r>
              <w:rPr>
                <w:color w:val="0000FF"/>
              </w:rPr>
              <w:t xml:space="preserve">errors and variable importance. </w:t>
            </w:r>
            <w:r>
              <w:t>. . . . . . . . . . . . . . . . . . . . . . . .</w:t>
            </w:r>
          </w:p>
        </w:tc>
        <w:tc>
          <w:tcPr>
            <w:tcW w:w="218" w:type="dxa"/>
            <w:tcBorders>
              <w:top w:val="nil"/>
              <w:left w:val="nil"/>
              <w:bottom w:val="nil"/>
              <w:right w:val="nil"/>
            </w:tcBorders>
          </w:tcPr>
          <w:p w14:paraId="3FEF2131" w14:textId="77777777" w:rsidR="00890157" w:rsidRDefault="00000000">
            <w:pPr>
              <w:spacing w:after="0" w:line="259" w:lineRule="auto"/>
              <w:ind w:left="0" w:firstLine="0"/>
            </w:pPr>
            <w:r>
              <w:t>35</w:t>
            </w:r>
          </w:p>
        </w:tc>
      </w:tr>
      <w:tr w:rsidR="00890157" w14:paraId="165A0256" w14:textId="77777777">
        <w:trPr>
          <w:trHeight w:val="291"/>
        </w:trPr>
        <w:tc>
          <w:tcPr>
            <w:tcW w:w="7773" w:type="dxa"/>
            <w:tcBorders>
              <w:top w:val="nil"/>
              <w:left w:val="nil"/>
              <w:bottom w:val="nil"/>
              <w:right w:val="nil"/>
            </w:tcBorders>
          </w:tcPr>
          <w:p w14:paraId="4BF6713C" w14:textId="77777777" w:rsidR="00890157" w:rsidRDefault="00000000">
            <w:pPr>
              <w:tabs>
                <w:tab w:val="right" w:pos="7773"/>
              </w:tabs>
              <w:spacing w:after="0" w:line="259" w:lineRule="auto"/>
              <w:ind w:left="0" w:firstLine="0"/>
              <w:jc w:val="left"/>
            </w:pPr>
            <w:r>
              <w:rPr>
                <w:color w:val="0000FF"/>
              </w:rPr>
              <w:t>6.3</w:t>
            </w:r>
            <w:r>
              <w:rPr>
                <w:color w:val="0000FF"/>
              </w:rPr>
              <w:tab/>
              <w:t xml:space="preserve">Patients with age above 40 years: baseline hazards at 3, 6, 9, 12 months. </w:t>
            </w:r>
            <w:r>
              <w:t>.</w:t>
            </w:r>
          </w:p>
        </w:tc>
        <w:tc>
          <w:tcPr>
            <w:tcW w:w="218" w:type="dxa"/>
            <w:tcBorders>
              <w:top w:val="nil"/>
              <w:left w:val="nil"/>
              <w:bottom w:val="nil"/>
              <w:right w:val="nil"/>
            </w:tcBorders>
          </w:tcPr>
          <w:p w14:paraId="4862EE3A" w14:textId="77777777" w:rsidR="00890157" w:rsidRDefault="00000000">
            <w:pPr>
              <w:spacing w:after="0" w:line="259" w:lineRule="auto"/>
              <w:ind w:left="0" w:firstLine="0"/>
            </w:pPr>
            <w:r>
              <w:t>36</w:t>
            </w:r>
          </w:p>
        </w:tc>
      </w:tr>
      <w:tr w:rsidR="00890157" w14:paraId="7DBCC7EE" w14:textId="77777777">
        <w:trPr>
          <w:trHeight w:val="572"/>
        </w:trPr>
        <w:tc>
          <w:tcPr>
            <w:tcW w:w="7773" w:type="dxa"/>
            <w:tcBorders>
              <w:top w:val="nil"/>
              <w:left w:val="nil"/>
              <w:bottom w:val="nil"/>
              <w:right w:val="nil"/>
            </w:tcBorders>
          </w:tcPr>
          <w:p w14:paraId="161859DD" w14:textId="77777777" w:rsidR="00890157" w:rsidRDefault="00000000">
            <w:pPr>
              <w:tabs>
                <w:tab w:val="right" w:pos="7773"/>
              </w:tabs>
              <w:spacing w:after="50" w:line="259" w:lineRule="auto"/>
              <w:ind w:left="0" w:firstLine="0"/>
              <w:jc w:val="left"/>
            </w:pPr>
            <w:r>
              <w:rPr>
                <w:color w:val="0000FF"/>
              </w:rPr>
              <w:t>6.4</w:t>
            </w:r>
            <w:r>
              <w:rPr>
                <w:color w:val="0000FF"/>
              </w:rPr>
              <w:tab/>
              <w:t xml:space="preserve">Patients with age below 40 years: baseline hazards at 3, 6, 9, 12 months. </w:t>
            </w:r>
            <w:r>
              <w:t>.</w:t>
            </w:r>
          </w:p>
          <w:p w14:paraId="3F3C24BD" w14:textId="77777777" w:rsidR="00890157" w:rsidRDefault="00000000">
            <w:pPr>
              <w:tabs>
                <w:tab w:val="center" w:pos="3968"/>
              </w:tabs>
              <w:spacing w:after="0" w:line="259" w:lineRule="auto"/>
              <w:ind w:left="0" w:firstLine="0"/>
              <w:jc w:val="left"/>
            </w:pPr>
            <w:r>
              <w:rPr>
                <w:color w:val="0000FF"/>
              </w:rPr>
              <w:t>6.5</w:t>
            </w:r>
            <w:r>
              <w:rPr>
                <w:color w:val="0000FF"/>
              </w:rPr>
              <w:tab/>
              <w:t>Resumption of menses: model variable coefficients, standard errors and</w:t>
            </w:r>
          </w:p>
        </w:tc>
        <w:tc>
          <w:tcPr>
            <w:tcW w:w="218" w:type="dxa"/>
            <w:tcBorders>
              <w:top w:val="nil"/>
              <w:left w:val="nil"/>
              <w:bottom w:val="nil"/>
              <w:right w:val="nil"/>
            </w:tcBorders>
          </w:tcPr>
          <w:p w14:paraId="015A3C02" w14:textId="77777777" w:rsidR="00890157" w:rsidRDefault="00000000">
            <w:pPr>
              <w:spacing w:after="0" w:line="259" w:lineRule="auto"/>
              <w:ind w:left="0" w:firstLine="0"/>
            </w:pPr>
            <w:r>
              <w:t>36</w:t>
            </w:r>
          </w:p>
        </w:tc>
      </w:tr>
      <w:tr w:rsidR="00890157" w14:paraId="08F21A2D" w14:textId="77777777">
        <w:trPr>
          <w:trHeight w:val="562"/>
        </w:trPr>
        <w:tc>
          <w:tcPr>
            <w:tcW w:w="7773" w:type="dxa"/>
            <w:tcBorders>
              <w:top w:val="nil"/>
              <w:left w:val="nil"/>
              <w:bottom w:val="nil"/>
              <w:right w:val="nil"/>
            </w:tcBorders>
          </w:tcPr>
          <w:p w14:paraId="4E4EDFEF" w14:textId="77777777" w:rsidR="00890157" w:rsidRDefault="00000000">
            <w:pPr>
              <w:spacing w:after="50" w:line="259" w:lineRule="auto"/>
              <w:ind w:left="502" w:firstLine="0"/>
              <w:jc w:val="left"/>
            </w:pPr>
            <w:r>
              <w:rPr>
                <w:color w:val="0000FF"/>
              </w:rPr>
              <w:t xml:space="preserve">variable importance. </w:t>
            </w:r>
            <w:r>
              <w:t>. . . . . . . . . . . . . . . . . . . . . . . . . . . . . .</w:t>
            </w:r>
          </w:p>
          <w:p w14:paraId="42F1BD8C" w14:textId="77777777" w:rsidR="00890157" w:rsidRDefault="00000000">
            <w:pPr>
              <w:tabs>
                <w:tab w:val="center" w:pos="3968"/>
              </w:tabs>
              <w:spacing w:after="0" w:line="259" w:lineRule="auto"/>
              <w:ind w:left="0" w:firstLine="0"/>
              <w:jc w:val="left"/>
            </w:pPr>
            <w:r>
              <w:rPr>
                <w:color w:val="0000FF"/>
              </w:rPr>
              <w:t>6.6</w:t>
            </w:r>
            <w:r>
              <w:rPr>
                <w:color w:val="0000FF"/>
              </w:rPr>
              <w:tab/>
              <w:t>Resumption of menses: baseline hazards (likelihood) at different times-</w:t>
            </w:r>
          </w:p>
        </w:tc>
        <w:tc>
          <w:tcPr>
            <w:tcW w:w="218" w:type="dxa"/>
            <w:tcBorders>
              <w:top w:val="nil"/>
              <w:left w:val="nil"/>
              <w:bottom w:val="nil"/>
              <w:right w:val="nil"/>
            </w:tcBorders>
          </w:tcPr>
          <w:p w14:paraId="4F018903" w14:textId="77777777" w:rsidR="00890157" w:rsidRDefault="00000000">
            <w:pPr>
              <w:spacing w:after="0" w:line="259" w:lineRule="auto"/>
              <w:ind w:left="0" w:firstLine="0"/>
            </w:pPr>
            <w:r>
              <w:t>37</w:t>
            </w:r>
          </w:p>
        </w:tc>
      </w:tr>
      <w:tr w:rsidR="00890157" w14:paraId="7ADDFB8D" w14:textId="77777777">
        <w:trPr>
          <w:trHeight w:val="232"/>
        </w:trPr>
        <w:tc>
          <w:tcPr>
            <w:tcW w:w="7773" w:type="dxa"/>
            <w:tcBorders>
              <w:top w:val="nil"/>
              <w:left w:val="nil"/>
              <w:bottom w:val="nil"/>
              <w:right w:val="nil"/>
            </w:tcBorders>
          </w:tcPr>
          <w:p w14:paraId="4AE2DAE8" w14:textId="77777777" w:rsidR="00890157" w:rsidRDefault="00000000">
            <w:pPr>
              <w:spacing w:after="0" w:line="259" w:lineRule="auto"/>
              <w:ind w:left="502" w:firstLine="0"/>
              <w:jc w:val="left"/>
            </w:pPr>
            <w:r>
              <w:rPr>
                <w:color w:val="0000FF"/>
              </w:rPr>
              <w:t xml:space="preserve">tamps in 5 years. </w:t>
            </w:r>
            <w:r>
              <w:t>. . . . . . . . . . . . . . . . . . . . . . . . . . . . . . . .</w:t>
            </w:r>
          </w:p>
        </w:tc>
        <w:tc>
          <w:tcPr>
            <w:tcW w:w="218" w:type="dxa"/>
            <w:tcBorders>
              <w:top w:val="nil"/>
              <w:left w:val="nil"/>
              <w:bottom w:val="nil"/>
              <w:right w:val="nil"/>
            </w:tcBorders>
          </w:tcPr>
          <w:p w14:paraId="7BF4D6B6" w14:textId="77777777" w:rsidR="00890157" w:rsidRDefault="00000000">
            <w:pPr>
              <w:spacing w:after="0" w:line="259" w:lineRule="auto"/>
              <w:ind w:left="0" w:firstLine="0"/>
            </w:pPr>
            <w:r>
              <w:t>38</w:t>
            </w:r>
          </w:p>
        </w:tc>
      </w:tr>
    </w:tbl>
    <w:p w14:paraId="31083EBE" w14:textId="77777777" w:rsidR="00890157" w:rsidRDefault="00000000">
      <w:pPr>
        <w:pStyle w:val="Heading1"/>
        <w:spacing w:after="429"/>
        <w:ind w:left="-5"/>
      </w:pPr>
      <w:bookmarkStart w:id="9" w:name="_Toc70713"/>
      <w:r>
        <w:t>Abbreviations</w:t>
      </w:r>
      <w:bookmarkEnd w:id="9"/>
    </w:p>
    <w:tbl>
      <w:tblPr>
        <w:tblStyle w:val="TableGrid"/>
        <w:tblW w:w="6511" w:type="dxa"/>
        <w:tblInd w:w="903" w:type="dxa"/>
        <w:tblLook w:val="04A0" w:firstRow="1" w:lastRow="0" w:firstColumn="1" w:lastColumn="0" w:noHBand="0" w:noVBand="1"/>
      </w:tblPr>
      <w:tblGrid>
        <w:gridCol w:w="919"/>
        <w:gridCol w:w="5592"/>
      </w:tblGrid>
      <w:tr w:rsidR="00890157" w14:paraId="13EF6FC5" w14:textId="77777777">
        <w:trPr>
          <w:trHeight w:val="300"/>
        </w:trPr>
        <w:tc>
          <w:tcPr>
            <w:tcW w:w="919" w:type="dxa"/>
            <w:tcBorders>
              <w:top w:val="nil"/>
              <w:left w:val="nil"/>
              <w:bottom w:val="nil"/>
              <w:right w:val="nil"/>
            </w:tcBorders>
          </w:tcPr>
          <w:p w14:paraId="245BD5DE" w14:textId="77777777" w:rsidR="00890157" w:rsidRDefault="00000000">
            <w:pPr>
              <w:spacing w:after="0" w:line="259" w:lineRule="auto"/>
              <w:ind w:left="0" w:firstLine="0"/>
              <w:jc w:val="left"/>
            </w:pPr>
            <w:r>
              <w:rPr>
                <w:b/>
              </w:rPr>
              <w:t>CIA</w:t>
            </w:r>
          </w:p>
        </w:tc>
        <w:tc>
          <w:tcPr>
            <w:tcW w:w="5593" w:type="dxa"/>
            <w:tcBorders>
              <w:top w:val="nil"/>
              <w:left w:val="nil"/>
              <w:bottom w:val="nil"/>
              <w:right w:val="nil"/>
            </w:tcBorders>
          </w:tcPr>
          <w:p w14:paraId="72286D21" w14:textId="77777777" w:rsidR="00890157" w:rsidRDefault="00000000">
            <w:pPr>
              <w:spacing w:after="0" w:line="259" w:lineRule="auto"/>
              <w:ind w:left="0" w:firstLine="0"/>
              <w:jc w:val="left"/>
            </w:pPr>
            <w:r>
              <w:rPr>
                <w:b/>
              </w:rPr>
              <w:t>C</w:t>
            </w:r>
            <w:r>
              <w:t xml:space="preserve">hemotherapy </w:t>
            </w:r>
            <w:r>
              <w:rPr>
                <w:b/>
              </w:rPr>
              <w:t>I</w:t>
            </w:r>
            <w:r>
              <w:t xml:space="preserve">nduced </w:t>
            </w:r>
            <w:r>
              <w:rPr>
                <w:b/>
              </w:rPr>
              <w:t>A</w:t>
            </w:r>
            <w:r>
              <w:t>menorrhea</w:t>
            </w:r>
          </w:p>
        </w:tc>
      </w:tr>
      <w:tr w:rsidR="00890157" w14:paraId="1B27FB3D" w14:textId="77777777">
        <w:trPr>
          <w:trHeight w:val="406"/>
        </w:trPr>
        <w:tc>
          <w:tcPr>
            <w:tcW w:w="919" w:type="dxa"/>
            <w:tcBorders>
              <w:top w:val="nil"/>
              <w:left w:val="nil"/>
              <w:bottom w:val="nil"/>
              <w:right w:val="nil"/>
            </w:tcBorders>
            <w:vAlign w:val="center"/>
          </w:tcPr>
          <w:p w14:paraId="639F97E1" w14:textId="77777777" w:rsidR="00890157" w:rsidRDefault="00000000">
            <w:pPr>
              <w:spacing w:after="0" w:line="259" w:lineRule="auto"/>
              <w:ind w:left="0" w:firstLine="0"/>
              <w:jc w:val="left"/>
            </w:pPr>
            <w:r>
              <w:rPr>
                <w:b/>
              </w:rPr>
              <w:t>CMF</w:t>
            </w:r>
          </w:p>
        </w:tc>
        <w:tc>
          <w:tcPr>
            <w:tcW w:w="5593" w:type="dxa"/>
            <w:tcBorders>
              <w:top w:val="nil"/>
              <w:left w:val="nil"/>
              <w:bottom w:val="nil"/>
              <w:right w:val="nil"/>
            </w:tcBorders>
            <w:vAlign w:val="center"/>
          </w:tcPr>
          <w:p w14:paraId="7C927F3B" w14:textId="77777777" w:rsidR="00890157" w:rsidRDefault="00000000">
            <w:pPr>
              <w:spacing w:after="0" w:line="259" w:lineRule="auto"/>
              <w:ind w:left="0" w:firstLine="0"/>
            </w:pPr>
            <w:r>
              <w:rPr>
                <w:b/>
              </w:rPr>
              <w:t>C</w:t>
            </w:r>
            <w:r>
              <w:t xml:space="preserve">yclophosphamide, </w:t>
            </w:r>
            <w:r>
              <w:rPr>
                <w:b/>
              </w:rPr>
              <w:t>M</w:t>
            </w:r>
            <w:r>
              <w:t xml:space="preserve">ethotrexate, </w:t>
            </w:r>
            <w:r>
              <w:rPr>
                <w:b/>
              </w:rPr>
              <w:t>F</w:t>
            </w:r>
            <w:r>
              <w:t>luorouracil treatment</w:t>
            </w:r>
          </w:p>
        </w:tc>
      </w:tr>
      <w:tr w:rsidR="00890157" w14:paraId="5AC6644C" w14:textId="77777777">
        <w:trPr>
          <w:trHeight w:val="406"/>
        </w:trPr>
        <w:tc>
          <w:tcPr>
            <w:tcW w:w="919" w:type="dxa"/>
            <w:tcBorders>
              <w:top w:val="nil"/>
              <w:left w:val="nil"/>
              <w:bottom w:val="nil"/>
              <w:right w:val="nil"/>
            </w:tcBorders>
            <w:vAlign w:val="center"/>
          </w:tcPr>
          <w:p w14:paraId="67DE0FED" w14:textId="77777777" w:rsidR="00890157" w:rsidRDefault="00000000">
            <w:pPr>
              <w:spacing w:after="0" w:line="259" w:lineRule="auto"/>
              <w:ind w:left="0" w:firstLine="0"/>
              <w:jc w:val="left"/>
            </w:pPr>
            <w:r>
              <w:rPr>
                <w:b/>
              </w:rPr>
              <w:t>ER</w:t>
            </w:r>
          </w:p>
        </w:tc>
        <w:tc>
          <w:tcPr>
            <w:tcW w:w="5593" w:type="dxa"/>
            <w:tcBorders>
              <w:top w:val="nil"/>
              <w:left w:val="nil"/>
              <w:bottom w:val="nil"/>
              <w:right w:val="nil"/>
            </w:tcBorders>
            <w:vAlign w:val="center"/>
          </w:tcPr>
          <w:p w14:paraId="4D15DCDA" w14:textId="77777777" w:rsidR="00890157" w:rsidRDefault="00000000">
            <w:pPr>
              <w:spacing w:after="0" w:line="259" w:lineRule="auto"/>
              <w:ind w:left="0" w:firstLine="0"/>
              <w:jc w:val="left"/>
            </w:pPr>
            <w:r>
              <w:rPr>
                <w:b/>
              </w:rPr>
              <w:t>E</w:t>
            </w:r>
            <w:r>
              <w:t xml:space="preserve">estrogen </w:t>
            </w:r>
            <w:r>
              <w:rPr>
                <w:b/>
              </w:rPr>
              <w:t>R</w:t>
            </w:r>
            <w:r>
              <w:t>eceptors</w:t>
            </w:r>
          </w:p>
        </w:tc>
      </w:tr>
      <w:tr w:rsidR="00890157" w14:paraId="0A1A364F" w14:textId="77777777">
        <w:trPr>
          <w:trHeight w:val="406"/>
        </w:trPr>
        <w:tc>
          <w:tcPr>
            <w:tcW w:w="919" w:type="dxa"/>
            <w:tcBorders>
              <w:top w:val="nil"/>
              <w:left w:val="nil"/>
              <w:bottom w:val="nil"/>
              <w:right w:val="nil"/>
            </w:tcBorders>
            <w:vAlign w:val="center"/>
          </w:tcPr>
          <w:p w14:paraId="08028DEE" w14:textId="77777777" w:rsidR="00890157" w:rsidRDefault="00000000">
            <w:pPr>
              <w:spacing w:after="0" w:line="259" w:lineRule="auto"/>
              <w:ind w:left="0" w:firstLine="0"/>
              <w:jc w:val="left"/>
            </w:pPr>
            <w:r>
              <w:rPr>
                <w:b/>
              </w:rPr>
              <w:t>k-NN</w:t>
            </w:r>
          </w:p>
        </w:tc>
        <w:tc>
          <w:tcPr>
            <w:tcW w:w="5593" w:type="dxa"/>
            <w:tcBorders>
              <w:top w:val="nil"/>
              <w:left w:val="nil"/>
              <w:bottom w:val="nil"/>
              <w:right w:val="nil"/>
            </w:tcBorders>
            <w:vAlign w:val="center"/>
          </w:tcPr>
          <w:p w14:paraId="650BA087" w14:textId="77777777" w:rsidR="00890157" w:rsidRDefault="00000000">
            <w:pPr>
              <w:spacing w:after="0" w:line="259" w:lineRule="auto"/>
              <w:ind w:left="0" w:firstLine="0"/>
              <w:jc w:val="left"/>
            </w:pPr>
            <w:r>
              <w:rPr>
                <w:b/>
              </w:rPr>
              <w:t>k N</w:t>
            </w:r>
            <w:r>
              <w:t xml:space="preserve">earest </w:t>
            </w:r>
            <w:r>
              <w:rPr>
                <w:b/>
              </w:rPr>
              <w:t>N</w:t>
            </w:r>
            <w:r>
              <w:t>eighbours</w:t>
            </w:r>
          </w:p>
        </w:tc>
      </w:tr>
      <w:tr w:rsidR="00890157" w14:paraId="6EF0C7DD" w14:textId="77777777">
        <w:trPr>
          <w:trHeight w:val="300"/>
        </w:trPr>
        <w:tc>
          <w:tcPr>
            <w:tcW w:w="919" w:type="dxa"/>
            <w:tcBorders>
              <w:top w:val="nil"/>
              <w:left w:val="nil"/>
              <w:bottom w:val="nil"/>
              <w:right w:val="nil"/>
            </w:tcBorders>
            <w:vAlign w:val="bottom"/>
          </w:tcPr>
          <w:p w14:paraId="2AA23151" w14:textId="77777777" w:rsidR="00890157" w:rsidRDefault="00000000">
            <w:pPr>
              <w:spacing w:after="0" w:line="259" w:lineRule="auto"/>
              <w:ind w:left="0" w:firstLine="0"/>
              <w:jc w:val="left"/>
            </w:pPr>
            <w:r>
              <w:rPr>
                <w:b/>
              </w:rPr>
              <w:t>MICE</w:t>
            </w:r>
          </w:p>
        </w:tc>
        <w:tc>
          <w:tcPr>
            <w:tcW w:w="5593" w:type="dxa"/>
            <w:tcBorders>
              <w:top w:val="nil"/>
              <w:left w:val="nil"/>
              <w:bottom w:val="nil"/>
              <w:right w:val="nil"/>
            </w:tcBorders>
            <w:vAlign w:val="bottom"/>
          </w:tcPr>
          <w:p w14:paraId="2B4AC83E" w14:textId="77777777" w:rsidR="00890157" w:rsidRDefault="00000000">
            <w:pPr>
              <w:spacing w:after="0" w:line="259" w:lineRule="auto"/>
              <w:ind w:left="0" w:firstLine="0"/>
              <w:jc w:val="left"/>
            </w:pPr>
            <w:r>
              <w:rPr>
                <w:b/>
              </w:rPr>
              <w:t>M</w:t>
            </w:r>
            <w:r>
              <w:t xml:space="preserve">ultiple </w:t>
            </w:r>
            <w:r>
              <w:rPr>
                <w:b/>
              </w:rPr>
              <w:t>I</w:t>
            </w:r>
            <w:r>
              <w:t xml:space="preserve">mputation by </w:t>
            </w:r>
            <w:r>
              <w:rPr>
                <w:b/>
              </w:rPr>
              <w:t>C</w:t>
            </w:r>
            <w:r>
              <w:t xml:space="preserve">hained </w:t>
            </w:r>
            <w:r>
              <w:rPr>
                <w:b/>
              </w:rPr>
              <w:t>E</w:t>
            </w:r>
            <w:r>
              <w:t>quations</w:t>
            </w:r>
          </w:p>
        </w:tc>
      </w:tr>
    </w:tbl>
    <w:p w14:paraId="26306538" w14:textId="77777777" w:rsidR="00890157" w:rsidRDefault="00000000">
      <w:r>
        <w:br w:type="page"/>
      </w:r>
    </w:p>
    <w:p w14:paraId="29A7D99B" w14:textId="77777777" w:rsidR="00890157" w:rsidRDefault="00000000">
      <w:pPr>
        <w:spacing w:after="946" w:line="265" w:lineRule="auto"/>
        <w:ind w:left="-5"/>
        <w:jc w:val="left"/>
      </w:pPr>
      <w:r>
        <w:rPr>
          <w:b/>
          <w:sz w:val="41"/>
        </w:rPr>
        <w:lastRenderedPageBreak/>
        <w:t>Chapter 1</w:t>
      </w:r>
    </w:p>
    <w:p w14:paraId="2753D4FE" w14:textId="77777777" w:rsidR="00890157" w:rsidRDefault="00000000">
      <w:pPr>
        <w:pStyle w:val="Heading2"/>
        <w:ind w:left="-5"/>
      </w:pPr>
      <w:r>
        <w:t>Introduction</w:t>
      </w:r>
    </w:p>
    <w:p w14:paraId="561EEB44" w14:textId="77777777" w:rsidR="00890157" w:rsidRDefault="00000000">
      <w:pPr>
        <w:spacing w:after="673"/>
        <w:ind w:left="-5" w:right="11"/>
      </w:pPr>
      <w:r>
        <w:t>Within the broad field of research on breast cancer, there are several branches that focus on different and more specific topics. For example, the comparison between different therapies in terms of the success rate of treatment, the overall survival rate and diseasefree survival rate of rehabilitated breast cancer patients and the rate of incidence of chemotherapy-induced amenorrhea (CIA) and the associated influential factors. This thesis focuses on the analysis of the incident rate of the CIA, and the likelihood of menstrual resumption after the CIA occurred.</w:t>
      </w:r>
    </w:p>
    <w:p w14:paraId="7B34651E" w14:textId="77777777" w:rsidR="00890157" w:rsidRDefault="00000000">
      <w:pPr>
        <w:pStyle w:val="Heading3"/>
        <w:tabs>
          <w:tab w:val="center" w:pos="1577"/>
        </w:tabs>
        <w:ind w:left="-15" w:firstLine="0"/>
      </w:pPr>
      <w:r>
        <w:t>1.1</w:t>
      </w:r>
      <w:r>
        <w:tab/>
        <w:t>Background</w:t>
      </w:r>
    </w:p>
    <w:p w14:paraId="241832CD" w14:textId="77777777" w:rsidR="00890157" w:rsidRDefault="00000000">
      <w:pPr>
        <w:spacing w:after="269"/>
        <w:ind w:left="-5" w:right="11"/>
      </w:pPr>
      <w:r>
        <w:t>Although chemotherapy has been shown to reduce the risk of disease recurrence and improve the overall survival rate, the side effects may lower the patient’s quality of life. Patients are interested in their risk of early menopause, which is one of the signals of infertility[</w:t>
      </w:r>
      <w:r>
        <w:rPr>
          <w:color w:val="0000FF"/>
        </w:rPr>
        <w:t>1</w:t>
      </w:r>
      <w:r>
        <w:t>]. An informative pre-treatment discussion between physician and patient is crucial. It should include the potential adverse effects of the treatment, the risk of developing such effects in a specific patient, and the possibility of recovery or not. With this information, it is possible to benefit doctors in educating their patients on what to expect during therapy and the potential long-term consequences and help the patient construct a more carefully considered and mutually satisfactory treatment plan. As more women survive breast cancer, treatment-related morbidity and the long-term repercussions of CIA will gain importance. Therefore, it is vital to identify the key</w:t>
      </w:r>
    </w:p>
    <w:p w14:paraId="4F61A289" w14:textId="77777777" w:rsidR="00890157" w:rsidRDefault="00000000">
      <w:pPr>
        <w:spacing w:after="223" w:line="265" w:lineRule="auto"/>
        <w:ind w:left="195" w:right="185"/>
        <w:jc w:val="center"/>
      </w:pPr>
      <w:r>
        <w:t>1</w:t>
      </w:r>
    </w:p>
    <w:p w14:paraId="6FA54738" w14:textId="77777777" w:rsidR="00890157" w:rsidRDefault="00890157">
      <w:pPr>
        <w:sectPr w:rsidR="00890157">
          <w:headerReference w:type="even" r:id="rId19"/>
          <w:headerReference w:type="default" r:id="rId20"/>
          <w:footerReference w:type="even" r:id="rId21"/>
          <w:footerReference w:type="default" r:id="rId22"/>
          <w:headerReference w:type="first" r:id="rId23"/>
          <w:footerReference w:type="first" r:id="rId24"/>
          <w:pgSz w:w="11918" w:h="16855"/>
          <w:pgMar w:top="3112" w:right="1440" w:bottom="1110" w:left="2160" w:header="720" w:footer="720" w:gutter="0"/>
          <w:pgNumType w:fmt="lowerRoman"/>
          <w:cols w:space="720"/>
          <w:titlePg/>
        </w:sectPr>
      </w:pPr>
    </w:p>
    <w:p w14:paraId="32AA2D4D" w14:textId="77777777" w:rsidR="00890157" w:rsidRDefault="00000000">
      <w:pPr>
        <w:tabs>
          <w:tab w:val="right" w:pos="8356"/>
        </w:tabs>
        <w:spacing w:after="0" w:line="263" w:lineRule="auto"/>
        <w:ind w:left="-15" w:firstLine="0"/>
        <w:jc w:val="left"/>
      </w:pPr>
      <w:r>
        <w:rPr>
          <w:i/>
        </w:rPr>
        <w:lastRenderedPageBreak/>
        <w:t>Abbreviations</w:t>
      </w:r>
      <w:r>
        <w:rPr>
          <w:i/>
        </w:rPr>
        <w:tab/>
      </w:r>
      <w:r>
        <w:t>2</w:t>
      </w:r>
    </w:p>
    <w:p w14:paraId="4598A37C" w14:textId="77777777" w:rsidR="00890157" w:rsidRDefault="00000000">
      <w:pPr>
        <w:spacing w:after="424" w:line="259" w:lineRule="auto"/>
        <w:ind w:left="0" w:firstLine="0"/>
        <w:jc w:val="left"/>
      </w:pPr>
      <w:r>
        <w:rPr>
          <w:rFonts w:ascii="Calibri" w:eastAsia="Calibri" w:hAnsi="Calibri" w:cs="Calibri"/>
          <w:noProof/>
        </w:rPr>
        <mc:AlternateContent>
          <mc:Choice Requires="wpg">
            <w:drawing>
              <wp:inline distT="0" distB="0" distL="0" distR="0" wp14:anchorId="635E7C26" wp14:editId="3ACDB82A">
                <wp:extent cx="5282095" cy="5055"/>
                <wp:effectExtent l="0" t="0" r="0" b="0"/>
                <wp:docPr id="50013" name="Group 50013"/>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66" name="Shape 666"/>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013" style="width:415.913pt;height:0.398pt;mso-position-horizontal-relative:char;mso-position-vertical-relative:line" coordsize="52820,50">
                <v:shape id="Shape 666" style="position:absolute;width:52820;height:0;left:0;top:0;" coordsize="5282095,0" path="m0,0l5282095,0">
                  <v:stroke weight="0.398pt" endcap="flat" joinstyle="miter" miterlimit="10" on="true" color="#000000"/>
                  <v:fill on="false" color="#000000" opacity="0"/>
                </v:shape>
              </v:group>
            </w:pict>
          </mc:Fallback>
        </mc:AlternateContent>
      </w:r>
    </w:p>
    <w:p w14:paraId="0BC4B4F3" w14:textId="77777777" w:rsidR="00890157" w:rsidRDefault="00000000">
      <w:pPr>
        <w:spacing w:after="636"/>
        <w:ind w:left="-5" w:right="11"/>
      </w:pPr>
      <w:r>
        <w:t>factors associated with the risk of developing CIA and the likelihood of recovery and maintenance of healthy menstrual cycles.</w:t>
      </w:r>
    </w:p>
    <w:p w14:paraId="145E8D25" w14:textId="77777777" w:rsidR="00890157" w:rsidRDefault="00000000">
      <w:pPr>
        <w:pStyle w:val="Heading3"/>
        <w:tabs>
          <w:tab w:val="center" w:pos="1671"/>
        </w:tabs>
        <w:ind w:left="-15" w:firstLine="0"/>
      </w:pPr>
      <w:r>
        <w:t>1.2</w:t>
      </w:r>
      <w:r>
        <w:tab/>
        <w:t>Research gap</w:t>
      </w:r>
    </w:p>
    <w:p w14:paraId="0A598722" w14:textId="77777777" w:rsidR="00890157" w:rsidRDefault="00000000">
      <w:pPr>
        <w:ind w:left="-5" w:right="11"/>
      </w:pPr>
      <w:r>
        <w:t>Many breast cancer patients, especially the younger patients are interested in their risk of early menopause after treatment, and the risk of infertility[</w:t>
      </w:r>
      <w:r>
        <w:rPr>
          <w:color w:val="0000FF"/>
        </w:rPr>
        <w:t>2</w:t>
      </w:r>
      <w:r>
        <w:t>]. However, the likelihood and duration of menopause after receiving chemotherapy treatment has not been sufficiently explored in the cancer survivor community. This is a missing piece that needs to be filled in urgently for the patient’s better family planning and decision-making on the treatment. Furthermore, while there have been many studies on the survival rate of breast cancer patients and several on the danger of CIA occurrences, few studies have examined the likelihood of regaining normal ovarian function. Even less research examines the distinct menstrual cycles of women of various ages or the accompanying risk of CIA at various points during the treatment.</w:t>
      </w:r>
    </w:p>
    <w:p w14:paraId="27A1C9CB" w14:textId="77777777" w:rsidR="00890157" w:rsidRDefault="00000000">
      <w:pPr>
        <w:spacing w:after="636"/>
        <w:ind w:left="-5" w:right="11"/>
      </w:pPr>
      <w:r>
        <w:t>From the statistical perspective, although the popular statistical tool, the logistic regression model, used in this area of research produced many reasonable and valuable results, it is still limited in statistical power compared to the Cox Proportional Hazard Regression model if there are follow-up records available. The lack of external or internal validation of the resultant model decreases the strength of the result and may incur over-fitting issues with a particular data set, which is possible to obtain misleading results from this defective approach, correction and improvement have to be done. This research will maximise the use of information on the follow-up records, implementing a suitable missing data imputation method that can maintain as much sample as possible and perform internal validation.</w:t>
      </w:r>
    </w:p>
    <w:p w14:paraId="04C72B32" w14:textId="77777777" w:rsidR="00890157" w:rsidRDefault="00000000">
      <w:pPr>
        <w:pStyle w:val="Heading3"/>
        <w:tabs>
          <w:tab w:val="center" w:pos="2843"/>
        </w:tabs>
        <w:ind w:left="-15" w:firstLine="0"/>
      </w:pPr>
      <w:r>
        <w:t>1.3</w:t>
      </w:r>
      <w:r>
        <w:tab/>
        <w:t>Contributions of this research</w:t>
      </w:r>
    </w:p>
    <w:p w14:paraId="67D0C459" w14:textId="77777777" w:rsidR="00890157" w:rsidRDefault="00000000">
      <w:pPr>
        <w:spacing w:after="327"/>
        <w:ind w:left="-5" w:right="11"/>
      </w:pPr>
      <w:r>
        <w:t>In summary, the main contributions of this research are as following:</w:t>
      </w:r>
    </w:p>
    <w:p w14:paraId="4F098A75" w14:textId="77777777" w:rsidR="00890157" w:rsidRDefault="00000000">
      <w:pPr>
        <w:numPr>
          <w:ilvl w:val="0"/>
          <w:numId w:val="2"/>
        </w:numPr>
        <w:spacing w:after="0"/>
        <w:ind w:left="546" w:right="11" w:hanging="279"/>
      </w:pPr>
      <w:r>
        <w:lastRenderedPageBreak/>
        <w:t>Mined the statistical information in the follow-up records by using the Cox regression model, which considers the event status and event occurrence time simulta-</w:t>
      </w:r>
    </w:p>
    <w:p w14:paraId="3C119B92" w14:textId="77777777" w:rsidR="00890157" w:rsidRDefault="00000000">
      <w:pPr>
        <w:spacing w:line="259" w:lineRule="auto"/>
        <w:ind w:left="555" w:right="11"/>
      </w:pPr>
      <w:r>
        <w:t>neously.</w:t>
      </w:r>
    </w:p>
    <w:p w14:paraId="0A8A0D8E" w14:textId="77777777" w:rsidR="00890157" w:rsidRDefault="00000000">
      <w:pPr>
        <w:numPr>
          <w:ilvl w:val="0"/>
          <w:numId w:val="2"/>
        </w:numPr>
        <w:ind w:left="546" w:right="11" w:hanging="279"/>
      </w:pPr>
      <w:r>
        <w:t>Assessed the quality of different missing data imputation methods, identified the most suitable one to be used in this research, and thus provided suggestions on imputing data for general survival analysis.</w:t>
      </w:r>
    </w:p>
    <w:p w14:paraId="6D36A812" w14:textId="77777777" w:rsidR="00890157" w:rsidRDefault="00000000">
      <w:pPr>
        <w:numPr>
          <w:ilvl w:val="0"/>
          <w:numId w:val="2"/>
        </w:numPr>
        <w:ind w:left="546" w:right="11" w:hanging="279"/>
      </w:pPr>
      <w:r>
        <w:t>Performed sub-group analysis on the risk of CIA occurrence with selected age (40 years) as a threshold. In this way, the resulting model is more specific to each group of patients with different physical conditions.</w:t>
      </w:r>
    </w:p>
    <w:p w14:paraId="64DAB02D" w14:textId="4C747EBF" w:rsidR="00890157" w:rsidRDefault="00000000">
      <w:pPr>
        <w:numPr>
          <w:ilvl w:val="0"/>
          <w:numId w:val="2"/>
        </w:numPr>
        <w:spacing w:after="640"/>
        <w:ind w:left="546" w:right="11" w:hanging="279"/>
      </w:pPr>
      <w:r>
        <w:t xml:space="preserve">Explored the influential factors associated with menses recovery after CIA and thus </w:t>
      </w:r>
      <w:del w:id="10" w:author="Long Song" w:date="2022-10-29T11:55:00Z">
        <w:r w:rsidDel="00E0431B">
          <w:delText xml:space="preserve">provides </w:delText>
        </w:r>
      </w:del>
      <w:r>
        <w:t>more comprehensive information for pre-treatment consultation could be provided.</w:t>
      </w:r>
    </w:p>
    <w:p w14:paraId="34A58F15" w14:textId="77777777" w:rsidR="00890157" w:rsidRDefault="00000000">
      <w:pPr>
        <w:pStyle w:val="Heading3"/>
        <w:tabs>
          <w:tab w:val="center" w:pos="1723"/>
        </w:tabs>
        <w:ind w:left="-15" w:firstLine="0"/>
      </w:pPr>
      <w:r>
        <w:t>1.4</w:t>
      </w:r>
      <w:r>
        <w:tab/>
        <w:t>Thesis outline</w:t>
      </w:r>
    </w:p>
    <w:p w14:paraId="4E6EDF36" w14:textId="77777777" w:rsidR="00890157" w:rsidRDefault="00000000">
      <w:pPr>
        <w:spacing w:after="0"/>
        <w:ind w:left="-5" w:right="11"/>
      </w:pPr>
      <w:r>
        <w:t>This study will focus on determining the significant variables associated with the occurrence of chemotherapy-induced amenorrhea and menses resumption among those patients who suffer from CIA. In addition, this study intends to analyse the risk of incidence of CIA for patients with different duration of treatment received and physiological conditions such as age, size of the tumour and the status of estrogen receptor (ER) et</w:t>
      </w:r>
    </w:p>
    <w:p w14:paraId="0E75F881" w14:textId="77777777" w:rsidR="00890157" w:rsidRDefault="00000000">
      <w:pPr>
        <w:spacing w:after="300" w:line="259" w:lineRule="auto"/>
        <w:ind w:left="-5" w:right="11"/>
      </w:pPr>
      <w:r>
        <w:t>cetera.</w:t>
      </w:r>
    </w:p>
    <w:p w14:paraId="5ECB3731" w14:textId="46A2E19B" w:rsidR="00890157" w:rsidRDefault="00000000">
      <w:pPr>
        <w:ind w:left="-5" w:right="11"/>
      </w:pPr>
      <w:r>
        <w:t>The first objective of this study is to report the hazards of developing CIA at each three month</w:t>
      </w:r>
      <w:ins w:id="11" w:author="Long Song" w:date="2022-10-29T11:56:00Z">
        <w:r w:rsidR="001F4A82">
          <w:t>s</w:t>
        </w:r>
      </w:ins>
      <w:r>
        <w:t xml:space="preserve"> within one year of treatment start, second is that for women who suffered from CIA, identify the factors associated with the time to return of menses.</w:t>
      </w:r>
    </w:p>
    <w:p w14:paraId="351133D5" w14:textId="77777777" w:rsidR="00890157" w:rsidRDefault="00000000">
      <w:pPr>
        <w:ind w:left="-5" w:right="11"/>
      </w:pPr>
      <w:r>
        <w:t xml:space="preserve">The rest of the thesis will be organised as follows: Chapter 2 will provide more detailed background information on the previous study on the incident of CIA for breast cancer patients, followed by a brief comparison of different statistical modelling approaches that are commonly applied in survival analysis. Chapter 3 will introduce the data used for this research and present an exploratory analysis of the data. Chapter 4 describes the methods used for data pre-processing, performed separately on the predictors and the outcomes, </w:t>
      </w:r>
      <w:r>
        <w:lastRenderedPageBreak/>
        <w:t>and a detailed comparison of missing data imputation methods will be discussed. Chapter 5 will present the results for both missing data imputation and the results of the corresponding models. Chapter 6 will analyse the results obtained, and discuss the strengths and limitations of the research. Chapter 7 will summarise the main findings of this research, followed by a discussion on multiple possible future directions.</w:t>
      </w:r>
    </w:p>
    <w:p w14:paraId="6FFE54D5" w14:textId="77777777" w:rsidR="00890157" w:rsidRDefault="00000000">
      <w:pPr>
        <w:spacing w:after="946" w:line="265" w:lineRule="auto"/>
        <w:ind w:left="-5"/>
        <w:jc w:val="left"/>
      </w:pPr>
      <w:r>
        <w:rPr>
          <w:b/>
          <w:sz w:val="41"/>
        </w:rPr>
        <w:t>Chapter 2</w:t>
      </w:r>
    </w:p>
    <w:p w14:paraId="0B096326" w14:textId="77777777" w:rsidR="00890157" w:rsidRDefault="00000000">
      <w:pPr>
        <w:pStyle w:val="Heading2"/>
        <w:ind w:left="-5"/>
      </w:pPr>
      <w:r>
        <w:t>Literature Review</w:t>
      </w:r>
    </w:p>
    <w:p w14:paraId="022D4E59" w14:textId="77777777" w:rsidR="00890157" w:rsidRDefault="00000000">
      <w:pPr>
        <w:ind w:left="-5" w:right="11"/>
      </w:pPr>
      <w:r>
        <w:t>The most prevalent cancer among women and the most prevalent cancer overall is breast cancer. In 2019, around 30% of new cases of invasive breast cancer diagnosed worldwide were among women under the age of 50[</w:t>
      </w:r>
      <w:r>
        <w:rPr>
          <w:color w:val="0000FF"/>
        </w:rPr>
        <w:t>3</w:t>
      </w:r>
      <w:r>
        <w:t>] out of 2 million new cases. The statistics showed a growing trend that around 2.26 million new breast cancer cases were diagnosed among women in 2020. In Australia, even though the estimated number of women diagnosed with breast cancer with age under 50 was approximately 20%[</w:t>
      </w:r>
      <w:r>
        <w:rPr>
          <w:color w:val="0000FF"/>
        </w:rPr>
        <w:t>3</w:t>
      </w:r>
      <w:r>
        <w:t>], it is still a problem that cannot neglect.</w:t>
      </w:r>
    </w:p>
    <w:p w14:paraId="1F235FE3" w14:textId="77777777" w:rsidR="00890157" w:rsidRDefault="00000000">
      <w:pPr>
        <w:ind w:left="-5" w:right="11"/>
      </w:pPr>
      <w:r>
        <w:t>It is expected that more women will be diagnosed with early-stage breast cancer at younger ages than ever before due to increasing information, screening and self-awareness. Among the diagnoses, most breast cancers are detected at an early stage. Early detection of breast cancer increases the likelihood of long-term survival, particularly if followed by adjuvant treatment. However, the adverse effects of breast cancer treatments such as chemotherapy, radiation, and hormonal therapies may be short- and long-term.</w:t>
      </w:r>
    </w:p>
    <w:p w14:paraId="2B2239BF" w14:textId="77777777" w:rsidR="00890157" w:rsidRDefault="00000000">
      <w:pPr>
        <w:ind w:left="-5" w:right="11"/>
      </w:pPr>
      <w:r>
        <w:t>Most national guidelines recommend adjuvant cytotoxic chemotherapy and hormone therapy for estrogen receptor-positive (ER+) tumours, while these recommendations deviate for modest ER-negative tumours. Consequently, most young women with earlystage breast cancer will require adjuvant chemotherapy.</w:t>
      </w:r>
    </w:p>
    <w:p w14:paraId="5B0E1A4B" w14:textId="77777777" w:rsidR="00890157" w:rsidRDefault="00000000">
      <w:pPr>
        <w:spacing w:after="352"/>
        <w:ind w:left="-5" w:right="11"/>
      </w:pPr>
      <w:r>
        <w:t>One of the possible side-effects of the adjuvant chemotherapy is ovarian function suppression which could further induce vasomotor symptoms, bone loss, cardiovascular disease or problems with sexual activity (e.g. infertility). Especially for young premenopausal</w:t>
      </w:r>
    </w:p>
    <w:p w14:paraId="47139B25" w14:textId="77777777" w:rsidR="00890157" w:rsidRDefault="00000000">
      <w:pPr>
        <w:spacing w:after="223" w:line="265" w:lineRule="auto"/>
        <w:ind w:left="195" w:right="222"/>
        <w:jc w:val="center"/>
      </w:pPr>
      <w:r>
        <w:lastRenderedPageBreak/>
        <w:t>4</w:t>
      </w:r>
    </w:p>
    <w:p w14:paraId="5633A37F" w14:textId="77777777" w:rsidR="00890157" w:rsidRDefault="00000000">
      <w:pPr>
        <w:ind w:left="-5" w:right="11"/>
      </w:pPr>
      <w:r>
        <w:t>women, fertility preservation is crucial in therapeutic decisions. As an increasing number of women with breast cancer survive the illness, treatment-related morbidity and the long-term effects of chemotherapy-induced amenorrhea (CIA) will gain increased significance. Therefore, it is essential to determine the significant factors related to the risk of occurrence of CIA, with the further estimation of the possibility of recovery and maintaining healthy menstrual cycles.</w:t>
      </w:r>
    </w:p>
    <w:p w14:paraId="16141CCD" w14:textId="77777777" w:rsidR="00890157" w:rsidRDefault="00000000">
      <w:pPr>
        <w:ind w:left="-5" w:right="11"/>
      </w:pPr>
      <w:r>
        <w:t xml:space="preserve">This literature review focuses on the current studies on analysing the incidence of chemotherapy-related amenorrhea in breast cancer patients as in Section </w:t>
      </w:r>
      <w:r>
        <w:rPr>
          <w:color w:val="0000FF"/>
        </w:rPr>
        <w:t>2.1</w:t>
      </w:r>
      <w:r>
        <w:t xml:space="preserve">. Further discussion about the statistical analysis method used in terms of the models’ power, the criterion for valid observations and usage with different forms of data are in Section </w:t>
      </w:r>
      <w:r>
        <w:rPr>
          <w:color w:val="0000FF"/>
        </w:rPr>
        <w:t>2.2</w:t>
      </w:r>
      <w:r>
        <w:t>.</w:t>
      </w:r>
    </w:p>
    <w:p w14:paraId="1CA199E6" w14:textId="77777777" w:rsidR="00890157" w:rsidRDefault="00000000">
      <w:pPr>
        <w:spacing w:after="673"/>
        <w:ind w:left="-5" w:right="11"/>
      </w:pPr>
      <w:r>
        <w:t>While there has been much research on the survival status of breast cancer patients and the risk of CIA incidences, few researchers have taken the probability of resuming normal ovarian function into consideration. Even fewer studies focus on the different menstruation patterns of women of different ages or the corresponding risk of CIA at different timestamps during the therapy.</w:t>
      </w:r>
    </w:p>
    <w:p w14:paraId="7E99D395" w14:textId="77777777" w:rsidR="00890157" w:rsidRDefault="00000000">
      <w:pPr>
        <w:pStyle w:val="Heading3"/>
        <w:tabs>
          <w:tab w:val="center" w:pos="2756"/>
        </w:tabs>
        <w:ind w:left="-15" w:firstLine="0"/>
      </w:pPr>
      <w:r>
        <w:t>2.1</w:t>
      </w:r>
      <w:r>
        <w:tab/>
        <w:t>CIA: Incidence and recovery</w:t>
      </w:r>
    </w:p>
    <w:p w14:paraId="6E5702D2" w14:textId="77777777" w:rsidR="00890157" w:rsidRDefault="00000000">
      <w:pPr>
        <w:spacing w:after="524"/>
        <w:ind w:left="-5" w:right="11"/>
      </w:pPr>
      <w:r>
        <w:t>Amenorrhea produced by chemotherapy is a therapy-related side effect, yet also increases breast cancer survival. It has been suggested that the efficacy of dose-dense chemotherapy stems from the higher prevalence of chemotherapy-induced amenorrhea. After adjuvant chemotherapy, the risk of re-occurrence of breast cancer was shown to be reduced by one third, according to the findings of a major meta-analysis conducted by the EBCTCG on individual patient data from 100,000 women[</w:t>
      </w:r>
      <w:r>
        <w:rPr>
          <w:color w:val="0000FF"/>
        </w:rPr>
        <w:t>4</w:t>
      </w:r>
      <w:r>
        <w:t>].</w:t>
      </w:r>
    </w:p>
    <w:p w14:paraId="1B1430B2" w14:textId="77777777" w:rsidR="00890157" w:rsidRDefault="00000000">
      <w:pPr>
        <w:pStyle w:val="Heading4"/>
        <w:tabs>
          <w:tab w:val="center" w:pos="1823"/>
        </w:tabs>
        <w:ind w:left="-15" w:firstLine="0"/>
      </w:pPr>
      <w:r>
        <w:t>2.1.1</w:t>
      </w:r>
      <w:r>
        <w:tab/>
        <w:t>Incidence of CIA</w:t>
      </w:r>
    </w:p>
    <w:p w14:paraId="709CE09F" w14:textId="77777777" w:rsidR="00890157" w:rsidRDefault="00000000">
      <w:pPr>
        <w:spacing w:after="0"/>
        <w:ind w:left="-5" w:right="11"/>
      </w:pPr>
      <w:r>
        <w:t>While there is a lacking of uniform definitions of menopause and CIA, several studies defined amenorrhea as experiencing no menstruation for three or more months during the treatment period of chemotherapy, specifically six months as a standard[</w:t>
      </w:r>
      <w:r>
        <w:rPr>
          <w:color w:val="0000FF"/>
        </w:rPr>
        <w:t>5</w:t>
      </w:r>
      <w:r>
        <w:t>]. Generally, study definitions employ shorter spans, such as 90 days, but they vary widely[</w:t>
      </w:r>
      <w:r>
        <w:rPr>
          <w:color w:val="0000FF"/>
        </w:rPr>
        <w:t>6</w:t>
      </w:r>
      <w:r>
        <w:t>].</w:t>
      </w:r>
    </w:p>
    <w:p w14:paraId="4D622A4C" w14:textId="77777777" w:rsidR="00890157" w:rsidRDefault="00000000">
      <w:pPr>
        <w:spacing w:line="259" w:lineRule="auto"/>
        <w:ind w:left="-5" w:right="11"/>
      </w:pPr>
      <w:r>
        <w:t>Other standards such as a negative pregnancy test at the 12-month evaluation point</w:t>
      </w:r>
    </w:p>
    <w:p w14:paraId="49FD8D3C" w14:textId="77777777" w:rsidR="00890157" w:rsidRDefault="00890157">
      <w:pPr>
        <w:sectPr w:rsidR="00890157">
          <w:headerReference w:type="even" r:id="rId25"/>
          <w:headerReference w:type="default" r:id="rId26"/>
          <w:footerReference w:type="even" r:id="rId27"/>
          <w:footerReference w:type="default" r:id="rId28"/>
          <w:headerReference w:type="first" r:id="rId29"/>
          <w:footerReference w:type="first" r:id="rId30"/>
          <w:pgSz w:w="11918" w:h="16855"/>
          <w:pgMar w:top="1030" w:right="1403" w:bottom="1110" w:left="2160" w:header="720" w:footer="720" w:gutter="0"/>
          <w:pgNumType w:start="2"/>
          <w:cols w:space="720"/>
        </w:sectPr>
      </w:pPr>
    </w:p>
    <w:p w14:paraId="1F2018A8" w14:textId="77777777" w:rsidR="00890157" w:rsidRDefault="00000000">
      <w:pPr>
        <w:ind w:left="-5" w:right="11"/>
      </w:pPr>
      <w:r>
        <w:lastRenderedPageBreak/>
        <w:t>or the level of follicle-stimulating hormone levels have also been used. Therefore, CIA could thus be determined based on these criteria, given that the subject of interest is currently undertaking chemotherapy and her menstrual functionality was normal before the treatment started.</w:t>
      </w:r>
    </w:p>
    <w:p w14:paraId="2D5EA10D" w14:textId="7D4BBF1A" w:rsidR="00890157" w:rsidRDefault="00000000">
      <w:pPr>
        <w:ind w:left="-5" w:right="11"/>
      </w:pPr>
      <w:r>
        <w:t>Menopause may be a potentially adverse effect on younger women who undertake breast cancer treatment. If a woman is peri-menopausal when she begins treatment, it is possible for her to enter menopause sooner compare</w:t>
      </w:r>
      <w:ins w:id="12" w:author="Long Song" w:date="2022-10-29T12:29:00Z">
        <w:r w:rsidR="006073C7">
          <w:t>d</w:t>
        </w:r>
      </w:ins>
      <w:r>
        <w:t xml:space="preserve"> to not undergoing medication. Others may suffer from transient menopausal symptoms. This depends on the type of therapy and the age of the patient. From the report provided by Cancer Australia in 2013, there were about two-thirds of women diagnosed with breast cancer before age 50 will experience early or premature menopause as a result of their therapy[</w:t>
      </w:r>
      <w:r>
        <w:rPr>
          <w:color w:val="0000FF"/>
        </w:rPr>
        <w:t>7</w:t>
      </w:r>
      <w:r>
        <w:t>]. According to the investigation of Bines et al.[</w:t>
      </w:r>
      <w:r>
        <w:rPr>
          <w:color w:val="0000FF"/>
        </w:rPr>
        <w:t>8</w:t>
      </w:r>
      <w:r>
        <w:t>], 68% is the average CIA rate observed for regimens including cyclophosphamide, methotrexate, and fluorouracil (CMF). The incidence of chemotherapy-induced amenorrhea depends on several factors that contribute to this issue, including a woman’s age, weight, lifestyle and the type of treatment. Menopausal may be temporary or permanent.</w:t>
      </w:r>
    </w:p>
    <w:p w14:paraId="22553628" w14:textId="77777777" w:rsidR="00890157" w:rsidRDefault="00000000">
      <w:pPr>
        <w:spacing w:after="204"/>
        <w:ind w:left="-5" w:right="11"/>
      </w:pPr>
      <w:r>
        <w:t>Many of the studies intend to explore the relationship between CIA and the overall and disease-free survival rate for breast cancer patients, less research focused on the analysis of factors associated with the occurrence of CIA.</w:t>
      </w:r>
    </w:p>
    <w:p w14:paraId="3A0B6C7B" w14:textId="77777777" w:rsidR="00890157" w:rsidRDefault="00000000">
      <w:pPr>
        <w:ind w:left="-5" w:right="11"/>
      </w:pPr>
      <w:r>
        <w:t>Turnbull et al.[</w:t>
      </w:r>
      <w:r>
        <w:rPr>
          <w:color w:val="0000FF"/>
        </w:rPr>
        <w:t>9</w:t>
      </w:r>
      <w:r>
        <w:t>] got the conclusion that age at the time of treatment and at menarche was connected with the risk of amenorrhea in 107 premenopausal women. The researchers were interested in discovering the component that was associated with the incidence of CIA. In addition, Liem and their colleagues[</w:t>
      </w:r>
      <w:r>
        <w:rPr>
          <w:color w:val="0000FF"/>
        </w:rPr>
        <w:t>10</w:t>
      </w:r>
      <w:r>
        <w:t>] concur with this finding after doing an investigation on 286 patients to corroborate their claims. Both studies reported that their findings, when taken together, are compatible with those of earlier research. These investigations did not validate the resulting model in any way, either internally or externally, which is one of the shortcomings of these investigations. By analysing the performance of their model with the Leave-One-Out test, as well as 10 percent, 20 percent, and 30 percent Cross-Validation tests, as well as a back substitution check and sensitivity test, Zhang et al.[</w:t>
      </w:r>
      <w:r>
        <w:rPr>
          <w:color w:val="0000FF"/>
        </w:rPr>
        <w:t>11</w:t>
      </w:r>
      <w:r>
        <w:t>] provided vital support to the statement that the patient’s age is a significant factor.</w:t>
      </w:r>
    </w:p>
    <w:p w14:paraId="634D7D41" w14:textId="77777777" w:rsidR="00890157" w:rsidRDefault="00000000">
      <w:pPr>
        <w:ind w:left="-5" w:right="11"/>
      </w:pPr>
      <w:r>
        <w:lastRenderedPageBreak/>
        <w:t>Another model that is frequently utilised in these areas of research is known as the Cox proportional hazard model. This model is a semi-parametric technique that deals with data with censoring time in a more suitable manner. According to the findings of this study, which were derived from data collected by the International Breast Cancer Study Group Trails V and VI and which included participants ranging in age from 22 to 57 years old, menopause is more likely to occur in older women during or immediately after treatment for breast cancer[</w:t>
      </w:r>
      <w:r>
        <w:rPr>
          <w:color w:val="0000FF"/>
        </w:rPr>
        <w:t>12</w:t>
      </w:r>
      <w:r>
        <w:t>]. At the same time, younger patients have a higher risk of going through the menopause years earlier than their peers. This discovery is essential for the use of long-term follow-up information on menstruation. However, the findings might have been more applicable if the analyses had been carried out separately with the groups of younger patients and older patients, rather than only focusing on the duration of CMF while ignoring the inconsistencies in the physiology and hormone levels of women at different ages. This would have been the case if the analyses had been carried out separately with the groups of younger patients and older patients. Lee et al.[</w:t>
      </w:r>
      <w:r>
        <w:rPr>
          <w:color w:val="0000FF"/>
        </w:rPr>
        <w:t>13</w:t>
      </w:r>
      <w:r>
        <w:t>] utilised this sub-setting method by dividing patients into groups of age below and above 40 years and found that the older group were more likely to have permanent CIA compared with women younger than 40 years of age. This was discovered by dividing patients into groups of age below and above 40 years. The model’s goodness of fit may be improved, leading to increased accuracy, by subdividing all the data into a greater number of smaller groups using objective criteria. Nevertheless, the identical problem arises in this case since there is no outcome of model validation.</w:t>
      </w:r>
    </w:p>
    <w:p w14:paraId="2ECB06E6" w14:textId="77777777" w:rsidR="00890157" w:rsidRDefault="00000000">
      <w:pPr>
        <w:spacing w:after="524"/>
        <w:ind w:left="-5" w:right="11"/>
      </w:pPr>
      <w:r>
        <w:t>To summarise, most of studies were conducted either with limited data, lack of long-term follow-up or poor categorisation of patients into different age groups or failed to present an appropriate validation of their results. This may then cause the estimation to be less accurate. Moreover, little research focused on the risk of CIA at different timestamps during the chemotherapy treatment.</w:t>
      </w:r>
    </w:p>
    <w:p w14:paraId="3DD468B1" w14:textId="77777777" w:rsidR="00890157" w:rsidRDefault="00000000">
      <w:pPr>
        <w:pStyle w:val="Heading4"/>
        <w:tabs>
          <w:tab w:val="center" w:pos="1975"/>
        </w:tabs>
        <w:ind w:left="-15" w:firstLine="0"/>
      </w:pPr>
      <w:r>
        <w:t>2.1.2</w:t>
      </w:r>
      <w:r>
        <w:tab/>
        <w:t>Recovery from CIA</w:t>
      </w:r>
    </w:p>
    <w:p w14:paraId="18C11E8D" w14:textId="77777777" w:rsidR="00890157" w:rsidRDefault="00000000">
      <w:pPr>
        <w:ind w:left="-5" w:right="11"/>
      </w:pPr>
      <w:r>
        <w:t xml:space="preserve">A study of the literature failed to demonstrate that a subsequent pregnancy increased the chance of recurrence and death in breast cancer survivors, while Gadducci et al. have identified prolonged survival in patients who became pregnant following breast cancer </w:t>
      </w:r>
      <w:r>
        <w:lastRenderedPageBreak/>
        <w:t>therapy[</w:t>
      </w:r>
      <w:r>
        <w:rPr>
          <w:color w:val="0000FF"/>
        </w:rPr>
        <w:t>14</w:t>
      </w:r>
      <w:r>
        <w:t>]. On the contrary, Park et al. found that recovery of normal menstrual cycles was significantly associated with shorter disease free survival in both HR-positive and HR-negative patients[</w:t>
      </w:r>
      <w:r>
        <w:rPr>
          <w:color w:val="0000FF"/>
        </w:rPr>
        <w:t>15</w:t>
      </w:r>
      <w:r>
        <w:t>]. This finding is further agreed by Swain and his colleagues [</w:t>
      </w:r>
      <w:r>
        <w:rPr>
          <w:color w:val="0000FF"/>
        </w:rPr>
        <w:t>16</w:t>
      </w:r>
      <w:r>
        <w:t>] with the conclusion that ovarian function recovery is associated with shorter diseasefree survival of breast cancer patients. Other studies[</w:t>
      </w:r>
      <w:r>
        <w:rPr>
          <w:color w:val="0000FF"/>
        </w:rPr>
        <w:t>17</w:t>
      </w:r>
      <w:r>
        <w:t>–</w:t>
      </w:r>
      <w:r>
        <w:rPr>
          <w:color w:val="0000FF"/>
        </w:rPr>
        <w:t>19</w:t>
      </w:r>
      <w:r>
        <w:t>] have shown no impact of amenorrhea on survival. Since there is currently no solid evidence demonstrating that women with a history of breast cancer may have adverse consequences from future pregnancies, furthermore, early ovarian failure may be linked to increased morbidity and death.</w:t>
      </w:r>
    </w:p>
    <w:p w14:paraId="43BDCF4E" w14:textId="77777777" w:rsidR="00890157" w:rsidRDefault="00000000">
      <w:pPr>
        <w:ind w:left="-5" w:right="11"/>
      </w:pPr>
      <w:r>
        <w:t>Rosenberg et al. makes the very valid points that in addition to the loss of fertility, menopausal symptoms include night sweats, hot flashes, vaginal dryness, and weight gain. These symptoms can be incredibly upsetting for young women and have a negative impact on both health-related and psychosocial aspects of life[</w:t>
      </w:r>
      <w:r>
        <w:rPr>
          <w:color w:val="0000FF"/>
        </w:rPr>
        <w:t>20</w:t>
      </w:r>
      <w:r>
        <w:t>]. Therefore, in a population with a high possibility of long-term survival, it is prudent to undertake measures to maintain fertility. These potential risks and issues need to be discussed carefully before the chemotherapy, and patients should have a psychological expectation of the side effects of treatment.</w:t>
      </w:r>
    </w:p>
    <w:p w14:paraId="63C6B322" w14:textId="77777777" w:rsidR="00890157" w:rsidRDefault="00000000">
      <w:pPr>
        <w:spacing w:after="673"/>
        <w:ind w:left="-5" w:right="11"/>
      </w:pPr>
      <w:r>
        <w:t>However, there are limited studies that intend to analyse the possible factors associated with the recovery of normal menstruation after the occurrence of CIA. Patients should not only be informed of their risk of chemotherapy-induced amenorrhea but also of the possibility of the ease of this heterogeneous effect after the treatment is finished.</w:t>
      </w:r>
    </w:p>
    <w:p w14:paraId="58D30A59" w14:textId="77777777" w:rsidR="00890157" w:rsidRDefault="00000000">
      <w:pPr>
        <w:pStyle w:val="Heading3"/>
        <w:tabs>
          <w:tab w:val="center" w:pos="3525"/>
        </w:tabs>
        <w:ind w:left="-15" w:firstLine="0"/>
      </w:pPr>
      <w:r>
        <w:t>2.2</w:t>
      </w:r>
      <w:r>
        <w:tab/>
        <w:t>Different statistical analysis approaches</w:t>
      </w:r>
    </w:p>
    <w:p w14:paraId="3340E0DC" w14:textId="77777777" w:rsidR="00890157" w:rsidRDefault="00000000">
      <w:pPr>
        <w:ind w:left="-5" w:right="11"/>
      </w:pPr>
      <w:r>
        <w:t xml:space="preserve">In clinical trials and observational studies, the process of identifying and correcting prognostic factors are essential components of the statistical analysis. Comparisons of various treatments must always include an adjustment for relevant prognostic factors to be considered valid. It is possible for there to be estimation errors of treatment differences if important prognostic variables are neglected to be taken into consideration or if there is an insufficient use of the information that is offered by the data, particularly in observational research. Incorrect modelling of prognostic factors might also impede </w:t>
      </w:r>
      <w:r>
        <w:lastRenderedPageBreak/>
        <w:t>the discovery of nonlinear trends or threshold effects on survival, which is a potential problem.</w:t>
      </w:r>
    </w:p>
    <w:p w14:paraId="5AFF1A4F" w14:textId="77777777" w:rsidR="00890157" w:rsidRDefault="00000000">
      <w:pPr>
        <w:ind w:left="-5" w:right="11"/>
      </w:pPr>
      <w:r>
        <w:t>The current research makes use of a wide variety of statistical models to identify potential influential factors that may lead to amenorrhea. The researchers also seek to predict the probability of incidence of patients based on the elements that were deemed important. Statistics may be broken down into three categories: parametric, semi-parametric, and non-parametric. These categories correspond, respectively, to well-known models such as logistic regression, Cox proportional hazard regression, and the Kaplan–Meier estimator.</w:t>
      </w:r>
    </w:p>
    <w:p w14:paraId="07A11FFF" w14:textId="77777777" w:rsidR="00890157" w:rsidRDefault="00000000">
      <w:pPr>
        <w:spacing w:after="0"/>
        <w:ind w:left="-5" w:right="11"/>
      </w:pPr>
      <w:r>
        <w:t>This section introduces the benefits and disadvantages of different approaches, with a more in-depth discussion about the difference between them and possibly different</w:t>
      </w:r>
    </w:p>
    <w:p w14:paraId="4B551E34" w14:textId="77777777" w:rsidR="00890157" w:rsidRDefault="00000000">
      <w:pPr>
        <w:spacing w:after="541"/>
        <w:ind w:left="-5" w:right="11"/>
      </w:pPr>
      <w:r>
        <w:t>results therefore.</w:t>
      </w:r>
    </w:p>
    <w:p w14:paraId="1B747CF2" w14:textId="77777777" w:rsidR="00890157" w:rsidRDefault="00000000">
      <w:pPr>
        <w:pStyle w:val="Heading4"/>
        <w:tabs>
          <w:tab w:val="center" w:pos="2052"/>
        </w:tabs>
        <w:ind w:left="-15" w:firstLine="0"/>
      </w:pPr>
      <w:r>
        <w:t>2.2.1</w:t>
      </w:r>
      <w:r>
        <w:tab/>
        <w:t>Parametric approach</w:t>
      </w:r>
    </w:p>
    <w:p w14:paraId="5EEA1166" w14:textId="77777777" w:rsidR="00890157" w:rsidRDefault="00000000">
      <w:pPr>
        <w:spacing w:after="0"/>
        <w:ind w:left="-5" w:right="11"/>
      </w:pPr>
      <w:r>
        <w:t>The most popular model used in this research area is the logistic regression model, which is parametric because of the finite set of parameters. Specifically, the parameters are the regression coefficients. The logistic function is defined as follow:</w:t>
      </w:r>
    </w:p>
    <w:p w14:paraId="54AA6CD1" w14:textId="77777777" w:rsidR="00890157" w:rsidRDefault="00000000">
      <w:pPr>
        <w:spacing w:after="376" w:line="259" w:lineRule="auto"/>
        <w:ind w:left="1834" w:firstLine="0"/>
        <w:jc w:val="left"/>
      </w:pPr>
      <w:r>
        <w:rPr>
          <w:noProof/>
        </w:rPr>
        <w:drawing>
          <wp:inline distT="0" distB="0" distL="0" distR="0" wp14:anchorId="011EEE7D" wp14:editId="1AAFF2FA">
            <wp:extent cx="2947416" cy="335280"/>
            <wp:effectExtent l="0" t="0" r="0" b="0"/>
            <wp:docPr id="68222" name="Picture 68222"/>
            <wp:cNvGraphicFramePr/>
            <a:graphic xmlns:a="http://schemas.openxmlformats.org/drawingml/2006/main">
              <a:graphicData uri="http://schemas.openxmlformats.org/drawingml/2006/picture">
                <pic:pic xmlns:pic="http://schemas.openxmlformats.org/drawingml/2006/picture">
                  <pic:nvPicPr>
                    <pic:cNvPr id="68222" name="Picture 68222"/>
                    <pic:cNvPicPr/>
                  </pic:nvPicPr>
                  <pic:blipFill>
                    <a:blip r:embed="rId31"/>
                    <a:stretch>
                      <a:fillRect/>
                    </a:stretch>
                  </pic:blipFill>
                  <pic:spPr>
                    <a:xfrm>
                      <a:off x="0" y="0"/>
                      <a:ext cx="2947416" cy="335280"/>
                    </a:xfrm>
                    <a:prstGeom prst="rect">
                      <a:avLst/>
                    </a:prstGeom>
                  </pic:spPr>
                </pic:pic>
              </a:graphicData>
            </a:graphic>
          </wp:inline>
        </w:drawing>
      </w:r>
    </w:p>
    <w:p w14:paraId="291D63F2" w14:textId="77777777" w:rsidR="00890157" w:rsidRDefault="00000000">
      <w:pPr>
        <w:ind w:left="-5" w:right="11"/>
      </w:pPr>
      <w:r>
        <w:t xml:space="preserve">where </w:t>
      </w:r>
      <w:r>
        <w:rPr>
          <w:i/>
        </w:rPr>
        <w:t xml:space="preserve">η </w:t>
      </w:r>
      <w:r>
        <w:t xml:space="preserve">is the linear predictor, </w:t>
      </w:r>
      <w:r>
        <w:rPr>
          <w:i/>
        </w:rPr>
        <w:t xml:space="preserve">p </w:t>
      </w:r>
      <w:r>
        <w:t xml:space="preserve">denotes the probability, and </w:t>
      </w:r>
      <w:r>
        <w:rPr>
          <w:i/>
        </w:rPr>
        <w:t>β</w:t>
      </w:r>
      <w:r>
        <w:rPr>
          <w:i/>
          <w:vertAlign w:val="subscript"/>
        </w:rPr>
        <w:t xml:space="preserve">i </w:t>
      </w:r>
      <w:r>
        <w:t>is the size of influence or coefficient of the corresponding factor.</w:t>
      </w:r>
    </w:p>
    <w:p w14:paraId="67900278" w14:textId="77777777" w:rsidR="00890157" w:rsidRDefault="00000000">
      <w:pPr>
        <w:ind w:left="-5" w:right="11"/>
      </w:pPr>
      <w:r>
        <w:t>A significant benefit of logistic regression is that the exponentiated logistic regression slope coefficient (</w:t>
      </w:r>
      <w:r>
        <w:rPr>
          <w:i/>
        </w:rPr>
        <w:t>e</w:t>
      </w:r>
      <w:r>
        <w:rPr>
          <w:i/>
          <w:vertAlign w:val="superscript"/>
        </w:rPr>
        <w:t>β</w:t>
      </w:r>
      <w:r>
        <w:t>) may be viewed as an odds ratio, reflecting how much the odds of a particular outcome change for a 1-unit increase in the independent variable (for continuous independent variables) or versus a reference category (for categorical variables)[</w:t>
      </w:r>
      <w:r>
        <w:rPr>
          <w:color w:val="0000FF"/>
        </w:rPr>
        <w:t>21</w:t>
      </w:r>
      <w:r>
        <w:t>]. Studies that utilised this model followed the approach that using univariate logistic regression to select the potential factors, then perform multivariate logistic regression to determine the significance variables. Concern should be pointed out here is whether this approach is appropriate since the typical statistical analysis approach does not exclude any potential factors before fitting the model.</w:t>
      </w:r>
    </w:p>
    <w:p w14:paraId="1ABBA158" w14:textId="77777777" w:rsidR="00890157" w:rsidRDefault="00000000">
      <w:pPr>
        <w:spacing w:after="534"/>
        <w:ind w:left="-5" w:right="11"/>
      </w:pPr>
      <w:r>
        <w:lastRenderedPageBreak/>
        <w:t>It is worth noting that another sub-family of the parametric approach is deep learning techniques. However, as Chen et al.[</w:t>
      </w:r>
      <w:r>
        <w:rPr>
          <w:color w:val="0000FF"/>
        </w:rPr>
        <w:t>22</w:t>
      </w:r>
      <w:r>
        <w:t>] pointed out in their study, most the clinical statistics are a patchwork of highly specialised procedures and knowledge bases, in contrast to cognitive applications such as driving or image search. Therefore, the ambition to develop huge, thorough models utilising large, complete patient databases without understanding the eventual use case might result in a subpar performance in practice.</w:t>
      </w:r>
    </w:p>
    <w:p w14:paraId="2B296817" w14:textId="77777777" w:rsidR="00890157" w:rsidRDefault="00000000">
      <w:pPr>
        <w:pStyle w:val="Heading4"/>
        <w:tabs>
          <w:tab w:val="center" w:pos="2330"/>
        </w:tabs>
        <w:ind w:left="-15" w:firstLine="0"/>
      </w:pPr>
      <w:r>
        <w:t>2.2.2</w:t>
      </w:r>
      <w:r>
        <w:tab/>
        <w:t>Non-parametric approach</w:t>
      </w:r>
    </w:p>
    <w:p w14:paraId="6E8AF9E4" w14:textId="77777777" w:rsidR="00890157" w:rsidRDefault="00000000">
      <w:pPr>
        <w:spacing w:after="524"/>
        <w:ind w:left="-5" w:right="11"/>
      </w:pPr>
      <w:r>
        <w:t>A commonly used non-parametric model in medical statistics is the Kaplan-Meier method, which is used to perform time-to-event statistical analysis especially the survival chance in cancer surgery. A disadvantage of the KM technique is that the log-rank test is just a significance test and thus cannot offer an estimate of the magnitude of the difference between the groups and its corresponding confidence interval. A further disadvantage of the KM technique is that it only delivers unadjusted probability of mortality (and survival)[</w:t>
      </w:r>
      <w:r>
        <w:rPr>
          <w:color w:val="0000FF"/>
        </w:rPr>
        <w:t>23</w:t>
      </w:r>
      <w:r>
        <w:t>]. Therefore, rather than using the Kaplan-Meier model throughout the whole analysis, it could be included as a tool for investigating different survival patterns (survival curves) across different groups of factors of interest, such as treatment type or age.</w:t>
      </w:r>
    </w:p>
    <w:p w14:paraId="64A1A13A" w14:textId="77777777" w:rsidR="00890157" w:rsidRDefault="00000000">
      <w:pPr>
        <w:pStyle w:val="Heading4"/>
        <w:tabs>
          <w:tab w:val="center" w:pos="2369"/>
        </w:tabs>
        <w:ind w:left="-15" w:firstLine="0"/>
      </w:pPr>
      <w:r>
        <w:t>2.2.3</w:t>
      </w:r>
      <w:r>
        <w:tab/>
        <w:t>Semi-parametric approach</w:t>
      </w:r>
    </w:p>
    <w:p w14:paraId="27B32296" w14:textId="77777777" w:rsidR="00890157" w:rsidRDefault="00000000">
      <w:pPr>
        <w:spacing w:after="316"/>
        <w:ind w:left="-5" w:right="11"/>
      </w:pPr>
      <w:r>
        <w:t xml:space="preserve">Cox Proportional Hazard Regression, a semi-parametric model with an undetermined baseline hazard function, might also be utilised in this field of study as an alternative statistical model. The hazard function </w:t>
      </w:r>
      <w:r>
        <w:rPr>
          <w:i/>
        </w:rPr>
        <w:t>h</w:t>
      </w:r>
      <w:r>
        <w:t>(</w:t>
      </w:r>
      <w:r>
        <w:rPr>
          <w:i/>
        </w:rPr>
        <w:t>t</w:t>
      </w:r>
      <w:r>
        <w:t>) can be estimated as follow:</w:t>
      </w:r>
    </w:p>
    <w:p w14:paraId="1E429947" w14:textId="77777777" w:rsidR="00890157" w:rsidRDefault="00000000">
      <w:pPr>
        <w:spacing w:after="603" w:line="259" w:lineRule="auto"/>
        <w:ind w:left="0" w:right="20" w:firstLine="0"/>
        <w:jc w:val="center"/>
      </w:pPr>
      <w:r>
        <w:rPr>
          <w:i/>
        </w:rPr>
        <w:t>h</w:t>
      </w:r>
      <w:r>
        <w:t>(</w:t>
      </w:r>
      <w:r>
        <w:rPr>
          <w:i/>
        </w:rPr>
        <w:t>t</w:t>
      </w:r>
      <w:r>
        <w:t xml:space="preserve">) = </w:t>
      </w:r>
      <w:r>
        <w:rPr>
          <w:i/>
        </w:rPr>
        <w:t>h</w:t>
      </w:r>
      <w:r>
        <w:rPr>
          <w:vertAlign w:val="subscript"/>
        </w:rPr>
        <w:t>0</w:t>
      </w:r>
      <w:r>
        <w:t>(</w:t>
      </w:r>
      <w:r>
        <w:rPr>
          <w:i/>
        </w:rPr>
        <w:t>t</w:t>
      </w:r>
      <w:r>
        <w:t xml:space="preserve">) × </w:t>
      </w:r>
      <w:r>
        <w:rPr>
          <w:i/>
        </w:rPr>
        <w:t>e</w:t>
      </w:r>
      <w:r>
        <w:rPr>
          <w:i/>
          <w:sz w:val="16"/>
        </w:rPr>
        <w:t>β</w:t>
      </w:r>
      <w:r>
        <w:rPr>
          <w:sz w:val="16"/>
          <w:vertAlign w:val="superscript"/>
        </w:rPr>
        <w:t>1</w:t>
      </w:r>
      <w:r>
        <w:rPr>
          <w:i/>
          <w:sz w:val="16"/>
        </w:rPr>
        <w:t>x</w:t>
      </w:r>
      <w:r>
        <w:rPr>
          <w:sz w:val="16"/>
          <w:vertAlign w:val="superscript"/>
        </w:rPr>
        <w:t>1</w:t>
      </w:r>
      <w:r>
        <w:rPr>
          <w:sz w:val="16"/>
        </w:rPr>
        <w:t>+</w:t>
      </w:r>
      <w:r>
        <w:rPr>
          <w:i/>
          <w:sz w:val="16"/>
        </w:rPr>
        <w:t>β</w:t>
      </w:r>
      <w:r>
        <w:rPr>
          <w:sz w:val="16"/>
          <w:vertAlign w:val="superscript"/>
        </w:rPr>
        <w:t>2</w:t>
      </w:r>
      <w:r>
        <w:rPr>
          <w:i/>
          <w:sz w:val="16"/>
        </w:rPr>
        <w:t>x</w:t>
      </w:r>
      <w:r>
        <w:rPr>
          <w:sz w:val="16"/>
          <w:vertAlign w:val="superscript"/>
        </w:rPr>
        <w:t>2</w:t>
      </w:r>
      <w:r>
        <w:rPr>
          <w:sz w:val="16"/>
        </w:rPr>
        <w:t>+</w:t>
      </w:r>
      <w:r>
        <w:rPr>
          <w:i/>
          <w:sz w:val="16"/>
        </w:rPr>
        <w:t>...</w:t>
      </w:r>
      <w:r>
        <w:rPr>
          <w:sz w:val="16"/>
        </w:rPr>
        <w:t>+</w:t>
      </w:r>
      <w:r>
        <w:rPr>
          <w:i/>
          <w:sz w:val="16"/>
        </w:rPr>
        <w:t>β</w:t>
      </w:r>
      <w:r>
        <w:rPr>
          <w:i/>
          <w:sz w:val="16"/>
          <w:vertAlign w:val="superscript"/>
        </w:rPr>
        <w:t>p</w:t>
      </w:r>
      <w:r>
        <w:rPr>
          <w:i/>
          <w:sz w:val="16"/>
        </w:rPr>
        <w:t>x</w:t>
      </w:r>
      <w:r>
        <w:rPr>
          <w:i/>
          <w:sz w:val="12"/>
        </w:rPr>
        <w:t>p</w:t>
      </w:r>
    </w:p>
    <w:p w14:paraId="7BFF08E3" w14:textId="77777777" w:rsidR="00890157" w:rsidRDefault="00000000">
      <w:pPr>
        <w:ind w:left="-5" w:right="11"/>
      </w:pPr>
      <w:r>
        <w:t xml:space="preserve">where </w:t>
      </w:r>
      <w:r>
        <w:rPr>
          <w:i/>
        </w:rPr>
        <w:t xml:space="preserve">t </w:t>
      </w:r>
      <w:r>
        <w:t xml:space="preserve">represents the survival time, </w:t>
      </w:r>
      <w:r>
        <w:rPr>
          <w:i/>
        </w:rPr>
        <w:t>h</w:t>
      </w:r>
      <w:r>
        <w:rPr>
          <w:vertAlign w:val="subscript"/>
        </w:rPr>
        <w:t>0</w:t>
      </w:r>
      <w:r>
        <w:t>(</w:t>
      </w:r>
      <w:r>
        <w:rPr>
          <w:i/>
        </w:rPr>
        <w:t>t</w:t>
      </w:r>
      <w:r>
        <w:t>) is called the baseline hazard and corresponds to the value of the hazard if all the factors (</w:t>
      </w:r>
      <w:r>
        <w:rPr>
          <w:i/>
        </w:rPr>
        <w:t>x</w:t>
      </w:r>
      <w:r>
        <w:rPr>
          <w:i/>
          <w:vertAlign w:val="subscript"/>
        </w:rPr>
        <w:t>i</w:t>
      </w:r>
      <w:r>
        <w:t xml:space="preserve">) are equal to zero. Since both </w:t>
      </w:r>
      <w:r>
        <w:rPr>
          <w:i/>
        </w:rPr>
        <w:t>h</w:t>
      </w:r>
      <w:r>
        <w:t>(</w:t>
      </w:r>
      <w:r>
        <w:rPr>
          <w:i/>
        </w:rPr>
        <w:t>t</w:t>
      </w:r>
      <w:r>
        <w:t xml:space="preserve">) and </w:t>
      </w:r>
      <w:r>
        <w:rPr>
          <w:i/>
        </w:rPr>
        <w:t>h</w:t>
      </w:r>
      <w:r>
        <w:rPr>
          <w:vertAlign w:val="subscript"/>
        </w:rPr>
        <w:t>0</w:t>
      </w:r>
      <w:r>
        <w:t>(</w:t>
      </w:r>
      <w:r>
        <w:rPr>
          <w:i/>
        </w:rPr>
        <w:t>t</w:t>
      </w:r>
      <w:r>
        <w:t xml:space="preserve">) involves the survival time </w:t>
      </w:r>
      <w:r>
        <w:rPr>
          <w:i/>
        </w:rPr>
        <w:t>t</w:t>
      </w:r>
      <w:r>
        <w:t>, this reminds us that the hazard may vary over time.</w:t>
      </w:r>
    </w:p>
    <w:p w14:paraId="0204F357" w14:textId="77777777" w:rsidR="00890157" w:rsidRDefault="00000000">
      <w:pPr>
        <w:ind w:left="-5" w:right="11"/>
      </w:pPr>
      <w:r>
        <w:lastRenderedPageBreak/>
        <w:t>There is no assumption regarding the distribution of the outcome in the Cox PH regression. Since Cox proportional hazards models take into consideration the time until events occur, if follow-up data are available, the Cox PH model is regarded to have more statistical power and is hence preferred above the logistic regression model. Although the underlying baseline hazard of the Cox Regression model is undefined, it is possible to approximate this value and thus allows a better interpretation of the results.</w:t>
      </w:r>
    </w:p>
    <w:p w14:paraId="12F80249" w14:textId="77777777" w:rsidR="00890157" w:rsidRDefault="00890157">
      <w:pPr>
        <w:sectPr w:rsidR="00890157">
          <w:headerReference w:type="even" r:id="rId32"/>
          <w:headerReference w:type="default" r:id="rId33"/>
          <w:footerReference w:type="even" r:id="rId34"/>
          <w:footerReference w:type="default" r:id="rId35"/>
          <w:headerReference w:type="first" r:id="rId36"/>
          <w:footerReference w:type="first" r:id="rId37"/>
          <w:pgSz w:w="11918" w:h="16855"/>
          <w:pgMar w:top="1690" w:right="1440" w:bottom="1542" w:left="2160" w:header="1030" w:footer="720" w:gutter="0"/>
          <w:cols w:space="720"/>
        </w:sectPr>
      </w:pPr>
    </w:p>
    <w:p w14:paraId="4F7C6E68" w14:textId="77777777" w:rsidR="00890157" w:rsidRDefault="00000000">
      <w:pPr>
        <w:spacing w:after="946" w:line="265" w:lineRule="auto"/>
        <w:ind w:left="-5"/>
        <w:jc w:val="left"/>
      </w:pPr>
      <w:r>
        <w:rPr>
          <w:b/>
          <w:sz w:val="41"/>
        </w:rPr>
        <w:lastRenderedPageBreak/>
        <w:t>Chapter 3</w:t>
      </w:r>
    </w:p>
    <w:p w14:paraId="73A46BFD" w14:textId="77777777" w:rsidR="00890157" w:rsidRDefault="00000000">
      <w:pPr>
        <w:pStyle w:val="Heading2"/>
        <w:ind w:left="-5"/>
      </w:pPr>
      <w:r>
        <w:t>Data Collection</w:t>
      </w:r>
    </w:p>
    <w:p w14:paraId="05CFAB72" w14:textId="77777777" w:rsidR="00890157" w:rsidRDefault="00000000">
      <w:pPr>
        <w:spacing w:after="128" w:line="259" w:lineRule="auto"/>
        <w:ind w:left="-5" w:right="11"/>
      </w:pPr>
      <w:r>
        <w:t>This chapter provides the information about the data used for this research project.</w:t>
      </w:r>
    </w:p>
    <w:p w14:paraId="0AF0E280" w14:textId="77777777" w:rsidR="00890157" w:rsidRDefault="00000000">
      <w:pPr>
        <w:spacing w:after="662"/>
        <w:ind w:left="-5" w:right="11"/>
      </w:pPr>
      <w:r>
        <w:t>Initial data exploration and visualisation are also included.</w:t>
      </w:r>
    </w:p>
    <w:p w14:paraId="562DF0CF" w14:textId="77777777" w:rsidR="00890157" w:rsidRDefault="00000000">
      <w:pPr>
        <w:pStyle w:val="Heading3"/>
        <w:tabs>
          <w:tab w:val="center" w:pos="1333"/>
        </w:tabs>
        <w:ind w:left="-15" w:firstLine="0"/>
      </w:pPr>
      <w:r>
        <w:t>3.1</w:t>
      </w:r>
      <w:r>
        <w:tab/>
        <w:t>Data set</w:t>
      </w:r>
    </w:p>
    <w:p w14:paraId="3B7C2AC3" w14:textId="77777777" w:rsidR="00890157" w:rsidRDefault="00000000">
      <w:pPr>
        <w:ind w:left="-5" w:right="11"/>
      </w:pPr>
      <w:r>
        <w:t>This study uses data provided by the Melbourne Medical School, the University of Melbourne. The data set includes a long-term follow-up on menses information for patients who were diagnosed with breast cancer. The data consists of 767 women treated with either not receiving chemotherapy or treated with one, six or seven cycles of CMF as their chemotherapy regimen, menses information was collected for up to five years.</w:t>
      </w:r>
    </w:p>
    <w:p w14:paraId="25815475" w14:textId="77777777" w:rsidR="00890157" w:rsidRDefault="00000000">
      <w:pPr>
        <w:ind w:left="-5" w:right="11"/>
      </w:pPr>
      <w:r>
        <w:t>This data set also contains health-related information for each patient, including their age at diagnosis of breast cancer, invasiveness of cancer, stage of the size of the tumour at the time of diagnosis, identified ER status of the patient at diagnosis and whether pregnancy happened after cancer had recovered (if yes, what is the age of pregnancy was).</w:t>
      </w:r>
    </w:p>
    <w:p w14:paraId="6D91C945" w14:textId="77777777" w:rsidR="00890157" w:rsidRDefault="00000000">
      <w:pPr>
        <w:spacing w:after="14"/>
        <w:ind w:left="-5" w:right="11"/>
      </w:pPr>
      <w:r>
        <w:t>The menses information was recorded as normal and regular, scanty, pregnant or no menses during the follow-up period. In this study, Women with normal and scanty menses will be assumed to have regular menses cycles. The follow-up menses information was recorded from the start of the chemotherapy treatment, separated by every three months within the first year, and every twelve months for two to five years from chemotherapy. Therefore, there were eight records in total for a patient.</w:t>
      </w:r>
    </w:p>
    <w:p w14:paraId="0CE341D3" w14:textId="77777777" w:rsidR="00890157" w:rsidRDefault="00000000">
      <w:pPr>
        <w:spacing w:after="223" w:line="265" w:lineRule="auto"/>
        <w:ind w:left="195" w:right="185"/>
        <w:jc w:val="center"/>
      </w:pPr>
      <w:r>
        <w:t>11</w:t>
      </w:r>
    </w:p>
    <w:p w14:paraId="0560E28B" w14:textId="77777777" w:rsidR="00890157" w:rsidRDefault="00000000">
      <w:pPr>
        <w:pStyle w:val="Heading3"/>
        <w:tabs>
          <w:tab w:val="center" w:pos="3166"/>
        </w:tabs>
        <w:ind w:left="-15" w:firstLine="0"/>
      </w:pPr>
      <w:r>
        <w:t>3.2</w:t>
      </w:r>
      <w:r>
        <w:tab/>
        <w:t>Data exploration and visualisation</w:t>
      </w:r>
    </w:p>
    <w:p w14:paraId="70DFAC62" w14:textId="77777777" w:rsidR="00890157" w:rsidRDefault="00000000">
      <w:pPr>
        <w:spacing w:after="0"/>
        <w:ind w:left="-5" w:right="11"/>
      </w:pPr>
      <w:r>
        <w:t xml:space="preserve">Seven hundred and sixty-seven individuals participated in the study. The range of the age at diagnosis was from 22 years old to 57 years old, with a median of 41 years old. </w:t>
      </w:r>
      <w:r>
        <w:lastRenderedPageBreak/>
        <w:t xml:space="preserve">Furthermore, the interquartile range (IQR) of the age was (37, 45). The distribution of age at diagnosis is shown in Figure </w:t>
      </w:r>
      <w:r>
        <w:rPr>
          <w:color w:val="0000FF"/>
        </w:rPr>
        <w:t>3.1</w:t>
      </w:r>
      <w:r>
        <w:t>.</w:t>
      </w:r>
    </w:p>
    <w:p w14:paraId="4FE52D27" w14:textId="77777777" w:rsidR="00890157" w:rsidRDefault="00000000">
      <w:pPr>
        <w:spacing w:after="226" w:line="259" w:lineRule="auto"/>
        <w:ind w:left="1704" w:firstLine="0"/>
        <w:jc w:val="left"/>
      </w:pPr>
      <w:r>
        <w:rPr>
          <w:noProof/>
        </w:rPr>
        <w:drawing>
          <wp:inline distT="0" distB="0" distL="0" distR="0" wp14:anchorId="6B0911D3" wp14:editId="55FDA90D">
            <wp:extent cx="3117850" cy="2095500"/>
            <wp:effectExtent l="0" t="0" r="0" b="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38"/>
                    <a:stretch>
                      <a:fillRect/>
                    </a:stretch>
                  </pic:blipFill>
                  <pic:spPr>
                    <a:xfrm>
                      <a:off x="0" y="0"/>
                      <a:ext cx="3117850" cy="2095500"/>
                    </a:xfrm>
                    <a:prstGeom prst="rect">
                      <a:avLst/>
                    </a:prstGeom>
                  </pic:spPr>
                </pic:pic>
              </a:graphicData>
            </a:graphic>
          </wp:inline>
        </w:drawing>
      </w:r>
    </w:p>
    <w:p w14:paraId="26020D42" w14:textId="77777777" w:rsidR="00890157" w:rsidRDefault="00000000">
      <w:pPr>
        <w:spacing w:after="606" w:line="262" w:lineRule="auto"/>
        <w:ind w:left="328" w:right="318"/>
        <w:jc w:val="center"/>
      </w:pPr>
      <w:r>
        <w:rPr>
          <w:rFonts w:ascii="Calibri" w:eastAsia="Calibri" w:hAnsi="Calibri" w:cs="Calibri"/>
          <w:sz w:val="20"/>
        </w:rPr>
        <w:t xml:space="preserve">Figure 3.1: </w:t>
      </w:r>
      <w:r>
        <w:rPr>
          <w:sz w:val="20"/>
        </w:rPr>
        <w:t>Distribution of patients’ age at diagnosis</w:t>
      </w:r>
    </w:p>
    <w:p w14:paraId="37C35985" w14:textId="77777777" w:rsidR="00890157" w:rsidRDefault="00000000">
      <w:pPr>
        <w:spacing w:after="5"/>
        <w:ind w:left="-5" w:right="11"/>
      </w:pPr>
      <w:r>
        <w:t xml:space="preserve">By dividing the patients by their median age (41 years old), the sample two groups of patients are approximately equal as shown in Figure </w:t>
      </w:r>
      <w:r>
        <w:rPr>
          <w:color w:val="0000FF"/>
        </w:rPr>
        <w:t>3.2</w:t>
      </w:r>
      <w:r>
        <w:t>. This provides the basis for this sub-group analysis by maintaining sufficient sample sizes for both groups.</w:t>
      </w:r>
    </w:p>
    <w:p w14:paraId="5C4E142A" w14:textId="77777777" w:rsidR="00890157" w:rsidRDefault="00000000">
      <w:pPr>
        <w:spacing w:after="227" w:line="259" w:lineRule="auto"/>
        <w:ind w:left="1704" w:firstLine="0"/>
        <w:jc w:val="left"/>
      </w:pPr>
      <w:r>
        <w:rPr>
          <w:noProof/>
        </w:rPr>
        <w:drawing>
          <wp:inline distT="0" distB="0" distL="0" distR="0" wp14:anchorId="7F4B2E69" wp14:editId="0240786C">
            <wp:extent cx="3117850" cy="2095500"/>
            <wp:effectExtent l="0" t="0" r="0" b="0"/>
            <wp:docPr id="1251" name="Picture 1251"/>
            <wp:cNvGraphicFramePr/>
            <a:graphic xmlns:a="http://schemas.openxmlformats.org/drawingml/2006/main">
              <a:graphicData uri="http://schemas.openxmlformats.org/drawingml/2006/picture">
                <pic:pic xmlns:pic="http://schemas.openxmlformats.org/drawingml/2006/picture">
                  <pic:nvPicPr>
                    <pic:cNvPr id="1251" name="Picture 1251"/>
                    <pic:cNvPicPr/>
                  </pic:nvPicPr>
                  <pic:blipFill>
                    <a:blip r:embed="rId39"/>
                    <a:stretch>
                      <a:fillRect/>
                    </a:stretch>
                  </pic:blipFill>
                  <pic:spPr>
                    <a:xfrm>
                      <a:off x="0" y="0"/>
                      <a:ext cx="3117850" cy="2095500"/>
                    </a:xfrm>
                    <a:prstGeom prst="rect">
                      <a:avLst/>
                    </a:prstGeom>
                  </pic:spPr>
                </pic:pic>
              </a:graphicData>
            </a:graphic>
          </wp:inline>
        </w:drawing>
      </w:r>
    </w:p>
    <w:p w14:paraId="3A6868B9" w14:textId="77777777" w:rsidR="00890157" w:rsidRDefault="00000000">
      <w:pPr>
        <w:spacing w:after="607" w:line="262" w:lineRule="auto"/>
        <w:ind w:left="328" w:right="318"/>
        <w:jc w:val="center"/>
      </w:pPr>
      <w:r>
        <w:rPr>
          <w:rFonts w:ascii="Calibri" w:eastAsia="Calibri" w:hAnsi="Calibri" w:cs="Calibri"/>
          <w:sz w:val="20"/>
        </w:rPr>
        <w:t xml:space="preserve">Figure 3.2: </w:t>
      </w:r>
      <w:r>
        <w:rPr>
          <w:sz w:val="20"/>
        </w:rPr>
        <w:t>Bar plot of age at diagnosis, for younger than 40 years old and older</w:t>
      </w:r>
    </w:p>
    <w:p w14:paraId="52865666" w14:textId="77777777" w:rsidR="00890157" w:rsidRDefault="00000000">
      <w:pPr>
        <w:spacing w:after="5"/>
        <w:ind w:left="-5" w:right="11"/>
      </w:pPr>
      <w:r>
        <w:t xml:space="preserve">Another explanatory variable, the chemotherapy (CMF) cycles that patients received is shown in Figure </w:t>
      </w:r>
      <w:r>
        <w:rPr>
          <w:color w:val="0000FF"/>
        </w:rPr>
        <w:t>3.3</w:t>
      </w:r>
      <w:r>
        <w:t xml:space="preserve">. Patients were treated with none, one, six or seven cycles of chemotherapy. The majority of the subjects received one cycle of CMF, while the number of subjects who received either six or seven CMF cycles was similar. From Figure </w:t>
      </w:r>
      <w:r>
        <w:rPr>
          <w:color w:val="0000FF"/>
        </w:rPr>
        <w:t>3.4</w:t>
      </w:r>
      <w:r>
        <w:t>, patients who received six or seven cycles of CMF have a lower mean of age at diagnosis than patients who received none or one cycle.</w:t>
      </w:r>
    </w:p>
    <w:p w14:paraId="06AD750E" w14:textId="77777777" w:rsidR="00890157" w:rsidRDefault="00000000">
      <w:pPr>
        <w:spacing w:after="225" w:line="259" w:lineRule="auto"/>
        <w:ind w:left="1704" w:firstLine="0"/>
        <w:jc w:val="left"/>
      </w:pPr>
      <w:r>
        <w:rPr>
          <w:noProof/>
        </w:rPr>
        <w:lastRenderedPageBreak/>
        <w:drawing>
          <wp:inline distT="0" distB="0" distL="0" distR="0" wp14:anchorId="7E586786" wp14:editId="20888AE7">
            <wp:extent cx="3117850" cy="209550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40"/>
                    <a:stretch>
                      <a:fillRect/>
                    </a:stretch>
                  </pic:blipFill>
                  <pic:spPr>
                    <a:xfrm>
                      <a:off x="0" y="0"/>
                      <a:ext cx="3117850" cy="2095500"/>
                    </a:xfrm>
                    <a:prstGeom prst="rect">
                      <a:avLst/>
                    </a:prstGeom>
                  </pic:spPr>
                </pic:pic>
              </a:graphicData>
            </a:graphic>
          </wp:inline>
        </w:drawing>
      </w:r>
    </w:p>
    <w:p w14:paraId="47704013" w14:textId="77777777" w:rsidR="00890157" w:rsidRDefault="00000000">
      <w:pPr>
        <w:spacing w:after="55" w:line="262" w:lineRule="auto"/>
        <w:ind w:left="328" w:right="318"/>
        <w:jc w:val="center"/>
      </w:pPr>
      <w:r>
        <w:rPr>
          <w:rFonts w:ascii="Calibri" w:eastAsia="Calibri" w:hAnsi="Calibri" w:cs="Calibri"/>
          <w:sz w:val="20"/>
        </w:rPr>
        <w:t xml:space="preserve">Figure 3.3: </w:t>
      </w:r>
      <w:r>
        <w:rPr>
          <w:sz w:val="20"/>
        </w:rPr>
        <w:t>Bar plot summary of CMF cycles</w:t>
      </w:r>
    </w:p>
    <w:p w14:paraId="3856F644" w14:textId="77777777" w:rsidR="00890157" w:rsidRDefault="00000000">
      <w:pPr>
        <w:spacing w:after="226" w:line="259" w:lineRule="auto"/>
        <w:ind w:left="1704" w:firstLine="0"/>
        <w:jc w:val="left"/>
      </w:pPr>
      <w:r>
        <w:rPr>
          <w:noProof/>
        </w:rPr>
        <w:drawing>
          <wp:inline distT="0" distB="0" distL="0" distR="0" wp14:anchorId="314576D7" wp14:editId="50ECF56A">
            <wp:extent cx="3117850" cy="2095500"/>
            <wp:effectExtent l="0" t="0" r="0" b="0"/>
            <wp:docPr id="1279" name="Picture 1279"/>
            <wp:cNvGraphicFramePr/>
            <a:graphic xmlns:a="http://schemas.openxmlformats.org/drawingml/2006/main">
              <a:graphicData uri="http://schemas.openxmlformats.org/drawingml/2006/picture">
                <pic:pic xmlns:pic="http://schemas.openxmlformats.org/drawingml/2006/picture">
                  <pic:nvPicPr>
                    <pic:cNvPr id="1279" name="Picture 1279"/>
                    <pic:cNvPicPr/>
                  </pic:nvPicPr>
                  <pic:blipFill>
                    <a:blip r:embed="rId41"/>
                    <a:stretch>
                      <a:fillRect/>
                    </a:stretch>
                  </pic:blipFill>
                  <pic:spPr>
                    <a:xfrm>
                      <a:off x="0" y="0"/>
                      <a:ext cx="3117850" cy="2095500"/>
                    </a:xfrm>
                    <a:prstGeom prst="rect">
                      <a:avLst/>
                    </a:prstGeom>
                  </pic:spPr>
                </pic:pic>
              </a:graphicData>
            </a:graphic>
          </wp:inline>
        </w:drawing>
      </w:r>
    </w:p>
    <w:p w14:paraId="7B324E9D" w14:textId="77777777" w:rsidR="00890157" w:rsidRDefault="00000000">
      <w:pPr>
        <w:spacing w:after="433" w:line="262" w:lineRule="auto"/>
        <w:ind w:left="328" w:right="318"/>
        <w:jc w:val="center"/>
      </w:pPr>
      <w:r>
        <w:rPr>
          <w:rFonts w:ascii="Calibri" w:eastAsia="Calibri" w:hAnsi="Calibri" w:cs="Calibri"/>
          <w:sz w:val="20"/>
        </w:rPr>
        <w:t xml:space="preserve">Figure 3.4: </w:t>
      </w:r>
      <w:r>
        <w:rPr>
          <w:sz w:val="20"/>
        </w:rPr>
        <w:t>Box plot of age at diagnosis by number of CMF cycles</w:t>
      </w:r>
    </w:p>
    <w:p w14:paraId="53FEDAEA" w14:textId="77777777" w:rsidR="00890157" w:rsidRDefault="00000000">
      <w:pPr>
        <w:spacing w:after="204"/>
        <w:ind w:left="-5" w:right="11"/>
      </w:pPr>
      <w:r>
        <w:t>Further exploration of the relationship between the number of CMF cycles that a patient received and the ER status or the invasiveness status of the breast cancer has been performed. The ER status is one of the hormone receptor statuses, which is the estrogen receptors (ER). Women with hormone receptor-positive cancers tend to have a better outlook in the short term, but these cancers can sometimes come back many years after treatment. The presence of positive test results indicates that the patients may be suitable for a certain type of treatment. On the other hand, whether the cancer is invasive or not may also influence the decision on the duration of the CMF treatment.</w:t>
      </w:r>
    </w:p>
    <w:p w14:paraId="732122D7" w14:textId="77777777" w:rsidR="00890157" w:rsidRDefault="00000000">
      <w:pPr>
        <w:ind w:left="-5" w:right="11"/>
      </w:pPr>
      <w:r>
        <w:t xml:space="preserve">From Figure </w:t>
      </w:r>
      <w:r>
        <w:rPr>
          <w:color w:val="0000FF"/>
        </w:rPr>
        <w:t xml:space="preserve">3.5 </w:t>
      </w:r>
      <w:r>
        <w:t xml:space="preserve">and </w:t>
      </w:r>
      <w:r>
        <w:rPr>
          <w:color w:val="0000FF"/>
        </w:rPr>
        <w:t>3.6</w:t>
      </w:r>
      <w:r>
        <w:t>, it is possible to see that the most of the subjects were ERpositive, and there is no clear pattern suggesting that the number of CMF cycles is</w:t>
      </w:r>
    </w:p>
    <w:p w14:paraId="59427828" w14:textId="77777777" w:rsidR="00890157" w:rsidRDefault="00000000">
      <w:pPr>
        <w:spacing w:after="226" w:line="259" w:lineRule="auto"/>
        <w:ind w:left="1704" w:firstLine="0"/>
        <w:jc w:val="left"/>
      </w:pPr>
      <w:r>
        <w:rPr>
          <w:noProof/>
        </w:rPr>
        <w:lastRenderedPageBreak/>
        <w:drawing>
          <wp:inline distT="0" distB="0" distL="0" distR="0" wp14:anchorId="2D8FBF26" wp14:editId="7EA4CDE6">
            <wp:extent cx="3117850" cy="2095500"/>
            <wp:effectExtent l="0" t="0" r="0" b="0"/>
            <wp:docPr id="1305" name="Picture 1305"/>
            <wp:cNvGraphicFramePr/>
            <a:graphic xmlns:a="http://schemas.openxmlformats.org/drawingml/2006/main">
              <a:graphicData uri="http://schemas.openxmlformats.org/drawingml/2006/picture">
                <pic:pic xmlns:pic="http://schemas.openxmlformats.org/drawingml/2006/picture">
                  <pic:nvPicPr>
                    <pic:cNvPr id="1305" name="Picture 1305"/>
                    <pic:cNvPicPr/>
                  </pic:nvPicPr>
                  <pic:blipFill>
                    <a:blip r:embed="rId42"/>
                    <a:stretch>
                      <a:fillRect/>
                    </a:stretch>
                  </pic:blipFill>
                  <pic:spPr>
                    <a:xfrm>
                      <a:off x="0" y="0"/>
                      <a:ext cx="3117850" cy="2095500"/>
                    </a:xfrm>
                    <a:prstGeom prst="rect">
                      <a:avLst/>
                    </a:prstGeom>
                  </pic:spPr>
                </pic:pic>
              </a:graphicData>
            </a:graphic>
          </wp:inline>
        </w:drawing>
      </w:r>
    </w:p>
    <w:p w14:paraId="66087FA7" w14:textId="77777777" w:rsidR="00890157" w:rsidRDefault="00000000">
      <w:pPr>
        <w:spacing w:after="5" w:line="262" w:lineRule="auto"/>
        <w:ind w:left="328" w:right="318"/>
        <w:jc w:val="center"/>
      </w:pPr>
      <w:r>
        <w:rPr>
          <w:rFonts w:ascii="Calibri" w:eastAsia="Calibri" w:hAnsi="Calibri" w:cs="Calibri"/>
          <w:sz w:val="20"/>
        </w:rPr>
        <w:t xml:space="preserve">Figure 3.5: </w:t>
      </w:r>
      <w:r>
        <w:rPr>
          <w:sz w:val="20"/>
        </w:rPr>
        <w:t>Bar plot summary of CMF cycles, by ER status</w:t>
      </w:r>
    </w:p>
    <w:p w14:paraId="6F1623CC" w14:textId="77777777" w:rsidR="00890157" w:rsidRDefault="00000000">
      <w:pPr>
        <w:spacing w:after="226" w:line="259" w:lineRule="auto"/>
        <w:ind w:left="1704" w:firstLine="0"/>
        <w:jc w:val="left"/>
      </w:pPr>
      <w:r>
        <w:rPr>
          <w:noProof/>
        </w:rPr>
        <w:drawing>
          <wp:inline distT="0" distB="0" distL="0" distR="0" wp14:anchorId="137BDA22" wp14:editId="116BFB48">
            <wp:extent cx="3117850" cy="2095500"/>
            <wp:effectExtent l="0" t="0" r="0" b="0"/>
            <wp:docPr id="1309" name="Picture 1309"/>
            <wp:cNvGraphicFramePr/>
            <a:graphic xmlns:a="http://schemas.openxmlformats.org/drawingml/2006/main">
              <a:graphicData uri="http://schemas.openxmlformats.org/drawingml/2006/picture">
                <pic:pic xmlns:pic="http://schemas.openxmlformats.org/drawingml/2006/picture">
                  <pic:nvPicPr>
                    <pic:cNvPr id="1309" name="Picture 1309"/>
                    <pic:cNvPicPr/>
                  </pic:nvPicPr>
                  <pic:blipFill>
                    <a:blip r:embed="rId43"/>
                    <a:stretch>
                      <a:fillRect/>
                    </a:stretch>
                  </pic:blipFill>
                  <pic:spPr>
                    <a:xfrm>
                      <a:off x="0" y="0"/>
                      <a:ext cx="3117850" cy="2095500"/>
                    </a:xfrm>
                    <a:prstGeom prst="rect">
                      <a:avLst/>
                    </a:prstGeom>
                  </pic:spPr>
                </pic:pic>
              </a:graphicData>
            </a:graphic>
          </wp:inline>
        </w:drawing>
      </w:r>
    </w:p>
    <w:p w14:paraId="3F684C29" w14:textId="77777777" w:rsidR="00890157" w:rsidRDefault="00000000">
      <w:pPr>
        <w:spacing w:after="433" w:line="262" w:lineRule="auto"/>
        <w:ind w:left="328" w:right="318"/>
        <w:jc w:val="center"/>
      </w:pPr>
      <w:r>
        <w:rPr>
          <w:rFonts w:ascii="Calibri" w:eastAsia="Calibri" w:hAnsi="Calibri" w:cs="Calibri"/>
          <w:sz w:val="20"/>
        </w:rPr>
        <w:t xml:space="preserve">Figure 3.6: </w:t>
      </w:r>
      <w:r>
        <w:rPr>
          <w:sz w:val="20"/>
        </w:rPr>
        <w:t>Bar plot summary of CMF cycles, by not/invasive cancer</w:t>
      </w:r>
    </w:p>
    <w:p w14:paraId="1F3E8EE6" w14:textId="77777777" w:rsidR="00890157" w:rsidRDefault="00000000">
      <w:pPr>
        <w:spacing w:after="673"/>
        <w:ind w:left="-5" w:right="11"/>
      </w:pPr>
      <w:r>
        <w:t>related to the ER status. In contrast, subjects without invasive breast cancer were more likely to not receive the chemotherapy treatment. For patients treated with CMF (one, six or seven), the majority had invasive cancer but the difference in the count of the two groups of patients within different cycles was not significant.</w:t>
      </w:r>
    </w:p>
    <w:p w14:paraId="3DFCC467" w14:textId="77777777" w:rsidR="00890157" w:rsidRDefault="00000000">
      <w:pPr>
        <w:pStyle w:val="Heading3"/>
        <w:tabs>
          <w:tab w:val="center" w:pos="2025"/>
        </w:tabs>
        <w:spacing w:after="461"/>
        <w:ind w:left="-15" w:firstLine="0"/>
      </w:pPr>
      <w:r>
        <w:t>3.3</w:t>
      </w:r>
      <w:r>
        <w:tab/>
        <w:t>Study populations</w:t>
      </w:r>
    </w:p>
    <w:p w14:paraId="25077BC3" w14:textId="77777777" w:rsidR="00890157" w:rsidRDefault="00000000">
      <w:pPr>
        <w:pStyle w:val="Heading4"/>
        <w:tabs>
          <w:tab w:val="center" w:pos="2261"/>
        </w:tabs>
        <w:ind w:left="-15" w:firstLine="0"/>
      </w:pPr>
      <w:r>
        <w:t>3.3.1</w:t>
      </w:r>
      <w:r>
        <w:tab/>
        <w:t>Part I: Incidence of CIA</w:t>
      </w:r>
    </w:p>
    <w:p w14:paraId="2B23A13D" w14:textId="77777777" w:rsidR="00890157" w:rsidRDefault="00000000">
      <w:pPr>
        <w:ind w:left="-5" w:right="11"/>
      </w:pPr>
      <w:r>
        <w:t>The original data set consisted of 767 participants. To the first part of this study, the valid subjects will be women either in pre-menopausal or peri-menopausal states. According to the royal women’s hospital, Victoria Australia, the average age of menopause is 51[</w:t>
      </w:r>
      <w:r>
        <w:rPr>
          <w:color w:val="0000FF"/>
        </w:rPr>
        <w:t>24</w:t>
      </w:r>
      <w:r>
        <w:t>]. Therefore, 38 subjects that did not meet this condition were excluded, resulting in a sample size of 729 (N = 729).</w:t>
      </w:r>
    </w:p>
    <w:p w14:paraId="10ED59E2" w14:textId="77777777" w:rsidR="00890157" w:rsidRDefault="00000000">
      <w:pPr>
        <w:spacing w:after="524"/>
        <w:ind w:left="-5" w:right="11"/>
      </w:pPr>
      <w:r>
        <w:lastRenderedPageBreak/>
        <w:t>By further identifying participants with available menopause status at baseline and during the two-year follow-up period, there were 140 participants with more than four missing records out of a total of eight who were also excluded from the data set. The final sample size is 589 (N = 589).</w:t>
      </w:r>
    </w:p>
    <w:p w14:paraId="7C9DF9D5" w14:textId="77777777" w:rsidR="00890157" w:rsidRDefault="00000000">
      <w:pPr>
        <w:pStyle w:val="Heading4"/>
        <w:tabs>
          <w:tab w:val="center" w:pos="2467"/>
        </w:tabs>
        <w:ind w:left="-15" w:firstLine="0"/>
      </w:pPr>
      <w:r>
        <w:t>3.3.2</w:t>
      </w:r>
      <w:r>
        <w:tab/>
        <w:t>Part II: Recovery from CIA</w:t>
      </w:r>
    </w:p>
    <w:p w14:paraId="53864C33" w14:textId="77777777" w:rsidR="00890157" w:rsidRDefault="00000000">
      <w:pPr>
        <w:ind w:left="-5" w:right="11"/>
      </w:pPr>
      <w:r>
        <w:t>In the second part of this study, the purpose is to investigate the factors associated with the resumption of menses after chemotherapy-induced amenorrhea. The subjects of interest were identified with chemotherapy-induced amenorrhea. As mentioned in the previous part of the study, the number of valid participants was 589, among these participants, 99 of them were identified with the occurrence of CIA (N = 99).</w:t>
      </w:r>
    </w:p>
    <w:p w14:paraId="6226290D" w14:textId="77777777" w:rsidR="00890157" w:rsidRDefault="00890157">
      <w:pPr>
        <w:sectPr w:rsidR="00890157">
          <w:headerReference w:type="even" r:id="rId44"/>
          <w:headerReference w:type="default" r:id="rId45"/>
          <w:footerReference w:type="even" r:id="rId46"/>
          <w:footerReference w:type="default" r:id="rId47"/>
          <w:headerReference w:type="first" r:id="rId48"/>
          <w:footerReference w:type="first" r:id="rId49"/>
          <w:pgSz w:w="11918" w:h="16855"/>
          <w:pgMar w:top="1623" w:right="1440" w:bottom="1110" w:left="2160" w:header="720" w:footer="720" w:gutter="0"/>
          <w:cols w:space="720"/>
          <w:titlePg/>
        </w:sectPr>
      </w:pPr>
    </w:p>
    <w:p w14:paraId="6D01C078" w14:textId="77777777" w:rsidR="00890157" w:rsidRDefault="00000000">
      <w:pPr>
        <w:pStyle w:val="Heading2"/>
        <w:spacing w:after="75" w:line="607" w:lineRule="auto"/>
        <w:ind w:left="-5" w:right="3070"/>
      </w:pPr>
      <w:r>
        <w:rPr>
          <w:sz w:val="41"/>
        </w:rPr>
        <w:lastRenderedPageBreak/>
        <w:t xml:space="preserve">Chapter 4 </w:t>
      </w:r>
      <w:r>
        <w:t>Methodology</w:t>
      </w:r>
    </w:p>
    <w:p w14:paraId="7741B93F" w14:textId="77777777" w:rsidR="00890157" w:rsidRDefault="00000000">
      <w:pPr>
        <w:pStyle w:val="Heading3"/>
        <w:tabs>
          <w:tab w:val="center" w:pos="2753"/>
        </w:tabs>
        <w:ind w:left="-15" w:firstLine="0"/>
      </w:pPr>
      <w:r>
        <w:t>4.1</w:t>
      </w:r>
      <w:r>
        <w:tab/>
        <w:t>Data pre-processing pipeline</w:t>
      </w:r>
    </w:p>
    <w:p w14:paraId="2F6C9741" w14:textId="77777777" w:rsidR="00890157" w:rsidRDefault="00000000">
      <w:pPr>
        <w:ind w:left="-5" w:right="11"/>
      </w:pPr>
      <w:r>
        <w:t>The raw data set contains missing values for both the explanatory variables and the outcomes (recorded menstrual status) over the follow-up period.</w:t>
      </w:r>
    </w:p>
    <w:p w14:paraId="73F36BB5" w14:textId="77777777" w:rsidR="00890157" w:rsidRDefault="00000000">
      <w:pPr>
        <w:ind w:left="-5" w:right="11"/>
      </w:pPr>
      <w:r>
        <w:t xml:space="preserve">The data pre-processing needs to be performed separately for the explanatory variables and outcomes separately. For the explanatory variables, missing values imputation was done by both the K-Nearest Neighbours algorithm (k-NN) and Multivariate Imputation by Chained Equations (MICE) via R package </w:t>
      </w:r>
      <w:r>
        <w:rPr>
          <w:rFonts w:ascii="Calibri" w:eastAsia="Calibri" w:hAnsi="Calibri" w:cs="Calibri"/>
        </w:rPr>
        <w:t>mice</w:t>
      </w:r>
      <w:r>
        <w:t>[</w:t>
      </w:r>
      <w:r>
        <w:rPr>
          <w:color w:val="0000FF"/>
        </w:rPr>
        <w:t>25</w:t>
      </w:r>
      <w:r>
        <w:t>]. On the other hand, the preprocessing of outcomes (validation and fixing missing values) was performed using the original record for each individual patient as explained below.</w:t>
      </w:r>
    </w:p>
    <w:p w14:paraId="5C77E973" w14:textId="77777777" w:rsidR="00890157" w:rsidRDefault="00000000">
      <w:pPr>
        <w:spacing w:after="25"/>
        <w:ind w:left="-5" w:right="11"/>
      </w:pPr>
      <w:r>
        <w:t xml:space="preserve">Starting with the initial 767 patients in the raw data set, for the first part of the analysis which focuses on analysing the influential variables related to the incidence of CIA, the number of valid observations after the data cleaning is 588 (Figure </w:t>
      </w:r>
      <w:r>
        <w:rPr>
          <w:color w:val="0000FF"/>
        </w:rPr>
        <w:t>4.1</w:t>
      </w:r>
      <w:r>
        <w:t>). The data cleaning process first filters out the patients who did not receive CMF, then validate the outcomes by pre-defined patterns (records that fluctuate frequently will be viewed as invalid), and lastly, filter out the patients with an age greater than 50 years old as they are highly likely to be in postmenopausal status. These observations were divided further into two subgroups based on their age at diagnosis. One of the groups contains observations that were younger than or equal to 40 years old (N = 246), and the other group were patients who were older than 40 years old (N = 315). This threshold was suggested by Fornier et al.[</w:t>
      </w:r>
      <w:r>
        <w:rPr>
          <w:color w:val="0000FF"/>
        </w:rPr>
        <w:t>26</w:t>
      </w:r>
      <w:r>
        <w:t>] and Lee et al[</w:t>
      </w:r>
      <w:r>
        <w:rPr>
          <w:color w:val="0000FF"/>
        </w:rPr>
        <w:t>13</w:t>
      </w:r>
      <w:r>
        <w:t>] in their studies.</w:t>
      </w:r>
    </w:p>
    <w:p w14:paraId="7F43D3CA" w14:textId="77777777" w:rsidR="00890157" w:rsidRDefault="00000000">
      <w:pPr>
        <w:spacing w:after="223" w:line="265" w:lineRule="auto"/>
        <w:ind w:left="195" w:right="185"/>
        <w:jc w:val="center"/>
      </w:pPr>
      <w:r>
        <w:t>16</w:t>
      </w:r>
    </w:p>
    <w:p w14:paraId="6820E59D" w14:textId="77777777" w:rsidR="00890157" w:rsidRDefault="00000000">
      <w:pPr>
        <w:spacing w:after="227" w:line="259" w:lineRule="auto"/>
        <w:ind w:left="549" w:firstLine="0"/>
        <w:jc w:val="left"/>
      </w:pPr>
      <w:r>
        <w:rPr>
          <w:noProof/>
        </w:rPr>
        <w:lastRenderedPageBreak/>
        <w:drawing>
          <wp:inline distT="0" distB="0" distL="0" distR="0" wp14:anchorId="7693C415" wp14:editId="1DD64C0C">
            <wp:extent cx="4584700" cy="5156200"/>
            <wp:effectExtent l="0" t="0" r="0" b="0"/>
            <wp:docPr id="1406" name="Picture 1406"/>
            <wp:cNvGraphicFramePr/>
            <a:graphic xmlns:a="http://schemas.openxmlformats.org/drawingml/2006/main">
              <a:graphicData uri="http://schemas.openxmlformats.org/drawingml/2006/picture">
                <pic:pic xmlns:pic="http://schemas.openxmlformats.org/drawingml/2006/picture">
                  <pic:nvPicPr>
                    <pic:cNvPr id="1406" name="Picture 1406"/>
                    <pic:cNvPicPr/>
                  </pic:nvPicPr>
                  <pic:blipFill>
                    <a:blip r:embed="rId50"/>
                    <a:stretch>
                      <a:fillRect/>
                    </a:stretch>
                  </pic:blipFill>
                  <pic:spPr>
                    <a:xfrm>
                      <a:off x="0" y="0"/>
                      <a:ext cx="4584700" cy="5156200"/>
                    </a:xfrm>
                    <a:prstGeom prst="rect">
                      <a:avLst/>
                    </a:prstGeom>
                  </pic:spPr>
                </pic:pic>
              </a:graphicData>
            </a:graphic>
          </wp:inline>
        </w:drawing>
      </w:r>
    </w:p>
    <w:p w14:paraId="5115B457" w14:textId="77777777" w:rsidR="00890157" w:rsidRDefault="00000000">
      <w:pPr>
        <w:spacing w:after="433" w:line="262" w:lineRule="auto"/>
        <w:ind w:left="328" w:right="318"/>
        <w:jc w:val="center"/>
      </w:pPr>
      <w:r>
        <w:rPr>
          <w:rFonts w:ascii="Calibri" w:eastAsia="Calibri" w:hAnsi="Calibri" w:cs="Calibri"/>
          <w:sz w:val="20"/>
        </w:rPr>
        <w:t xml:space="preserve">Figure 4.1: </w:t>
      </w:r>
      <w:r>
        <w:rPr>
          <w:sz w:val="20"/>
        </w:rPr>
        <w:t>Data pre-processing pipeline. The label of the edges explains the number of observations excluded in each step and the corresponding reason.</w:t>
      </w:r>
    </w:p>
    <w:p w14:paraId="48B4548F" w14:textId="77777777" w:rsidR="00890157" w:rsidRDefault="00000000">
      <w:pPr>
        <w:spacing w:after="214"/>
        <w:ind w:left="-5" w:right="11"/>
      </w:pPr>
      <w:r>
        <w:t xml:space="preserve">In the second part of the analysis, the aim is to investigate the relationship between the features and the recovery from CIA, thus the subjects of interest are patients who developed CIA during the two-year follow-up period after receiving their first CMF treatment. There were 98 patients who meet these criteria, while 86 of them were aged below 50 years old (Figure </w:t>
      </w:r>
      <w:r>
        <w:rPr>
          <w:color w:val="0000FF"/>
        </w:rPr>
        <w:t>4.1</w:t>
      </w:r>
      <w:r>
        <w:t>).</w:t>
      </w:r>
    </w:p>
    <w:p w14:paraId="491CBB74" w14:textId="77777777" w:rsidR="00890157" w:rsidRDefault="00000000">
      <w:pPr>
        <w:spacing w:line="259" w:lineRule="auto"/>
        <w:ind w:left="-5" w:right="11"/>
      </w:pPr>
      <w:r>
        <w:t xml:space="preserve">Figure </w:t>
      </w:r>
      <w:r>
        <w:rPr>
          <w:color w:val="0000FF"/>
        </w:rPr>
        <w:t xml:space="preserve">4.1 </w:t>
      </w:r>
      <w:r>
        <w:t>illustrates the overall pre-processing steps of data pre-processing.</w:t>
      </w:r>
    </w:p>
    <w:p w14:paraId="6E50323F" w14:textId="77777777" w:rsidR="00890157" w:rsidRDefault="00000000">
      <w:pPr>
        <w:pStyle w:val="Heading3"/>
        <w:tabs>
          <w:tab w:val="center" w:pos="3054"/>
        </w:tabs>
        <w:ind w:left="-15" w:firstLine="0"/>
      </w:pPr>
      <w:r>
        <w:t>4.2</w:t>
      </w:r>
      <w:r>
        <w:tab/>
        <w:t>Explanatory variables processing</w:t>
      </w:r>
    </w:p>
    <w:p w14:paraId="15A48450" w14:textId="77777777" w:rsidR="00890157" w:rsidRDefault="00000000">
      <w:pPr>
        <w:spacing w:after="0" w:line="259" w:lineRule="auto"/>
        <w:ind w:left="-5" w:right="11"/>
      </w:pPr>
      <w:r>
        <w:t xml:space="preserve">The original data set contains 21 variables excluding the outcome variables. The variable names and meanings are summarised in Table </w:t>
      </w:r>
      <w:r>
        <w:rPr>
          <w:color w:val="0000FF"/>
        </w:rPr>
        <w:t>4.1</w:t>
      </w:r>
      <w:r>
        <w:t>.</w:t>
      </w:r>
    </w:p>
    <w:tbl>
      <w:tblPr>
        <w:tblStyle w:val="TableGrid"/>
        <w:tblW w:w="8211" w:type="dxa"/>
        <w:tblInd w:w="54" w:type="dxa"/>
        <w:tblCellMar>
          <w:top w:w="28" w:type="dxa"/>
          <w:left w:w="86" w:type="dxa"/>
          <w:right w:w="86" w:type="dxa"/>
        </w:tblCellMar>
        <w:tblLook w:val="04A0" w:firstRow="1" w:lastRow="0" w:firstColumn="1" w:lastColumn="0" w:noHBand="0" w:noVBand="1"/>
      </w:tblPr>
      <w:tblGrid>
        <w:gridCol w:w="1434"/>
        <w:gridCol w:w="3187"/>
        <w:gridCol w:w="929"/>
        <w:gridCol w:w="2661"/>
      </w:tblGrid>
      <w:tr w:rsidR="00890157" w14:paraId="1677D11D" w14:textId="77777777">
        <w:trPr>
          <w:trHeight w:val="195"/>
        </w:trPr>
        <w:tc>
          <w:tcPr>
            <w:tcW w:w="1434" w:type="dxa"/>
            <w:tcBorders>
              <w:top w:val="single" w:sz="2" w:space="0" w:color="000000"/>
              <w:left w:val="single" w:sz="2" w:space="0" w:color="000000"/>
              <w:bottom w:val="single" w:sz="2" w:space="0" w:color="000000"/>
              <w:right w:val="single" w:sz="2" w:space="0" w:color="000000"/>
            </w:tcBorders>
          </w:tcPr>
          <w:p w14:paraId="6374BA6A" w14:textId="77777777" w:rsidR="00890157" w:rsidRDefault="00000000">
            <w:pPr>
              <w:spacing w:after="0" w:line="259" w:lineRule="auto"/>
              <w:ind w:left="0" w:firstLine="0"/>
              <w:jc w:val="left"/>
            </w:pPr>
            <w:r>
              <w:rPr>
                <w:b/>
                <w:sz w:val="15"/>
              </w:rPr>
              <w:t>Variable name</w:t>
            </w:r>
          </w:p>
        </w:tc>
        <w:tc>
          <w:tcPr>
            <w:tcW w:w="3187" w:type="dxa"/>
            <w:tcBorders>
              <w:top w:val="single" w:sz="2" w:space="0" w:color="000000"/>
              <w:left w:val="single" w:sz="2" w:space="0" w:color="000000"/>
              <w:bottom w:val="single" w:sz="2" w:space="0" w:color="000000"/>
              <w:right w:val="single" w:sz="2" w:space="0" w:color="000000"/>
            </w:tcBorders>
          </w:tcPr>
          <w:p w14:paraId="10206E0B" w14:textId="77777777" w:rsidR="00890157" w:rsidRDefault="00000000">
            <w:pPr>
              <w:spacing w:after="0" w:line="259" w:lineRule="auto"/>
              <w:ind w:left="0" w:firstLine="0"/>
              <w:jc w:val="left"/>
            </w:pPr>
            <w:r>
              <w:rPr>
                <w:b/>
                <w:sz w:val="15"/>
              </w:rPr>
              <w:t>Meaning</w:t>
            </w:r>
          </w:p>
        </w:tc>
        <w:tc>
          <w:tcPr>
            <w:tcW w:w="929" w:type="dxa"/>
            <w:tcBorders>
              <w:top w:val="single" w:sz="2" w:space="0" w:color="000000"/>
              <w:left w:val="single" w:sz="2" w:space="0" w:color="000000"/>
              <w:bottom w:val="single" w:sz="2" w:space="0" w:color="000000"/>
              <w:right w:val="single" w:sz="2" w:space="0" w:color="000000"/>
            </w:tcBorders>
          </w:tcPr>
          <w:p w14:paraId="472A674D" w14:textId="77777777" w:rsidR="00890157" w:rsidRDefault="00000000">
            <w:pPr>
              <w:spacing w:after="0" w:line="259" w:lineRule="auto"/>
              <w:ind w:left="0" w:firstLine="0"/>
              <w:jc w:val="left"/>
            </w:pPr>
            <w:r>
              <w:rPr>
                <w:b/>
                <w:sz w:val="15"/>
              </w:rPr>
              <w:t>Type</w:t>
            </w:r>
          </w:p>
        </w:tc>
        <w:tc>
          <w:tcPr>
            <w:tcW w:w="2661" w:type="dxa"/>
            <w:tcBorders>
              <w:top w:val="single" w:sz="2" w:space="0" w:color="000000"/>
              <w:left w:val="single" w:sz="2" w:space="0" w:color="000000"/>
              <w:bottom w:val="single" w:sz="2" w:space="0" w:color="000000"/>
              <w:right w:val="single" w:sz="2" w:space="0" w:color="000000"/>
            </w:tcBorders>
          </w:tcPr>
          <w:p w14:paraId="40C9BD81" w14:textId="77777777" w:rsidR="00890157" w:rsidRDefault="00000000">
            <w:pPr>
              <w:spacing w:after="0" w:line="259" w:lineRule="auto"/>
              <w:ind w:left="0" w:firstLine="0"/>
              <w:jc w:val="left"/>
            </w:pPr>
            <w:r>
              <w:rPr>
                <w:b/>
                <w:sz w:val="15"/>
              </w:rPr>
              <w:t>Value</w:t>
            </w:r>
          </w:p>
        </w:tc>
      </w:tr>
      <w:tr w:rsidR="00890157" w14:paraId="19E7D6F5" w14:textId="77777777">
        <w:trPr>
          <w:trHeight w:val="195"/>
        </w:trPr>
        <w:tc>
          <w:tcPr>
            <w:tcW w:w="1434" w:type="dxa"/>
            <w:tcBorders>
              <w:top w:val="single" w:sz="2" w:space="0" w:color="000000"/>
              <w:left w:val="single" w:sz="2" w:space="0" w:color="000000"/>
              <w:bottom w:val="single" w:sz="2" w:space="0" w:color="000000"/>
              <w:right w:val="single" w:sz="2" w:space="0" w:color="000000"/>
            </w:tcBorders>
          </w:tcPr>
          <w:p w14:paraId="0D9DF172" w14:textId="77777777" w:rsidR="00890157" w:rsidRDefault="00000000">
            <w:pPr>
              <w:spacing w:after="0" w:line="259" w:lineRule="auto"/>
              <w:ind w:left="0" w:firstLine="0"/>
              <w:jc w:val="left"/>
            </w:pPr>
            <w:r>
              <w:rPr>
                <w:rFonts w:ascii="Calibri" w:eastAsia="Calibri" w:hAnsi="Calibri" w:cs="Calibri"/>
                <w:sz w:val="15"/>
              </w:rPr>
              <w:lastRenderedPageBreak/>
              <w:t>ID</w:t>
            </w:r>
          </w:p>
        </w:tc>
        <w:tc>
          <w:tcPr>
            <w:tcW w:w="3187" w:type="dxa"/>
            <w:tcBorders>
              <w:top w:val="single" w:sz="2" w:space="0" w:color="000000"/>
              <w:left w:val="single" w:sz="2" w:space="0" w:color="000000"/>
              <w:bottom w:val="single" w:sz="2" w:space="0" w:color="000000"/>
              <w:right w:val="single" w:sz="2" w:space="0" w:color="000000"/>
            </w:tcBorders>
          </w:tcPr>
          <w:p w14:paraId="7F4466D2" w14:textId="77777777" w:rsidR="00890157" w:rsidRDefault="00000000">
            <w:pPr>
              <w:spacing w:after="0" w:line="259" w:lineRule="auto"/>
              <w:ind w:left="0" w:firstLine="0"/>
              <w:jc w:val="left"/>
            </w:pPr>
            <w:r>
              <w:rPr>
                <w:sz w:val="15"/>
              </w:rPr>
              <w:t>Assigned ID</w:t>
            </w:r>
          </w:p>
        </w:tc>
        <w:tc>
          <w:tcPr>
            <w:tcW w:w="929" w:type="dxa"/>
            <w:tcBorders>
              <w:top w:val="single" w:sz="2" w:space="0" w:color="000000"/>
              <w:left w:val="single" w:sz="2" w:space="0" w:color="000000"/>
              <w:bottom w:val="single" w:sz="2" w:space="0" w:color="000000"/>
              <w:right w:val="single" w:sz="2" w:space="0" w:color="000000"/>
            </w:tcBorders>
          </w:tcPr>
          <w:p w14:paraId="7E298045" w14:textId="77777777" w:rsidR="00890157" w:rsidRDefault="00000000">
            <w:pPr>
              <w:spacing w:after="0" w:line="259" w:lineRule="auto"/>
              <w:ind w:left="0" w:firstLine="0"/>
              <w:jc w:val="left"/>
            </w:pPr>
            <w:r>
              <w:rPr>
                <w:sz w:val="15"/>
              </w:rPr>
              <w:t>Numeric</w:t>
            </w:r>
          </w:p>
        </w:tc>
        <w:tc>
          <w:tcPr>
            <w:tcW w:w="2661" w:type="dxa"/>
            <w:tcBorders>
              <w:top w:val="single" w:sz="2" w:space="0" w:color="000000"/>
              <w:left w:val="single" w:sz="2" w:space="0" w:color="000000"/>
              <w:bottom w:val="single" w:sz="2" w:space="0" w:color="000000"/>
              <w:right w:val="single" w:sz="2" w:space="0" w:color="000000"/>
            </w:tcBorders>
          </w:tcPr>
          <w:p w14:paraId="192ACC2F" w14:textId="77777777" w:rsidR="00890157" w:rsidRDefault="00890157">
            <w:pPr>
              <w:spacing w:after="160" w:line="259" w:lineRule="auto"/>
              <w:ind w:left="0" w:firstLine="0"/>
              <w:jc w:val="left"/>
            </w:pPr>
          </w:p>
        </w:tc>
      </w:tr>
      <w:tr w:rsidR="00890157" w14:paraId="517393CB" w14:textId="77777777">
        <w:trPr>
          <w:trHeight w:val="195"/>
        </w:trPr>
        <w:tc>
          <w:tcPr>
            <w:tcW w:w="1434" w:type="dxa"/>
            <w:tcBorders>
              <w:top w:val="single" w:sz="2" w:space="0" w:color="000000"/>
              <w:left w:val="single" w:sz="2" w:space="0" w:color="000000"/>
              <w:bottom w:val="single" w:sz="2" w:space="0" w:color="000000"/>
              <w:right w:val="single" w:sz="2" w:space="0" w:color="000000"/>
            </w:tcBorders>
          </w:tcPr>
          <w:p w14:paraId="6E2E2B1A" w14:textId="77777777" w:rsidR="00890157" w:rsidRDefault="00000000">
            <w:pPr>
              <w:spacing w:after="0" w:line="259" w:lineRule="auto"/>
              <w:ind w:left="0" w:firstLine="0"/>
              <w:jc w:val="left"/>
            </w:pPr>
            <w:r>
              <w:rPr>
                <w:rFonts w:ascii="Calibri" w:eastAsia="Calibri" w:hAnsi="Calibri" w:cs="Calibri"/>
                <w:sz w:val="15"/>
              </w:rPr>
              <w:t>Data track</w:t>
            </w:r>
          </w:p>
        </w:tc>
        <w:tc>
          <w:tcPr>
            <w:tcW w:w="3187" w:type="dxa"/>
            <w:tcBorders>
              <w:top w:val="single" w:sz="2" w:space="0" w:color="000000"/>
              <w:left w:val="single" w:sz="2" w:space="0" w:color="000000"/>
              <w:bottom w:val="single" w:sz="2" w:space="0" w:color="000000"/>
              <w:right w:val="single" w:sz="2" w:space="0" w:color="000000"/>
            </w:tcBorders>
          </w:tcPr>
          <w:p w14:paraId="7C3863D3" w14:textId="77777777" w:rsidR="00890157" w:rsidRDefault="00000000">
            <w:pPr>
              <w:spacing w:after="0" w:line="259" w:lineRule="auto"/>
              <w:ind w:left="0" w:firstLine="0"/>
              <w:jc w:val="left"/>
            </w:pPr>
            <w:r>
              <w:rPr>
                <w:sz w:val="15"/>
              </w:rPr>
              <w:t>Name of the dataset</w:t>
            </w:r>
          </w:p>
        </w:tc>
        <w:tc>
          <w:tcPr>
            <w:tcW w:w="929" w:type="dxa"/>
            <w:tcBorders>
              <w:top w:val="single" w:sz="2" w:space="0" w:color="000000"/>
              <w:left w:val="single" w:sz="2" w:space="0" w:color="000000"/>
              <w:bottom w:val="single" w:sz="2" w:space="0" w:color="000000"/>
              <w:right w:val="single" w:sz="2" w:space="0" w:color="000000"/>
            </w:tcBorders>
          </w:tcPr>
          <w:p w14:paraId="1A5A9EB3" w14:textId="77777777" w:rsidR="00890157" w:rsidRDefault="00000000">
            <w:pPr>
              <w:spacing w:after="0" w:line="259" w:lineRule="auto"/>
              <w:ind w:left="0" w:firstLine="0"/>
              <w:jc w:val="left"/>
            </w:pPr>
            <w:r>
              <w:rPr>
                <w:sz w:val="15"/>
              </w:rPr>
              <w:t>Alphabet</w:t>
            </w:r>
          </w:p>
        </w:tc>
        <w:tc>
          <w:tcPr>
            <w:tcW w:w="2661" w:type="dxa"/>
            <w:tcBorders>
              <w:top w:val="single" w:sz="2" w:space="0" w:color="000000"/>
              <w:left w:val="single" w:sz="2" w:space="0" w:color="000000"/>
              <w:bottom w:val="single" w:sz="2" w:space="0" w:color="000000"/>
              <w:right w:val="single" w:sz="2" w:space="0" w:color="000000"/>
            </w:tcBorders>
          </w:tcPr>
          <w:p w14:paraId="2186F50C" w14:textId="77777777" w:rsidR="00890157" w:rsidRDefault="00890157">
            <w:pPr>
              <w:spacing w:after="160" w:line="259" w:lineRule="auto"/>
              <w:ind w:left="0" w:firstLine="0"/>
              <w:jc w:val="left"/>
            </w:pPr>
          </w:p>
        </w:tc>
      </w:tr>
      <w:tr w:rsidR="00890157" w14:paraId="0C6B8274" w14:textId="77777777">
        <w:trPr>
          <w:trHeight w:val="195"/>
        </w:trPr>
        <w:tc>
          <w:tcPr>
            <w:tcW w:w="1434" w:type="dxa"/>
            <w:tcBorders>
              <w:top w:val="single" w:sz="2" w:space="0" w:color="000000"/>
              <w:left w:val="single" w:sz="2" w:space="0" w:color="000000"/>
              <w:bottom w:val="single" w:sz="2" w:space="0" w:color="000000"/>
              <w:right w:val="single" w:sz="2" w:space="0" w:color="000000"/>
            </w:tcBorders>
          </w:tcPr>
          <w:p w14:paraId="59F9A2B1" w14:textId="77777777" w:rsidR="00890157" w:rsidRDefault="00000000">
            <w:pPr>
              <w:spacing w:after="0" w:line="259" w:lineRule="auto"/>
              <w:ind w:left="0" w:firstLine="0"/>
              <w:jc w:val="left"/>
            </w:pPr>
            <w:r>
              <w:rPr>
                <w:rFonts w:ascii="Calibri" w:eastAsia="Calibri" w:hAnsi="Calibri" w:cs="Calibri"/>
                <w:sz w:val="15"/>
              </w:rPr>
              <w:t>Age</w:t>
            </w:r>
          </w:p>
        </w:tc>
        <w:tc>
          <w:tcPr>
            <w:tcW w:w="3187" w:type="dxa"/>
            <w:tcBorders>
              <w:top w:val="single" w:sz="2" w:space="0" w:color="000000"/>
              <w:left w:val="single" w:sz="2" w:space="0" w:color="000000"/>
              <w:bottom w:val="single" w:sz="2" w:space="0" w:color="000000"/>
              <w:right w:val="single" w:sz="2" w:space="0" w:color="000000"/>
            </w:tcBorders>
          </w:tcPr>
          <w:p w14:paraId="58E3593C" w14:textId="77777777" w:rsidR="00890157" w:rsidRDefault="00000000">
            <w:pPr>
              <w:spacing w:after="0" w:line="259" w:lineRule="auto"/>
              <w:ind w:left="0" w:firstLine="0"/>
              <w:jc w:val="left"/>
            </w:pPr>
            <w:r>
              <w:rPr>
                <w:sz w:val="15"/>
              </w:rPr>
              <w:t>Age, all compiled</w:t>
            </w:r>
          </w:p>
        </w:tc>
        <w:tc>
          <w:tcPr>
            <w:tcW w:w="929" w:type="dxa"/>
            <w:tcBorders>
              <w:top w:val="single" w:sz="2" w:space="0" w:color="000000"/>
              <w:left w:val="single" w:sz="2" w:space="0" w:color="000000"/>
              <w:bottom w:val="single" w:sz="2" w:space="0" w:color="000000"/>
              <w:right w:val="single" w:sz="2" w:space="0" w:color="000000"/>
            </w:tcBorders>
          </w:tcPr>
          <w:p w14:paraId="24E33315" w14:textId="77777777" w:rsidR="00890157" w:rsidRDefault="00000000">
            <w:pPr>
              <w:spacing w:after="0" w:line="259" w:lineRule="auto"/>
              <w:ind w:left="0" w:firstLine="0"/>
              <w:jc w:val="left"/>
            </w:pPr>
            <w:r>
              <w:rPr>
                <w:sz w:val="15"/>
              </w:rPr>
              <w:t>Numeric</w:t>
            </w:r>
          </w:p>
        </w:tc>
        <w:tc>
          <w:tcPr>
            <w:tcW w:w="2661" w:type="dxa"/>
            <w:tcBorders>
              <w:top w:val="single" w:sz="2" w:space="0" w:color="000000"/>
              <w:left w:val="single" w:sz="2" w:space="0" w:color="000000"/>
              <w:bottom w:val="single" w:sz="2" w:space="0" w:color="000000"/>
              <w:right w:val="single" w:sz="2" w:space="0" w:color="000000"/>
            </w:tcBorders>
          </w:tcPr>
          <w:p w14:paraId="3B2B6FC4" w14:textId="77777777" w:rsidR="00890157" w:rsidRDefault="00890157">
            <w:pPr>
              <w:spacing w:after="160" w:line="259" w:lineRule="auto"/>
              <w:ind w:left="0" w:firstLine="0"/>
              <w:jc w:val="left"/>
            </w:pPr>
          </w:p>
        </w:tc>
      </w:tr>
      <w:tr w:rsidR="00890157" w14:paraId="1F1D3B2B" w14:textId="77777777">
        <w:trPr>
          <w:trHeight w:val="164"/>
        </w:trPr>
        <w:tc>
          <w:tcPr>
            <w:tcW w:w="1434" w:type="dxa"/>
            <w:tcBorders>
              <w:top w:val="single" w:sz="2" w:space="0" w:color="000000"/>
              <w:left w:val="single" w:sz="2" w:space="0" w:color="000000"/>
              <w:bottom w:val="single" w:sz="2" w:space="0" w:color="000000"/>
              <w:right w:val="single" w:sz="2" w:space="0" w:color="000000"/>
            </w:tcBorders>
          </w:tcPr>
          <w:p w14:paraId="1378643A" w14:textId="77777777" w:rsidR="00890157" w:rsidRDefault="00000000">
            <w:pPr>
              <w:spacing w:after="0" w:line="259" w:lineRule="auto"/>
              <w:ind w:left="0" w:firstLine="0"/>
              <w:jc w:val="left"/>
            </w:pPr>
            <w:r>
              <w:rPr>
                <w:rFonts w:ascii="Calibri" w:eastAsia="Calibri" w:hAnsi="Calibri" w:cs="Calibri"/>
                <w:sz w:val="15"/>
              </w:rPr>
              <w:t>Age diagnosis</w:t>
            </w:r>
          </w:p>
        </w:tc>
        <w:tc>
          <w:tcPr>
            <w:tcW w:w="3187" w:type="dxa"/>
            <w:tcBorders>
              <w:top w:val="single" w:sz="2" w:space="0" w:color="000000"/>
              <w:left w:val="single" w:sz="2" w:space="0" w:color="000000"/>
              <w:bottom w:val="single" w:sz="2" w:space="0" w:color="000000"/>
              <w:right w:val="single" w:sz="2" w:space="0" w:color="000000"/>
            </w:tcBorders>
          </w:tcPr>
          <w:p w14:paraId="0CA9AE82" w14:textId="680673BC" w:rsidR="00890157" w:rsidRDefault="00F37080">
            <w:pPr>
              <w:spacing w:after="0" w:line="259" w:lineRule="auto"/>
              <w:ind w:left="0" w:firstLine="0"/>
              <w:jc w:val="left"/>
            </w:pPr>
            <w:ins w:id="13" w:author="Long Song" w:date="2022-10-29T12:10:00Z">
              <w:r>
                <w:rPr>
                  <w:sz w:val="15"/>
                </w:rPr>
                <w:t>A</w:t>
              </w:r>
            </w:ins>
            <w:del w:id="14" w:author="Long Song" w:date="2022-10-29T12:10:00Z">
              <w:r w:rsidDel="00F37080">
                <w:rPr>
                  <w:sz w:val="15"/>
                </w:rPr>
                <w:delText>a</w:delText>
              </w:r>
            </w:del>
            <w:r>
              <w:rPr>
                <w:sz w:val="15"/>
              </w:rPr>
              <w:t>ge in years at diagnosis</w:t>
            </w:r>
          </w:p>
        </w:tc>
        <w:tc>
          <w:tcPr>
            <w:tcW w:w="929" w:type="dxa"/>
            <w:tcBorders>
              <w:top w:val="single" w:sz="2" w:space="0" w:color="000000"/>
              <w:left w:val="single" w:sz="2" w:space="0" w:color="000000"/>
              <w:bottom w:val="single" w:sz="2" w:space="0" w:color="000000"/>
              <w:right w:val="single" w:sz="2" w:space="0" w:color="000000"/>
            </w:tcBorders>
          </w:tcPr>
          <w:p w14:paraId="649875DC" w14:textId="77777777" w:rsidR="00890157" w:rsidRDefault="00000000">
            <w:pPr>
              <w:spacing w:after="0" w:line="259" w:lineRule="auto"/>
              <w:ind w:left="0" w:firstLine="0"/>
              <w:jc w:val="left"/>
            </w:pPr>
            <w:r>
              <w:rPr>
                <w:sz w:val="15"/>
              </w:rPr>
              <w:t>Numeric</w:t>
            </w:r>
          </w:p>
        </w:tc>
        <w:tc>
          <w:tcPr>
            <w:tcW w:w="2661" w:type="dxa"/>
            <w:tcBorders>
              <w:top w:val="single" w:sz="2" w:space="0" w:color="000000"/>
              <w:left w:val="single" w:sz="2" w:space="0" w:color="000000"/>
              <w:bottom w:val="single" w:sz="2" w:space="0" w:color="000000"/>
              <w:right w:val="single" w:sz="2" w:space="0" w:color="000000"/>
            </w:tcBorders>
          </w:tcPr>
          <w:p w14:paraId="47EE6172" w14:textId="77777777" w:rsidR="00890157" w:rsidRDefault="00890157">
            <w:pPr>
              <w:spacing w:after="160" w:line="259" w:lineRule="auto"/>
              <w:ind w:left="0" w:firstLine="0"/>
              <w:jc w:val="left"/>
            </w:pPr>
          </w:p>
        </w:tc>
      </w:tr>
      <w:tr w:rsidR="00890157" w14:paraId="60878954" w14:textId="77777777">
        <w:trPr>
          <w:trHeight w:val="416"/>
        </w:trPr>
        <w:tc>
          <w:tcPr>
            <w:tcW w:w="1434" w:type="dxa"/>
            <w:tcBorders>
              <w:top w:val="single" w:sz="2" w:space="0" w:color="000000"/>
              <w:left w:val="single" w:sz="2" w:space="0" w:color="000000"/>
              <w:bottom w:val="single" w:sz="2" w:space="0" w:color="000000"/>
              <w:right w:val="single" w:sz="2" w:space="0" w:color="000000"/>
            </w:tcBorders>
            <w:vAlign w:val="center"/>
          </w:tcPr>
          <w:p w14:paraId="3F73918D" w14:textId="77777777" w:rsidR="00890157" w:rsidRDefault="00000000">
            <w:pPr>
              <w:spacing w:after="0" w:line="259" w:lineRule="auto"/>
              <w:ind w:left="0" w:firstLine="0"/>
              <w:jc w:val="left"/>
            </w:pPr>
            <w:r>
              <w:rPr>
                <w:rFonts w:ascii="Calibri" w:eastAsia="Calibri" w:hAnsi="Calibri" w:cs="Calibri"/>
                <w:sz w:val="15"/>
              </w:rPr>
              <w:t xml:space="preserve">Agediag </w:t>
            </w:r>
            <w:r>
              <w:rPr>
                <w:rFonts w:ascii="Calibri" w:eastAsia="Calibri" w:hAnsi="Calibri" w:cs="Calibri"/>
                <w:noProof/>
              </w:rPr>
              <mc:AlternateContent>
                <mc:Choice Requires="wpg">
                  <w:drawing>
                    <wp:inline distT="0" distB="0" distL="0" distR="0" wp14:anchorId="413029EC" wp14:editId="6FC51A19">
                      <wp:extent cx="30556" cy="3539"/>
                      <wp:effectExtent l="0" t="0" r="0" b="0"/>
                      <wp:docPr id="57377" name="Group 57377"/>
                      <wp:cNvGraphicFramePr/>
                      <a:graphic xmlns:a="http://schemas.openxmlformats.org/drawingml/2006/main">
                        <a:graphicData uri="http://schemas.microsoft.com/office/word/2010/wordprocessingGroup">
                          <wpg:wgp>
                            <wpg:cNvGrpSpPr/>
                            <wpg:grpSpPr>
                              <a:xfrm>
                                <a:off x="0" y="0"/>
                                <a:ext cx="30556" cy="3539"/>
                                <a:chOff x="0" y="0"/>
                                <a:chExt cx="30556" cy="3539"/>
                              </a:xfrm>
                            </wpg:grpSpPr>
                            <wps:wsp>
                              <wps:cNvPr id="1485" name="Shape 1485"/>
                              <wps:cNvSpPr/>
                              <wps:spPr>
                                <a:xfrm>
                                  <a:off x="0" y="0"/>
                                  <a:ext cx="30556" cy="0"/>
                                </a:xfrm>
                                <a:custGeom>
                                  <a:avLst/>
                                  <a:gdLst/>
                                  <a:ahLst/>
                                  <a:cxnLst/>
                                  <a:rect l="0" t="0" r="0" b="0"/>
                                  <a:pathLst>
                                    <a:path w="30556">
                                      <a:moveTo>
                                        <a:pt x="0" y="0"/>
                                      </a:moveTo>
                                      <a:lnTo>
                                        <a:pt x="30556" y="0"/>
                                      </a:lnTo>
                                    </a:path>
                                  </a:pathLst>
                                </a:custGeom>
                                <a:ln w="353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377" style="width:2.40599pt;height:0.278692pt;mso-position-horizontal-relative:char;mso-position-vertical-relative:line" coordsize="305,35">
                      <v:shape id="Shape 1485" style="position:absolute;width:305;height:0;left:0;top:0;" coordsize="30556,0" path="m0,0l30556,0">
                        <v:stroke weight="0.278692pt" endcap="flat" joinstyle="miter" miterlimit="10" on="true" color="#000000"/>
                        <v:fill on="false" color="#000000" opacity="0"/>
                      </v:shape>
                    </v:group>
                  </w:pict>
                </mc:Fallback>
              </mc:AlternateContent>
            </w:r>
            <w:r>
              <w:rPr>
                <w:rFonts w:ascii="Calibri" w:eastAsia="Calibri" w:hAnsi="Calibri" w:cs="Calibri"/>
                <w:sz w:val="15"/>
              </w:rPr>
              <w:t>category</w:t>
            </w:r>
          </w:p>
        </w:tc>
        <w:tc>
          <w:tcPr>
            <w:tcW w:w="3187" w:type="dxa"/>
            <w:tcBorders>
              <w:top w:val="single" w:sz="2" w:space="0" w:color="000000"/>
              <w:left w:val="single" w:sz="2" w:space="0" w:color="000000"/>
              <w:bottom w:val="single" w:sz="2" w:space="0" w:color="000000"/>
              <w:right w:val="single" w:sz="2" w:space="0" w:color="000000"/>
            </w:tcBorders>
            <w:vAlign w:val="center"/>
          </w:tcPr>
          <w:p w14:paraId="4FA39926" w14:textId="77777777" w:rsidR="00890157" w:rsidRDefault="00000000">
            <w:pPr>
              <w:spacing w:after="0" w:line="259" w:lineRule="auto"/>
              <w:ind w:left="0" w:firstLine="0"/>
              <w:jc w:val="left"/>
            </w:pPr>
            <w:r>
              <w:rPr>
                <w:sz w:val="15"/>
              </w:rPr>
              <w:t>Age in years at diagnosis</w:t>
            </w:r>
          </w:p>
        </w:tc>
        <w:tc>
          <w:tcPr>
            <w:tcW w:w="929" w:type="dxa"/>
            <w:tcBorders>
              <w:top w:val="single" w:sz="2" w:space="0" w:color="000000"/>
              <w:left w:val="single" w:sz="2" w:space="0" w:color="000000"/>
              <w:bottom w:val="single" w:sz="2" w:space="0" w:color="000000"/>
              <w:right w:val="single" w:sz="2" w:space="0" w:color="000000"/>
            </w:tcBorders>
            <w:vAlign w:val="center"/>
          </w:tcPr>
          <w:p w14:paraId="52373938" w14:textId="77777777" w:rsidR="00890157" w:rsidRDefault="00000000">
            <w:pPr>
              <w:spacing w:after="0" w:line="259" w:lineRule="auto"/>
              <w:ind w:left="0" w:firstLine="0"/>
              <w:jc w:val="left"/>
            </w:pPr>
            <w:r>
              <w:rPr>
                <w:sz w:val="15"/>
              </w:rPr>
              <w:t>Categorical</w:t>
            </w:r>
          </w:p>
        </w:tc>
        <w:tc>
          <w:tcPr>
            <w:tcW w:w="2661" w:type="dxa"/>
            <w:tcBorders>
              <w:top w:val="single" w:sz="2" w:space="0" w:color="000000"/>
              <w:left w:val="single" w:sz="2" w:space="0" w:color="000000"/>
              <w:bottom w:val="single" w:sz="2" w:space="0" w:color="000000"/>
              <w:right w:val="single" w:sz="2" w:space="0" w:color="000000"/>
            </w:tcBorders>
          </w:tcPr>
          <w:p w14:paraId="2B9B0132" w14:textId="77777777" w:rsidR="00890157" w:rsidRDefault="00000000">
            <w:pPr>
              <w:numPr>
                <w:ilvl w:val="0"/>
                <w:numId w:val="12"/>
              </w:numPr>
              <w:spacing w:after="19" w:line="259" w:lineRule="auto"/>
              <w:ind w:hanging="127"/>
              <w:jc w:val="left"/>
            </w:pPr>
            <w:r>
              <w:rPr>
                <w:sz w:val="15"/>
              </w:rPr>
              <w:t>= ≥ 40</w:t>
            </w:r>
          </w:p>
          <w:p w14:paraId="7489AB8F" w14:textId="77777777" w:rsidR="00890157" w:rsidRDefault="00000000">
            <w:pPr>
              <w:numPr>
                <w:ilvl w:val="0"/>
                <w:numId w:val="12"/>
              </w:numPr>
              <w:spacing w:after="0" w:line="259" w:lineRule="auto"/>
              <w:ind w:hanging="127"/>
              <w:jc w:val="left"/>
            </w:pPr>
            <w:r>
              <w:rPr>
                <w:sz w:val="15"/>
              </w:rPr>
              <w:t>= ≤ 40</w:t>
            </w:r>
          </w:p>
        </w:tc>
      </w:tr>
      <w:tr w:rsidR="00890157" w14:paraId="1FE0392E" w14:textId="77777777">
        <w:trPr>
          <w:trHeight w:val="385"/>
        </w:trPr>
        <w:tc>
          <w:tcPr>
            <w:tcW w:w="1434" w:type="dxa"/>
            <w:tcBorders>
              <w:top w:val="single" w:sz="2" w:space="0" w:color="000000"/>
              <w:left w:val="single" w:sz="2" w:space="0" w:color="000000"/>
              <w:bottom w:val="single" w:sz="2" w:space="0" w:color="000000"/>
              <w:right w:val="single" w:sz="2" w:space="0" w:color="000000"/>
            </w:tcBorders>
            <w:vAlign w:val="center"/>
          </w:tcPr>
          <w:p w14:paraId="4AAC496F" w14:textId="77777777" w:rsidR="00890157" w:rsidRDefault="00000000">
            <w:pPr>
              <w:spacing w:after="0" w:line="259" w:lineRule="auto"/>
              <w:ind w:left="0" w:firstLine="0"/>
              <w:jc w:val="left"/>
            </w:pPr>
            <w:r>
              <w:rPr>
                <w:rFonts w:ascii="Calibri" w:eastAsia="Calibri" w:hAnsi="Calibri" w:cs="Calibri"/>
                <w:sz w:val="15"/>
              </w:rPr>
              <w:t>Prg1 age</w:t>
            </w:r>
          </w:p>
        </w:tc>
        <w:tc>
          <w:tcPr>
            <w:tcW w:w="3187" w:type="dxa"/>
            <w:tcBorders>
              <w:top w:val="single" w:sz="2" w:space="0" w:color="000000"/>
              <w:left w:val="single" w:sz="2" w:space="0" w:color="000000"/>
              <w:bottom w:val="single" w:sz="2" w:space="0" w:color="000000"/>
              <w:right w:val="single" w:sz="2" w:space="0" w:color="000000"/>
            </w:tcBorders>
          </w:tcPr>
          <w:p w14:paraId="4E8A1312" w14:textId="77777777" w:rsidR="00890157" w:rsidRDefault="00000000">
            <w:pPr>
              <w:spacing w:after="14" w:line="259" w:lineRule="auto"/>
              <w:ind w:left="0" w:firstLine="0"/>
              <w:jc w:val="left"/>
            </w:pPr>
            <w:r>
              <w:rPr>
                <w:sz w:val="15"/>
              </w:rPr>
              <w:t>Age at 1st term pregnancy</w:t>
            </w:r>
          </w:p>
          <w:p w14:paraId="220A7B06" w14:textId="77777777" w:rsidR="00890157" w:rsidRDefault="00000000">
            <w:pPr>
              <w:spacing w:after="0" w:line="259" w:lineRule="auto"/>
              <w:ind w:left="0" w:firstLine="0"/>
              <w:jc w:val="left"/>
            </w:pPr>
            <w:r>
              <w:rPr>
                <w:sz w:val="15"/>
              </w:rPr>
              <w:t xml:space="preserve">(live birth or gestation </w:t>
            </w:r>
            <w:r>
              <w:rPr>
                <w:i/>
                <w:sz w:val="15"/>
              </w:rPr>
              <w:t xml:space="preserve">&gt; </w:t>
            </w:r>
            <w:r>
              <w:rPr>
                <w:sz w:val="15"/>
              </w:rPr>
              <w:t>24 weeks)</w:t>
            </w:r>
          </w:p>
        </w:tc>
        <w:tc>
          <w:tcPr>
            <w:tcW w:w="929" w:type="dxa"/>
            <w:tcBorders>
              <w:top w:val="single" w:sz="2" w:space="0" w:color="000000"/>
              <w:left w:val="single" w:sz="2" w:space="0" w:color="000000"/>
              <w:bottom w:val="single" w:sz="2" w:space="0" w:color="000000"/>
              <w:right w:val="single" w:sz="2" w:space="0" w:color="000000"/>
            </w:tcBorders>
            <w:vAlign w:val="center"/>
          </w:tcPr>
          <w:p w14:paraId="071E54B9" w14:textId="77777777" w:rsidR="00890157" w:rsidRDefault="00000000">
            <w:pPr>
              <w:spacing w:after="0" w:line="259" w:lineRule="auto"/>
              <w:ind w:left="0" w:firstLine="0"/>
              <w:jc w:val="left"/>
            </w:pPr>
            <w:r>
              <w:rPr>
                <w:sz w:val="15"/>
              </w:rPr>
              <w:t>Numeric</w:t>
            </w:r>
          </w:p>
        </w:tc>
        <w:tc>
          <w:tcPr>
            <w:tcW w:w="2661" w:type="dxa"/>
            <w:tcBorders>
              <w:top w:val="single" w:sz="2" w:space="0" w:color="000000"/>
              <w:left w:val="single" w:sz="2" w:space="0" w:color="000000"/>
              <w:bottom w:val="single" w:sz="2" w:space="0" w:color="000000"/>
              <w:right w:val="single" w:sz="2" w:space="0" w:color="000000"/>
            </w:tcBorders>
          </w:tcPr>
          <w:p w14:paraId="31A4F1E2" w14:textId="77777777" w:rsidR="00890157" w:rsidRDefault="00890157">
            <w:pPr>
              <w:spacing w:after="160" w:line="259" w:lineRule="auto"/>
              <w:ind w:left="0" w:firstLine="0"/>
              <w:jc w:val="left"/>
            </w:pPr>
          </w:p>
        </w:tc>
      </w:tr>
      <w:tr w:rsidR="00890157" w14:paraId="38B69BAE" w14:textId="77777777">
        <w:trPr>
          <w:trHeight w:val="385"/>
        </w:trPr>
        <w:tc>
          <w:tcPr>
            <w:tcW w:w="1434" w:type="dxa"/>
            <w:tcBorders>
              <w:top w:val="single" w:sz="2" w:space="0" w:color="000000"/>
              <w:left w:val="single" w:sz="2" w:space="0" w:color="000000"/>
              <w:bottom w:val="single" w:sz="2" w:space="0" w:color="000000"/>
              <w:right w:val="single" w:sz="2" w:space="0" w:color="000000"/>
            </w:tcBorders>
            <w:vAlign w:val="center"/>
          </w:tcPr>
          <w:p w14:paraId="77FE5786" w14:textId="77777777" w:rsidR="00890157" w:rsidRDefault="00000000">
            <w:pPr>
              <w:spacing w:after="0" w:line="259" w:lineRule="auto"/>
              <w:ind w:left="0" w:firstLine="0"/>
              <w:jc w:val="left"/>
            </w:pPr>
            <w:r>
              <w:rPr>
                <w:rFonts w:ascii="Calibri" w:eastAsia="Calibri" w:hAnsi="Calibri" w:cs="Calibri"/>
                <w:sz w:val="15"/>
              </w:rPr>
              <w:t>Preg PostCA</w:t>
            </w:r>
          </w:p>
        </w:tc>
        <w:tc>
          <w:tcPr>
            <w:tcW w:w="3187" w:type="dxa"/>
            <w:tcBorders>
              <w:top w:val="single" w:sz="2" w:space="0" w:color="000000"/>
              <w:left w:val="single" w:sz="2" w:space="0" w:color="000000"/>
              <w:bottom w:val="single" w:sz="2" w:space="0" w:color="000000"/>
              <w:right w:val="single" w:sz="2" w:space="0" w:color="000000"/>
            </w:tcBorders>
            <w:vAlign w:val="center"/>
          </w:tcPr>
          <w:p w14:paraId="7370AA42" w14:textId="77777777" w:rsidR="00890157" w:rsidRDefault="00000000">
            <w:pPr>
              <w:spacing w:after="0" w:line="259" w:lineRule="auto"/>
              <w:ind w:left="0" w:firstLine="0"/>
              <w:jc w:val="left"/>
            </w:pPr>
            <w:r>
              <w:rPr>
                <w:sz w:val="15"/>
              </w:rPr>
              <w:t>Did you get pregnant after breast cancer?</w:t>
            </w:r>
          </w:p>
        </w:tc>
        <w:tc>
          <w:tcPr>
            <w:tcW w:w="929" w:type="dxa"/>
            <w:tcBorders>
              <w:top w:val="single" w:sz="2" w:space="0" w:color="000000"/>
              <w:left w:val="single" w:sz="2" w:space="0" w:color="000000"/>
              <w:bottom w:val="single" w:sz="2" w:space="0" w:color="000000"/>
              <w:right w:val="single" w:sz="2" w:space="0" w:color="000000"/>
            </w:tcBorders>
            <w:vAlign w:val="center"/>
          </w:tcPr>
          <w:p w14:paraId="4440AC79" w14:textId="77777777" w:rsidR="00890157" w:rsidRDefault="00000000">
            <w:pPr>
              <w:spacing w:after="0" w:line="259" w:lineRule="auto"/>
              <w:ind w:left="0" w:firstLine="0"/>
              <w:jc w:val="left"/>
            </w:pPr>
            <w:r>
              <w:rPr>
                <w:sz w:val="15"/>
              </w:rPr>
              <w:t>Boolean</w:t>
            </w:r>
          </w:p>
        </w:tc>
        <w:tc>
          <w:tcPr>
            <w:tcW w:w="2661" w:type="dxa"/>
            <w:tcBorders>
              <w:top w:val="single" w:sz="2" w:space="0" w:color="000000"/>
              <w:left w:val="single" w:sz="2" w:space="0" w:color="000000"/>
              <w:bottom w:val="single" w:sz="2" w:space="0" w:color="000000"/>
              <w:right w:val="single" w:sz="2" w:space="0" w:color="000000"/>
            </w:tcBorders>
          </w:tcPr>
          <w:p w14:paraId="00257999" w14:textId="77777777" w:rsidR="00890157" w:rsidRDefault="00000000">
            <w:pPr>
              <w:spacing w:after="0" w:line="259" w:lineRule="auto"/>
              <w:ind w:left="0" w:right="1924" w:firstLine="0"/>
              <w:jc w:val="left"/>
            </w:pPr>
            <w:r>
              <w:rPr>
                <w:sz w:val="15"/>
              </w:rPr>
              <w:t>0 = No 1 = Yes</w:t>
            </w:r>
          </w:p>
        </w:tc>
      </w:tr>
      <w:tr w:rsidR="00890157" w14:paraId="70FBA5F4" w14:textId="77777777">
        <w:trPr>
          <w:trHeight w:val="385"/>
        </w:trPr>
        <w:tc>
          <w:tcPr>
            <w:tcW w:w="1434" w:type="dxa"/>
            <w:tcBorders>
              <w:top w:val="single" w:sz="2" w:space="0" w:color="000000"/>
              <w:left w:val="single" w:sz="2" w:space="0" w:color="000000"/>
              <w:bottom w:val="single" w:sz="2" w:space="0" w:color="000000"/>
              <w:right w:val="single" w:sz="2" w:space="0" w:color="000000"/>
            </w:tcBorders>
            <w:vAlign w:val="center"/>
          </w:tcPr>
          <w:p w14:paraId="507F256C" w14:textId="77777777" w:rsidR="00890157" w:rsidRDefault="00000000">
            <w:pPr>
              <w:spacing w:after="0" w:line="259" w:lineRule="auto"/>
              <w:ind w:left="0" w:firstLine="0"/>
              <w:jc w:val="left"/>
            </w:pPr>
            <w:r>
              <w:rPr>
                <w:rFonts w:ascii="Calibri" w:eastAsia="Calibri" w:hAnsi="Calibri" w:cs="Calibri"/>
                <w:sz w:val="15"/>
              </w:rPr>
              <w:t xml:space="preserve">Invasiveness </w:t>
            </w:r>
            <w:r>
              <w:rPr>
                <w:rFonts w:ascii="Calibri" w:eastAsia="Calibri" w:hAnsi="Calibri" w:cs="Calibri"/>
                <w:noProof/>
              </w:rPr>
              <mc:AlternateContent>
                <mc:Choice Requires="wpg">
                  <w:drawing>
                    <wp:inline distT="0" distB="0" distL="0" distR="0" wp14:anchorId="77872957" wp14:editId="1749DCFA">
                      <wp:extent cx="30556" cy="3539"/>
                      <wp:effectExtent l="0" t="0" r="0" b="0"/>
                      <wp:docPr id="57527" name="Group 57527"/>
                      <wp:cNvGraphicFramePr/>
                      <a:graphic xmlns:a="http://schemas.openxmlformats.org/drawingml/2006/main">
                        <a:graphicData uri="http://schemas.microsoft.com/office/word/2010/wordprocessingGroup">
                          <wpg:wgp>
                            <wpg:cNvGrpSpPr/>
                            <wpg:grpSpPr>
                              <a:xfrm>
                                <a:off x="0" y="0"/>
                                <a:ext cx="30556" cy="3539"/>
                                <a:chOff x="0" y="0"/>
                                <a:chExt cx="30556" cy="3539"/>
                              </a:xfrm>
                            </wpg:grpSpPr>
                            <wps:wsp>
                              <wps:cNvPr id="1529" name="Shape 1529"/>
                              <wps:cNvSpPr/>
                              <wps:spPr>
                                <a:xfrm>
                                  <a:off x="0" y="0"/>
                                  <a:ext cx="30556" cy="0"/>
                                </a:xfrm>
                                <a:custGeom>
                                  <a:avLst/>
                                  <a:gdLst/>
                                  <a:ahLst/>
                                  <a:cxnLst/>
                                  <a:rect l="0" t="0" r="0" b="0"/>
                                  <a:pathLst>
                                    <a:path w="30556">
                                      <a:moveTo>
                                        <a:pt x="0" y="0"/>
                                      </a:moveTo>
                                      <a:lnTo>
                                        <a:pt x="30556" y="0"/>
                                      </a:lnTo>
                                    </a:path>
                                  </a:pathLst>
                                </a:custGeom>
                                <a:ln w="353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527" style="width:2.40599pt;height:0.278692pt;mso-position-horizontal-relative:char;mso-position-vertical-relative:line" coordsize="305,35">
                      <v:shape id="Shape 1529" style="position:absolute;width:305;height:0;left:0;top:0;" coordsize="30556,0" path="m0,0l30556,0">
                        <v:stroke weight="0.278692pt" endcap="flat" joinstyle="miter" miterlimit="10" on="true" color="#000000"/>
                        <v:fill on="false" color="#000000" opacity="0"/>
                      </v:shape>
                    </v:group>
                  </w:pict>
                </mc:Fallback>
              </mc:AlternateContent>
            </w:r>
            <w:r>
              <w:rPr>
                <w:rFonts w:ascii="Calibri" w:eastAsia="Calibri" w:hAnsi="Calibri" w:cs="Calibri"/>
                <w:sz w:val="15"/>
              </w:rPr>
              <w:t>flg</w:t>
            </w:r>
          </w:p>
        </w:tc>
        <w:tc>
          <w:tcPr>
            <w:tcW w:w="3187" w:type="dxa"/>
            <w:tcBorders>
              <w:top w:val="single" w:sz="2" w:space="0" w:color="000000"/>
              <w:left w:val="single" w:sz="2" w:space="0" w:color="000000"/>
              <w:bottom w:val="single" w:sz="2" w:space="0" w:color="000000"/>
              <w:right w:val="single" w:sz="2" w:space="0" w:color="000000"/>
            </w:tcBorders>
            <w:vAlign w:val="center"/>
          </w:tcPr>
          <w:p w14:paraId="38CB85D7" w14:textId="77777777" w:rsidR="00890157" w:rsidRDefault="00000000">
            <w:pPr>
              <w:spacing w:after="0" w:line="259" w:lineRule="auto"/>
              <w:ind w:left="0" w:firstLine="0"/>
              <w:jc w:val="left"/>
            </w:pPr>
            <w:r>
              <w:rPr>
                <w:sz w:val="15"/>
              </w:rPr>
              <w:t>Was cancer invasive</w:t>
            </w:r>
          </w:p>
        </w:tc>
        <w:tc>
          <w:tcPr>
            <w:tcW w:w="929" w:type="dxa"/>
            <w:tcBorders>
              <w:top w:val="single" w:sz="2" w:space="0" w:color="000000"/>
              <w:left w:val="single" w:sz="2" w:space="0" w:color="000000"/>
              <w:bottom w:val="single" w:sz="2" w:space="0" w:color="000000"/>
              <w:right w:val="single" w:sz="2" w:space="0" w:color="000000"/>
            </w:tcBorders>
            <w:vAlign w:val="center"/>
          </w:tcPr>
          <w:p w14:paraId="72DA4844" w14:textId="77777777" w:rsidR="00890157" w:rsidRDefault="00000000">
            <w:pPr>
              <w:spacing w:after="0" w:line="259" w:lineRule="auto"/>
              <w:ind w:left="0" w:firstLine="0"/>
              <w:jc w:val="left"/>
            </w:pPr>
            <w:r>
              <w:rPr>
                <w:sz w:val="15"/>
              </w:rPr>
              <w:t>Boolean</w:t>
            </w:r>
          </w:p>
        </w:tc>
        <w:tc>
          <w:tcPr>
            <w:tcW w:w="2661" w:type="dxa"/>
            <w:tcBorders>
              <w:top w:val="single" w:sz="2" w:space="0" w:color="000000"/>
              <w:left w:val="single" w:sz="2" w:space="0" w:color="000000"/>
              <w:bottom w:val="single" w:sz="2" w:space="0" w:color="000000"/>
              <w:right w:val="single" w:sz="2" w:space="0" w:color="000000"/>
            </w:tcBorders>
          </w:tcPr>
          <w:p w14:paraId="3B135DA0" w14:textId="77777777" w:rsidR="00890157" w:rsidRDefault="00000000">
            <w:pPr>
              <w:spacing w:after="0" w:line="259" w:lineRule="auto"/>
              <w:ind w:left="0" w:right="1924" w:firstLine="0"/>
              <w:jc w:val="left"/>
            </w:pPr>
            <w:r>
              <w:rPr>
                <w:sz w:val="15"/>
              </w:rPr>
              <w:t>0 = No 1 = Yes</w:t>
            </w:r>
          </w:p>
        </w:tc>
      </w:tr>
      <w:tr w:rsidR="00890157" w14:paraId="199880CE" w14:textId="77777777">
        <w:trPr>
          <w:trHeight w:val="385"/>
        </w:trPr>
        <w:tc>
          <w:tcPr>
            <w:tcW w:w="1434" w:type="dxa"/>
            <w:tcBorders>
              <w:top w:val="single" w:sz="2" w:space="0" w:color="000000"/>
              <w:left w:val="single" w:sz="2" w:space="0" w:color="000000"/>
              <w:bottom w:val="single" w:sz="2" w:space="0" w:color="000000"/>
              <w:right w:val="single" w:sz="2" w:space="0" w:color="000000"/>
            </w:tcBorders>
            <w:vAlign w:val="center"/>
          </w:tcPr>
          <w:p w14:paraId="011A71E3" w14:textId="77777777" w:rsidR="00890157" w:rsidRDefault="00000000">
            <w:pPr>
              <w:spacing w:after="0" w:line="259" w:lineRule="auto"/>
              <w:ind w:left="0" w:firstLine="0"/>
              <w:jc w:val="left"/>
            </w:pPr>
            <w:r>
              <w:rPr>
                <w:rFonts w:ascii="Calibri" w:eastAsia="Calibri" w:hAnsi="Calibri" w:cs="Calibri"/>
                <w:sz w:val="15"/>
              </w:rPr>
              <w:t>Tumor Size</w:t>
            </w:r>
          </w:p>
        </w:tc>
        <w:tc>
          <w:tcPr>
            <w:tcW w:w="3187" w:type="dxa"/>
            <w:tcBorders>
              <w:top w:val="single" w:sz="2" w:space="0" w:color="000000"/>
              <w:left w:val="single" w:sz="2" w:space="0" w:color="000000"/>
              <w:bottom w:val="single" w:sz="2" w:space="0" w:color="000000"/>
              <w:right w:val="single" w:sz="2" w:space="0" w:color="000000"/>
            </w:tcBorders>
          </w:tcPr>
          <w:p w14:paraId="6E8FC8D6" w14:textId="77777777" w:rsidR="00890157" w:rsidRDefault="00000000">
            <w:pPr>
              <w:spacing w:after="0" w:line="259" w:lineRule="auto"/>
              <w:ind w:left="0" w:right="732" w:firstLine="0"/>
              <w:jc w:val="left"/>
            </w:pPr>
            <w:r>
              <w:rPr>
                <w:sz w:val="15"/>
              </w:rPr>
              <w:t>What stage was the size of tumour at the time of diagnosis</w:t>
            </w:r>
          </w:p>
        </w:tc>
        <w:tc>
          <w:tcPr>
            <w:tcW w:w="929" w:type="dxa"/>
            <w:tcBorders>
              <w:top w:val="single" w:sz="2" w:space="0" w:color="000000"/>
              <w:left w:val="single" w:sz="2" w:space="0" w:color="000000"/>
              <w:bottom w:val="single" w:sz="2" w:space="0" w:color="000000"/>
              <w:right w:val="single" w:sz="2" w:space="0" w:color="000000"/>
            </w:tcBorders>
            <w:vAlign w:val="center"/>
          </w:tcPr>
          <w:p w14:paraId="1D189C80" w14:textId="77777777" w:rsidR="00890157" w:rsidRDefault="00000000">
            <w:pPr>
              <w:spacing w:after="0" w:line="259" w:lineRule="auto"/>
              <w:ind w:left="0" w:firstLine="0"/>
              <w:jc w:val="left"/>
            </w:pPr>
            <w:r>
              <w:rPr>
                <w:sz w:val="15"/>
              </w:rPr>
              <w:t>Boolean</w:t>
            </w:r>
          </w:p>
        </w:tc>
        <w:tc>
          <w:tcPr>
            <w:tcW w:w="2661" w:type="dxa"/>
            <w:tcBorders>
              <w:top w:val="single" w:sz="2" w:space="0" w:color="000000"/>
              <w:left w:val="single" w:sz="2" w:space="0" w:color="000000"/>
              <w:bottom w:val="single" w:sz="2" w:space="0" w:color="000000"/>
              <w:right w:val="single" w:sz="2" w:space="0" w:color="000000"/>
            </w:tcBorders>
          </w:tcPr>
          <w:p w14:paraId="5438A8F3" w14:textId="77777777" w:rsidR="00890157" w:rsidRDefault="00000000">
            <w:pPr>
              <w:numPr>
                <w:ilvl w:val="0"/>
                <w:numId w:val="13"/>
              </w:numPr>
              <w:spacing w:after="19" w:line="259" w:lineRule="auto"/>
              <w:ind w:hanging="127"/>
              <w:jc w:val="left"/>
            </w:pPr>
            <w:r>
              <w:rPr>
                <w:sz w:val="15"/>
              </w:rPr>
              <w:t>= ≤ 2 cm</w:t>
            </w:r>
          </w:p>
          <w:p w14:paraId="1CB652F0" w14:textId="77777777" w:rsidR="00890157" w:rsidRDefault="00000000">
            <w:pPr>
              <w:numPr>
                <w:ilvl w:val="0"/>
                <w:numId w:val="13"/>
              </w:numPr>
              <w:spacing w:after="0" w:line="259" w:lineRule="auto"/>
              <w:ind w:hanging="127"/>
              <w:jc w:val="left"/>
            </w:pPr>
            <w:r>
              <w:rPr>
                <w:sz w:val="15"/>
              </w:rPr>
              <w:t>= ≥ 2 cm</w:t>
            </w:r>
          </w:p>
        </w:tc>
      </w:tr>
      <w:tr w:rsidR="00890157" w14:paraId="01F425E0" w14:textId="77777777">
        <w:trPr>
          <w:trHeight w:val="385"/>
        </w:trPr>
        <w:tc>
          <w:tcPr>
            <w:tcW w:w="1434" w:type="dxa"/>
            <w:tcBorders>
              <w:top w:val="single" w:sz="2" w:space="0" w:color="000000"/>
              <w:left w:val="single" w:sz="2" w:space="0" w:color="000000"/>
              <w:bottom w:val="single" w:sz="2" w:space="0" w:color="000000"/>
              <w:right w:val="single" w:sz="2" w:space="0" w:color="000000"/>
            </w:tcBorders>
            <w:vAlign w:val="center"/>
          </w:tcPr>
          <w:p w14:paraId="0A921A7C" w14:textId="77777777" w:rsidR="00890157" w:rsidRDefault="00000000">
            <w:pPr>
              <w:spacing w:after="0" w:line="259" w:lineRule="auto"/>
              <w:ind w:left="0" w:firstLine="0"/>
              <w:jc w:val="left"/>
            </w:pPr>
            <w:r>
              <w:rPr>
                <w:rFonts w:ascii="Calibri" w:eastAsia="Calibri" w:hAnsi="Calibri" w:cs="Calibri"/>
                <w:sz w:val="15"/>
              </w:rPr>
              <w:t>Nodal Status</w:t>
            </w:r>
          </w:p>
        </w:tc>
        <w:tc>
          <w:tcPr>
            <w:tcW w:w="3187" w:type="dxa"/>
            <w:tcBorders>
              <w:top w:val="single" w:sz="2" w:space="0" w:color="000000"/>
              <w:left w:val="single" w:sz="2" w:space="0" w:color="000000"/>
              <w:bottom w:val="single" w:sz="2" w:space="0" w:color="000000"/>
              <w:right w:val="single" w:sz="2" w:space="0" w:color="000000"/>
            </w:tcBorders>
            <w:vAlign w:val="center"/>
          </w:tcPr>
          <w:p w14:paraId="220EAAA4" w14:textId="77777777" w:rsidR="00890157" w:rsidRDefault="00000000">
            <w:pPr>
              <w:spacing w:after="0" w:line="259" w:lineRule="auto"/>
              <w:ind w:left="0" w:firstLine="0"/>
              <w:jc w:val="left"/>
            </w:pPr>
            <w:r>
              <w:rPr>
                <w:sz w:val="15"/>
              </w:rPr>
              <w:t>Nodal status at the time of diagnosis</w:t>
            </w:r>
          </w:p>
        </w:tc>
        <w:tc>
          <w:tcPr>
            <w:tcW w:w="929" w:type="dxa"/>
            <w:tcBorders>
              <w:top w:val="single" w:sz="2" w:space="0" w:color="000000"/>
              <w:left w:val="single" w:sz="2" w:space="0" w:color="000000"/>
              <w:bottom w:val="single" w:sz="2" w:space="0" w:color="000000"/>
              <w:right w:val="single" w:sz="2" w:space="0" w:color="000000"/>
            </w:tcBorders>
            <w:vAlign w:val="center"/>
          </w:tcPr>
          <w:p w14:paraId="27B513C5" w14:textId="77777777" w:rsidR="00890157" w:rsidRDefault="00000000">
            <w:pPr>
              <w:spacing w:after="0" w:line="259" w:lineRule="auto"/>
              <w:ind w:left="0" w:firstLine="0"/>
              <w:jc w:val="left"/>
            </w:pPr>
            <w:r>
              <w:rPr>
                <w:sz w:val="15"/>
              </w:rPr>
              <w:t>Boolean</w:t>
            </w:r>
          </w:p>
        </w:tc>
        <w:tc>
          <w:tcPr>
            <w:tcW w:w="2661" w:type="dxa"/>
            <w:tcBorders>
              <w:top w:val="single" w:sz="2" w:space="0" w:color="000000"/>
              <w:left w:val="single" w:sz="2" w:space="0" w:color="000000"/>
              <w:bottom w:val="single" w:sz="2" w:space="0" w:color="000000"/>
              <w:right w:val="single" w:sz="2" w:space="0" w:color="000000"/>
            </w:tcBorders>
          </w:tcPr>
          <w:p w14:paraId="68C43D43" w14:textId="77777777" w:rsidR="00890157" w:rsidRDefault="00000000">
            <w:pPr>
              <w:numPr>
                <w:ilvl w:val="0"/>
                <w:numId w:val="14"/>
              </w:numPr>
              <w:spacing w:after="21" w:line="259" w:lineRule="auto"/>
              <w:ind w:hanging="127"/>
              <w:jc w:val="left"/>
            </w:pPr>
            <w:r>
              <w:rPr>
                <w:sz w:val="15"/>
              </w:rPr>
              <w:t>= Negative</w:t>
            </w:r>
          </w:p>
          <w:p w14:paraId="4B6F253B" w14:textId="77777777" w:rsidR="00890157" w:rsidRDefault="00000000">
            <w:pPr>
              <w:numPr>
                <w:ilvl w:val="0"/>
                <w:numId w:val="14"/>
              </w:numPr>
              <w:spacing w:after="0" w:line="259" w:lineRule="auto"/>
              <w:ind w:hanging="127"/>
              <w:jc w:val="left"/>
            </w:pPr>
            <w:r>
              <w:rPr>
                <w:sz w:val="15"/>
              </w:rPr>
              <w:t>= Positive</w:t>
            </w:r>
          </w:p>
        </w:tc>
      </w:tr>
      <w:tr w:rsidR="00890157" w14:paraId="574976BE" w14:textId="77777777">
        <w:trPr>
          <w:trHeight w:val="385"/>
        </w:trPr>
        <w:tc>
          <w:tcPr>
            <w:tcW w:w="1434" w:type="dxa"/>
            <w:tcBorders>
              <w:top w:val="single" w:sz="2" w:space="0" w:color="000000"/>
              <w:left w:val="single" w:sz="2" w:space="0" w:color="000000"/>
              <w:bottom w:val="single" w:sz="2" w:space="0" w:color="000000"/>
              <w:right w:val="single" w:sz="2" w:space="0" w:color="000000"/>
            </w:tcBorders>
            <w:vAlign w:val="center"/>
          </w:tcPr>
          <w:p w14:paraId="0E5DA2E6" w14:textId="77777777" w:rsidR="00890157" w:rsidRDefault="00000000">
            <w:pPr>
              <w:spacing w:after="0" w:line="259" w:lineRule="auto"/>
              <w:ind w:left="0" w:firstLine="0"/>
              <w:jc w:val="left"/>
            </w:pPr>
            <w:r>
              <w:rPr>
                <w:rFonts w:ascii="Calibri" w:eastAsia="Calibri" w:hAnsi="Calibri" w:cs="Calibri"/>
                <w:sz w:val="15"/>
              </w:rPr>
              <w:t>ER Status</w:t>
            </w:r>
          </w:p>
        </w:tc>
        <w:tc>
          <w:tcPr>
            <w:tcW w:w="3187" w:type="dxa"/>
            <w:tcBorders>
              <w:top w:val="single" w:sz="2" w:space="0" w:color="000000"/>
              <w:left w:val="single" w:sz="2" w:space="0" w:color="000000"/>
              <w:bottom w:val="single" w:sz="2" w:space="0" w:color="000000"/>
              <w:right w:val="single" w:sz="2" w:space="0" w:color="000000"/>
            </w:tcBorders>
            <w:vAlign w:val="center"/>
          </w:tcPr>
          <w:p w14:paraId="393EFE97" w14:textId="77777777" w:rsidR="00890157" w:rsidRDefault="00000000">
            <w:pPr>
              <w:spacing w:after="0" w:line="259" w:lineRule="auto"/>
              <w:ind w:left="0" w:firstLine="0"/>
              <w:jc w:val="left"/>
            </w:pPr>
            <w:r>
              <w:rPr>
                <w:sz w:val="15"/>
              </w:rPr>
              <w:t>Identified ER status of patient at diagnosis</w:t>
            </w:r>
          </w:p>
        </w:tc>
        <w:tc>
          <w:tcPr>
            <w:tcW w:w="929" w:type="dxa"/>
            <w:tcBorders>
              <w:top w:val="single" w:sz="2" w:space="0" w:color="000000"/>
              <w:left w:val="single" w:sz="2" w:space="0" w:color="000000"/>
              <w:bottom w:val="single" w:sz="2" w:space="0" w:color="000000"/>
              <w:right w:val="single" w:sz="2" w:space="0" w:color="000000"/>
            </w:tcBorders>
            <w:vAlign w:val="center"/>
          </w:tcPr>
          <w:p w14:paraId="40B9B7B4" w14:textId="77777777" w:rsidR="00890157" w:rsidRDefault="00000000">
            <w:pPr>
              <w:spacing w:after="0" w:line="259" w:lineRule="auto"/>
              <w:ind w:left="0" w:firstLine="0"/>
              <w:jc w:val="left"/>
            </w:pPr>
            <w:r>
              <w:rPr>
                <w:sz w:val="15"/>
              </w:rPr>
              <w:t>Boolean</w:t>
            </w:r>
          </w:p>
        </w:tc>
        <w:tc>
          <w:tcPr>
            <w:tcW w:w="2661" w:type="dxa"/>
            <w:tcBorders>
              <w:top w:val="single" w:sz="2" w:space="0" w:color="000000"/>
              <w:left w:val="single" w:sz="2" w:space="0" w:color="000000"/>
              <w:bottom w:val="single" w:sz="2" w:space="0" w:color="000000"/>
              <w:right w:val="single" w:sz="2" w:space="0" w:color="000000"/>
            </w:tcBorders>
          </w:tcPr>
          <w:p w14:paraId="2FC94DDB" w14:textId="77777777" w:rsidR="00890157" w:rsidRDefault="00000000">
            <w:pPr>
              <w:numPr>
                <w:ilvl w:val="0"/>
                <w:numId w:val="15"/>
              </w:numPr>
              <w:spacing w:after="21" w:line="259" w:lineRule="auto"/>
              <w:ind w:hanging="127"/>
              <w:jc w:val="left"/>
            </w:pPr>
            <w:r>
              <w:rPr>
                <w:sz w:val="15"/>
              </w:rPr>
              <w:t>= Negative</w:t>
            </w:r>
          </w:p>
          <w:p w14:paraId="58BC9FC0" w14:textId="77777777" w:rsidR="00890157" w:rsidRDefault="00000000">
            <w:pPr>
              <w:numPr>
                <w:ilvl w:val="0"/>
                <w:numId w:val="15"/>
              </w:numPr>
              <w:spacing w:after="0" w:line="259" w:lineRule="auto"/>
              <w:ind w:hanging="127"/>
              <w:jc w:val="left"/>
            </w:pPr>
            <w:r>
              <w:rPr>
                <w:sz w:val="15"/>
              </w:rPr>
              <w:t>= Positive</w:t>
            </w:r>
          </w:p>
        </w:tc>
      </w:tr>
      <w:tr w:rsidR="00890157" w14:paraId="7DCC4C7F" w14:textId="77777777">
        <w:trPr>
          <w:trHeight w:val="385"/>
        </w:trPr>
        <w:tc>
          <w:tcPr>
            <w:tcW w:w="1434" w:type="dxa"/>
            <w:tcBorders>
              <w:top w:val="single" w:sz="2" w:space="0" w:color="000000"/>
              <w:left w:val="single" w:sz="2" w:space="0" w:color="000000"/>
              <w:bottom w:val="single" w:sz="2" w:space="0" w:color="000000"/>
              <w:right w:val="single" w:sz="2" w:space="0" w:color="000000"/>
            </w:tcBorders>
            <w:vAlign w:val="center"/>
          </w:tcPr>
          <w:p w14:paraId="385D49BD" w14:textId="77777777" w:rsidR="00890157" w:rsidRDefault="00000000">
            <w:pPr>
              <w:spacing w:after="0" w:line="259" w:lineRule="auto"/>
              <w:ind w:left="0" w:firstLine="0"/>
              <w:jc w:val="left"/>
            </w:pPr>
            <w:r>
              <w:rPr>
                <w:rFonts w:ascii="Calibri" w:eastAsia="Calibri" w:hAnsi="Calibri" w:cs="Calibri"/>
                <w:sz w:val="15"/>
              </w:rPr>
              <w:t>CT flg</w:t>
            </w:r>
          </w:p>
        </w:tc>
        <w:tc>
          <w:tcPr>
            <w:tcW w:w="3187" w:type="dxa"/>
            <w:tcBorders>
              <w:top w:val="single" w:sz="2" w:space="0" w:color="000000"/>
              <w:left w:val="single" w:sz="2" w:space="0" w:color="000000"/>
              <w:bottom w:val="single" w:sz="2" w:space="0" w:color="000000"/>
              <w:right w:val="single" w:sz="2" w:space="0" w:color="000000"/>
            </w:tcBorders>
            <w:vAlign w:val="center"/>
          </w:tcPr>
          <w:p w14:paraId="6DE2B505" w14:textId="77777777" w:rsidR="00890157" w:rsidRDefault="00000000">
            <w:pPr>
              <w:spacing w:after="0" w:line="259" w:lineRule="auto"/>
              <w:ind w:left="0" w:firstLine="0"/>
              <w:jc w:val="left"/>
            </w:pPr>
            <w:r>
              <w:rPr>
                <w:sz w:val="15"/>
              </w:rPr>
              <w:t>Did you receive chemotherapy</w:t>
            </w:r>
          </w:p>
        </w:tc>
        <w:tc>
          <w:tcPr>
            <w:tcW w:w="929" w:type="dxa"/>
            <w:tcBorders>
              <w:top w:val="single" w:sz="2" w:space="0" w:color="000000"/>
              <w:left w:val="single" w:sz="2" w:space="0" w:color="000000"/>
              <w:bottom w:val="single" w:sz="2" w:space="0" w:color="000000"/>
              <w:right w:val="single" w:sz="2" w:space="0" w:color="000000"/>
            </w:tcBorders>
            <w:vAlign w:val="center"/>
          </w:tcPr>
          <w:p w14:paraId="2D476718" w14:textId="77777777" w:rsidR="00890157" w:rsidRDefault="00000000">
            <w:pPr>
              <w:spacing w:after="0" w:line="259" w:lineRule="auto"/>
              <w:ind w:left="0" w:firstLine="0"/>
              <w:jc w:val="left"/>
            </w:pPr>
            <w:r>
              <w:rPr>
                <w:sz w:val="15"/>
              </w:rPr>
              <w:t>Boolean</w:t>
            </w:r>
          </w:p>
        </w:tc>
        <w:tc>
          <w:tcPr>
            <w:tcW w:w="2661" w:type="dxa"/>
            <w:tcBorders>
              <w:top w:val="single" w:sz="2" w:space="0" w:color="000000"/>
              <w:left w:val="single" w:sz="2" w:space="0" w:color="000000"/>
              <w:bottom w:val="single" w:sz="2" w:space="0" w:color="000000"/>
              <w:right w:val="single" w:sz="2" w:space="0" w:color="000000"/>
            </w:tcBorders>
          </w:tcPr>
          <w:p w14:paraId="274ADB50" w14:textId="77777777" w:rsidR="00890157" w:rsidRDefault="00000000">
            <w:pPr>
              <w:spacing w:after="0" w:line="259" w:lineRule="auto"/>
              <w:ind w:left="0" w:right="1924" w:firstLine="0"/>
              <w:jc w:val="left"/>
            </w:pPr>
            <w:r>
              <w:rPr>
                <w:sz w:val="15"/>
              </w:rPr>
              <w:t>0 = No 1 = Yes</w:t>
            </w:r>
          </w:p>
        </w:tc>
      </w:tr>
      <w:tr w:rsidR="00890157" w14:paraId="7C4FA6DA" w14:textId="77777777">
        <w:trPr>
          <w:trHeight w:val="385"/>
        </w:trPr>
        <w:tc>
          <w:tcPr>
            <w:tcW w:w="1434" w:type="dxa"/>
            <w:tcBorders>
              <w:top w:val="single" w:sz="2" w:space="0" w:color="000000"/>
              <w:left w:val="single" w:sz="2" w:space="0" w:color="000000"/>
              <w:bottom w:val="single" w:sz="2" w:space="0" w:color="000000"/>
              <w:right w:val="single" w:sz="2" w:space="0" w:color="000000"/>
            </w:tcBorders>
            <w:vAlign w:val="center"/>
          </w:tcPr>
          <w:p w14:paraId="219FAC6F" w14:textId="77777777" w:rsidR="00890157" w:rsidRDefault="00000000">
            <w:pPr>
              <w:spacing w:after="0" w:line="259" w:lineRule="auto"/>
              <w:ind w:left="0" w:firstLine="0"/>
              <w:jc w:val="left"/>
            </w:pPr>
            <w:r>
              <w:rPr>
                <w:rFonts w:ascii="Calibri" w:eastAsia="Calibri" w:hAnsi="Calibri" w:cs="Calibri"/>
                <w:sz w:val="15"/>
              </w:rPr>
              <w:t>Neoadj CT</w:t>
            </w:r>
          </w:p>
        </w:tc>
        <w:tc>
          <w:tcPr>
            <w:tcW w:w="3187" w:type="dxa"/>
            <w:tcBorders>
              <w:top w:val="single" w:sz="2" w:space="0" w:color="000000"/>
              <w:left w:val="single" w:sz="2" w:space="0" w:color="000000"/>
              <w:bottom w:val="single" w:sz="2" w:space="0" w:color="000000"/>
              <w:right w:val="single" w:sz="2" w:space="0" w:color="000000"/>
            </w:tcBorders>
            <w:vAlign w:val="center"/>
          </w:tcPr>
          <w:p w14:paraId="05A6E164" w14:textId="77777777" w:rsidR="00890157" w:rsidRDefault="00000000">
            <w:pPr>
              <w:spacing w:after="0" w:line="259" w:lineRule="auto"/>
              <w:ind w:left="0" w:firstLine="0"/>
              <w:jc w:val="left"/>
            </w:pPr>
            <w:r>
              <w:rPr>
                <w:sz w:val="15"/>
              </w:rPr>
              <w:t>Did you receive chemotherapy before surgery</w:t>
            </w:r>
          </w:p>
        </w:tc>
        <w:tc>
          <w:tcPr>
            <w:tcW w:w="929" w:type="dxa"/>
            <w:tcBorders>
              <w:top w:val="single" w:sz="2" w:space="0" w:color="000000"/>
              <w:left w:val="single" w:sz="2" w:space="0" w:color="000000"/>
              <w:bottom w:val="single" w:sz="2" w:space="0" w:color="000000"/>
              <w:right w:val="single" w:sz="2" w:space="0" w:color="000000"/>
            </w:tcBorders>
            <w:vAlign w:val="center"/>
          </w:tcPr>
          <w:p w14:paraId="6E215C3E" w14:textId="77777777" w:rsidR="00890157" w:rsidRDefault="00000000">
            <w:pPr>
              <w:spacing w:after="0" w:line="259" w:lineRule="auto"/>
              <w:ind w:left="0" w:firstLine="0"/>
              <w:jc w:val="left"/>
            </w:pPr>
            <w:r>
              <w:rPr>
                <w:sz w:val="15"/>
              </w:rPr>
              <w:t>Boolean</w:t>
            </w:r>
          </w:p>
        </w:tc>
        <w:tc>
          <w:tcPr>
            <w:tcW w:w="2661" w:type="dxa"/>
            <w:tcBorders>
              <w:top w:val="single" w:sz="2" w:space="0" w:color="000000"/>
              <w:left w:val="single" w:sz="2" w:space="0" w:color="000000"/>
              <w:bottom w:val="single" w:sz="2" w:space="0" w:color="000000"/>
              <w:right w:val="single" w:sz="2" w:space="0" w:color="000000"/>
            </w:tcBorders>
          </w:tcPr>
          <w:p w14:paraId="10DCA918" w14:textId="77777777" w:rsidR="00890157" w:rsidRDefault="00000000">
            <w:pPr>
              <w:spacing w:after="0" w:line="259" w:lineRule="auto"/>
              <w:ind w:left="0" w:right="1924" w:firstLine="0"/>
              <w:jc w:val="left"/>
            </w:pPr>
            <w:r>
              <w:rPr>
                <w:sz w:val="15"/>
              </w:rPr>
              <w:t>0 = No 1 = Yes</w:t>
            </w:r>
          </w:p>
        </w:tc>
      </w:tr>
      <w:tr w:rsidR="00890157" w14:paraId="141FBE36" w14:textId="77777777">
        <w:trPr>
          <w:trHeight w:val="385"/>
        </w:trPr>
        <w:tc>
          <w:tcPr>
            <w:tcW w:w="1434" w:type="dxa"/>
            <w:tcBorders>
              <w:top w:val="single" w:sz="2" w:space="0" w:color="000000"/>
              <w:left w:val="single" w:sz="2" w:space="0" w:color="000000"/>
              <w:bottom w:val="single" w:sz="2" w:space="0" w:color="000000"/>
              <w:right w:val="single" w:sz="2" w:space="0" w:color="000000"/>
            </w:tcBorders>
            <w:vAlign w:val="center"/>
          </w:tcPr>
          <w:p w14:paraId="16C0EEB0" w14:textId="77777777" w:rsidR="00890157" w:rsidRDefault="00000000">
            <w:pPr>
              <w:spacing w:after="0" w:line="259" w:lineRule="auto"/>
              <w:ind w:left="0" w:firstLine="0"/>
              <w:jc w:val="left"/>
            </w:pPr>
            <w:r>
              <w:rPr>
                <w:rFonts w:ascii="Calibri" w:eastAsia="Calibri" w:hAnsi="Calibri" w:cs="Calibri"/>
                <w:sz w:val="15"/>
              </w:rPr>
              <w:t>Chemoregim</w:t>
            </w:r>
          </w:p>
        </w:tc>
        <w:tc>
          <w:tcPr>
            <w:tcW w:w="3187" w:type="dxa"/>
            <w:tcBorders>
              <w:top w:val="single" w:sz="2" w:space="0" w:color="000000"/>
              <w:left w:val="single" w:sz="2" w:space="0" w:color="000000"/>
              <w:bottom w:val="single" w:sz="2" w:space="0" w:color="000000"/>
              <w:right w:val="single" w:sz="2" w:space="0" w:color="000000"/>
            </w:tcBorders>
          </w:tcPr>
          <w:p w14:paraId="02918239" w14:textId="77777777" w:rsidR="00890157" w:rsidRDefault="00000000">
            <w:pPr>
              <w:spacing w:after="0" w:line="259" w:lineRule="auto"/>
              <w:ind w:left="0" w:right="50" w:firstLine="0"/>
              <w:jc w:val="left"/>
            </w:pPr>
            <w:r>
              <w:rPr>
                <w:sz w:val="15"/>
              </w:rPr>
              <w:t>What was the chemotherapy regimen patient treated with</w:t>
            </w:r>
          </w:p>
        </w:tc>
        <w:tc>
          <w:tcPr>
            <w:tcW w:w="929" w:type="dxa"/>
            <w:tcBorders>
              <w:top w:val="single" w:sz="2" w:space="0" w:color="000000"/>
              <w:left w:val="single" w:sz="2" w:space="0" w:color="000000"/>
              <w:bottom w:val="single" w:sz="2" w:space="0" w:color="000000"/>
              <w:right w:val="single" w:sz="2" w:space="0" w:color="000000"/>
            </w:tcBorders>
            <w:vAlign w:val="center"/>
          </w:tcPr>
          <w:p w14:paraId="233D8599" w14:textId="77777777" w:rsidR="00890157" w:rsidRDefault="00000000">
            <w:pPr>
              <w:spacing w:after="0" w:line="259" w:lineRule="auto"/>
              <w:ind w:left="0" w:firstLine="0"/>
              <w:jc w:val="left"/>
            </w:pPr>
            <w:r>
              <w:rPr>
                <w:sz w:val="15"/>
              </w:rPr>
              <w:t>Categorical</w:t>
            </w:r>
          </w:p>
        </w:tc>
        <w:tc>
          <w:tcPr>
            <w:tcW w:w="2661" w:type="dxa"/>
            <w:tcBorders>
              <w:top w:val="single" w:sz="2" w:space="0" w:color="000000"/>
              <w:left w:val="single" w:sz="2" w:space="0" w:color="000000"/>
              <w:bottom w:val="single" w:sz="2" w:space="0" w:color="000000"/>
              <w:right w:val="single" w:sz="2" w:space="0" w:color="000000"/>
            </w:tcBorders>
            <w:vAlign w:val="center"/>
          </w:tcPr>
          <w:p w14:paraId="0A3AFD9A" w14:textId="77777777" w:rsidR="00890157" w:rsidRDefault="00000000">
            <w:pPr>
              <w:spacing w:after="0" w:line="259" w:lineRule="auto"/>
              <w:ind w:left="0" w:firstLine="0"/>
              <w:jc w:val="left"/>
            </w:pPr>
            <w:r>
              <w:rPr>
                <w:sz w:val="15"/>
              </w:rPr>
              <w:t>Text description</w:t>
            </w:r>
          </w:p>
        </w:tc>
      </w:tr>
      <w:tr w:rsidR="00890157" w14:paraId="108F314B" w14:textId="77777777">
        <w:trPr>
          <w:trHeight w:val="954"/>
        </w:trPr>
        <w:tc>
          <w:tcPr>
            <w:tcW w:w="1434" w:type="dxa"/>
            <w:tcBorders>
              <w:top w:val="single" w:sz="2" w:space="0" w:color="000000"/>
              <w:left w:val="single" w:sz="2" w:space="0" w:color="000000"/>
              <w:bottom w:val="single" w:sz="2" w:space="0" w:color="000000"/>
              <w:right w:val="single" w:sz="2" w:space="0" w:color="000000"/>
            </w:tcBorders>
            <w:vAlign w:val="center"/>
          </w:tcPr>
          <w:p w14:paraId="20D0D91D" w14:textId="77777777" w:rsidR="00890157" w:rsidRDefault="00000000">
            <w:pPr>
              <w:spacing w:after="0" w:line="259" w:lineRule="auto"/>
              <w:ind w:left="0" w:firstLine="0"/>
              <w:jc w:val="left"/>
            </w:pPr>
            <w:r>
              <w:rPr>
                <w:rFonts w:ascii="Calibri" w:eastAsia="Calibri" w:hAnsi="Calibri" w:cs="Calibri"/>
                <w:sz w:val="15"/>
              </w:rPr>
              <w:t>Chemo Cat</w:t>
            </w:r>
          </w:p>
        </w:tc>
        <w:tc>
          <w:tcPr>
            <w:tcW w:w="3187" w:type="dxa"/>
            <w:tcBorders>
              <w:top w:val="single" w:sz="2" w:space="0" w:color="000000"/>
              <w:left w:val="single" w:sz="2" w:space="0" w:color="000000"/>
              <w:bottom w:val="single" w:sz="2" w:space="0" w:color="000000"/>
              <w:right w:val="single" w:sz="2" w:space="0" w:color="000000"/>
            </w:tcBorders>
            <w:vAlign w:val="center"/>
          </w:tcPr>
          <w:p w14:paraId="0725E98E" w14:textId="77777777" w:rsidR="00890157" w:rsidRDefault="00000000">
            <w:pPr>
              <w:spacing w:after="0" w:line="259" w:lineRule="auto"/>
              <w:ind w:left="0" w:right="50" w:firstLine="0"/>
              <w:jc w:val="left"/>
            </w:pPr>
            <w:r>
              <w:rPr>
                <w:sz w:val="15"/>
              </w:rPr>
              <w:t>What was the chemotherapy regimen patient treated with</w:t>
            </w:r>
          </w:p>
        </w:tc>
        <w:tc>
          <w:tcPr>
            <w:tcW w:w="929" w:type="dxa"/>
            <w:tcBorders>
              <w:top w:val="single" w:sz="2" w:space="0" w:color="000000"/>
              <w:left w:val="single" w:sz="2" w:space="0" w:color="000000"/>
              <w:bottom w:val="single" w:sz="2" w:space="0" w:color="000000"/>
              <w:right w:val="single" w:sz="2" w:space="0" w:color="000000"/>
            </w:tcBorders>
            <w:vAlign w:val="center"/>
          </w:tcPr>
          <w:p w14:paraId="547DB305" w14:textId="77777777" w:rsidR="00890157" w:rsidRDefault="00000000">
            <w:pPr>
              <w:spacing w:after="0" w:line="259" w:lineRule="auto"/>
              <w:ind w:left="0" w:firstLine="0"/>
              <w:jc w:val="left"/>
            </w:pPr>
            <w:r>
              <w:rPr>
                <w:sz w:val="15"/>
              </w:rPr>
              <w:t>Categorical</w:t>
            </w:r>
          </w:p>
        </w:tc>
        <w:tc>
          <w:tcPr>
            <w:tcW w:w="2661" w:type="dxa"/>
            <w:tcBorders>
              <w:top w:val="single" w:sz="2" w:space="0" w:color="000000"/>
              <w:left w:val="single" w:sz="2" w:space="0" w:color="000000"/>
              <w:bottom w:val="single" w:sz="2" w:space="0" w:color="000000"/>
              <w:right w:val="single" w:sz="2" w:space="0" w:color="000000"/>
            </w:tcBorders>
          </w:tcPr>
          <w:p w14:paraId="754996C3" w14:textId="77777777" w:rsidR="00890157" w:rsidRDefault="00000000">
            <w:pPr>
              <w:numPr>
                <w:ilvl w:val="0"/>
                <w:numId w:val="16"/>
              </w:numPr>
              <w:spacing w:after="21" w:line="259" w:lineRule="auto"/>
              <w:ind w:hanging="127"/>
              <w:jc w:val="left"/>
            </w:pPr>
            <w:r>
              <w:rPr>
                <w:sz w:val="15"/>
              </w:rPr>
              <w:t>= Anthracycline and taxane-based;</w:t>
            </w:r>
          </w:p>
          <w:p w14:paraId="2329AFC7" w14:textId="77777777" w:rsidR="00890157" w:rsidRDefault="00000000">
            <w:pPr>
              <w:numPr>
                <w:ilvl w:val="0"/>
                <w:numId w:val="16"/>
              </w:numPr>
              <w:spacing w:after="21" w:line="259" w:lineRule="auto"/>
              <w:ind w:hanging="127"/>
              <w:jc w:val="left"/>
            </w:pPr>
            <w:r>
              <w:rPr>
                <w:sz w:val="15"/>
              </w:rPr>
              <w:t>= Anthracycline based only</w:t>
            </w:r>
          </w:p>
          <w:p w14:paraId="11491F5E" w14:textId="77777777" w:rsidR="00890157" w:rsidRDefault="00000000">
            <w:pPr>
              <w:numPr>
                <w:ilvl w:val="0"/>
                <w:numId w:val="16"/>
              </w:numPr>
              <w:spacing w:after="21" w:line="259" w:lineRule="auto"/>
              <w:ind w:hanging="127"/>
              <w:jc w:val="left"/>
            </w:pPr>
            <w:r>
              <w:rPr>
                <w:sz w:val="15"/>
              </w:rPr>
              <w:t>= Taxane-based only;</w:t>
            </w:r>
          </w:p>
          <w:p w14:paraId="3D4503DC" w14:textId="77777777" w:rsidR="00890157" w:rsidRDefault="00000000">
            <w:pPr>
              <w:numPr>
                <w:ilvl w:val="0"/>
                <w:numId w:val="16"/>
              </w:numPr>
              <w:spacing w:after="21" w:line="259" w:lineRule="auto"/>
              <w:ind w:hanging="127"/>
              <w:jc w:val="left"/>
            </w:pPr>
            <w:r>
              <w:rPr>
                <w:sz w:val="15"/>
              </w:rPr>
              <w:t>= CMF;</w:t>
            </w:r>
          </w:p>
          <w:p w14:paraId="1BB1D6EE" w14:textId="3D12CCC1" w:rsidR="00890157" w:rsidRDefault="00000000">
            <w:pPr>
              <w:numPr>
                <w:ilvl w:val="0"/>
                <w:numId w:val="16"/>
              </w:numPr>
              <w:spacing w:after="0" w:line="259" w:lineRule="auto"/>
              <w:ind w:hanging="127"/>
              <w:jc w:val="left"/>
            </w:pPr>
            <w:r>
              <w:rPr>
                <w:sz w:val="15"/>
              </w:rPr>
              <w:t xml:space="preserve">= </w:t>
            </w:r>
            <w:ins w:id="15" w:author="Long Song" w:date="2022-10-29T12:11:00Z">
              <w:r w:rsidR="004167C9">
                <w:rPr>
                  <w:sz w:val="15"/>
                </w:rPr>
                <w:t>O</w:t>
              </w:r>
            </w:ins>
            <w:del w:id="16" w:author="Long Song" w:date="2022-10-29T12:11:00Z">
              <w:r w:rsidDel="004167C9">
                <w:rPr>
                  <w:sz w:val="15"/>
                </w:rPr>
                <w:delText>P</w:delText>
              </w:r>
            </w:del>
            <w:r>
              <w:rPr>
                <w:sz w:val="15"/>
              </w:rPr>
              <w:t>thers</w:t>
            </w:r>
          </w:p>
        </w:tc>
      </w:tr>
      <w:tr w:rsidR="00890157" w14:paraId="51558E87" w14:textId="77777777">
        <w:trPr>
          <w:trHeight w:val="385"/>
        </w:trPr>
        <w:tc>
          <w:tcPr>
            <w:tcW w:w="1434" w:type="dxa"/>
            <w:tcBorders>
              <w:top w:val="single" w:sz="2" w:space="0" w:color="000000"/>
              <w:left w:val="single" w:sz="2" w:space="0" w:color="000000"/>
              <w:bottom w:val="single" w:sz="2" w:space="0" w:color="000000"/>
              <w:right w:val="single" w:sz="2" w:space="0" w:color="000000"/>
            </w:tcBorders>
            <w:vAlign w:val="center"/>
          </w:tcPr>
          <w:p w14:paraId="6062D300" w14:textId="77777777" w:rsidR="00890157" w:rsidRDefault="00000000">
            <w:pPr>
              <w:spacing w:after="0" w:line="259" w:lineRule="auto"/>
              <w:ind w:left="0" w:firstLine="0"/>
              <w:jc w:val="left"/>
            </w:pPr>
            <w:r>
              <w:rPr>
                <w:rFonts w:ascii="Calibri" w:eastAsia="Calibri" w:hAnsi="Calibri" w:cs="Calibri"/>
                <w:sz w:val="15"/>
              </w:rPr>
              <w:t>AC</w:t>
            </w:r>
          </w:p>
        </w:tc>
        <w:tc>
          <w:tcPr>
            <w:tcW w:w="3187" w:type="dxa"/>
            <w:tcBorders>
              <w:top w:val="single" w:sz="2" w:space="0" w:color="000000"/>
              <w:left w:val="single" w:sz="2" w:space="0" w:color="000000"/>
              <w:bottom w:val="single" w:sz="2" w:space="0" w:color="000000"/>
              <w:right w:val="single" w:sz="2" w:space="0" w:color="000000"/>
            </w:tcBorders>
          </w:tcPr>
          <w:p w14:paraId="4A458F26" w14:textId="77777777" w:rsidR="00890157" w:rsidRDefault="00000000">
            <w:pPr>
              <w:spacing w:after="0" w:line="259" w:lineRule="auto"/>
              <w:ind w:left="0" w:firstLine="0"/>
              <w:jc w:val="left"/>
            </w:pPr>
            <w:r>
              <w:rPr>
                <w:sz w:val="15"/>
              </w:rPr>
              <w:t>Did you receive adriamycin cyclophosphamide (AC) treatment</w:t>
            </w:r>
          </w:p>
        </w:tc>
        <w:tc>
          <w:tcPr>
            <w:tcW w:w="929" w:type="dxa"/>
            <w:tcBorders>
              <w:top w:val="single" w:sz="2" w:space="0" w:color="000000"/>
              <w:left w:val="single" w:sz="2" w:space="0" w:color="000000"/>
              <w:bottom w:val="single" w:sz="2" w:space="0" w:color="000000"/>
              <w:right w:val="single" w:sz="2" w:space="0" w:color="000000"/>
            </w:tcBorders>
            <w:vAlign w:val="center"/>
          </w:tcPr>
          <w:p w14:paraId="69919113" w14:textId="77777777" w:rsidR="00890157" w:rsidRDefault="00000000">
            <w:pPr>
              <w:spacing w:after="0" w:line="259" w:lineRule="auto"/>
              <w:ind w:left="0" w:firstLine="0"/>
              <w:jc w:val="left"/>
            </w:pPr>
            <w:r>
              <w:rPr>
                <w:sz w:val="15"/>
              </w:rPr>
              <w:t>Boolean</w:t>
            </w:r>
          </w:p>
        </w:tc>
        <w:tc>
          <w:tcPr>
            <w:tcW w:w="2661" w:type="dxa"/>
            <w:tcBorders>
              <w:top w:val="single" w:sz="2" w:space="0" w:color="000000"/>
              <w:left w:val="single" w:sz="2" w:space="0" w:color="000000"/>
              <w:bottom w:val="single" w:sz="2" w:space="0" w:color="000000"/>
              <w:right w:val="single" w:sz="2" w:space="0" w:color="000000"/>
            </w:tcBorders>
          </w:tcPr>
          <w:p w14:paraId="107771CD" w14:textId="77777777" w:rsidR="00890157" w:rsidRDefault="00000000">
            <w:pPr>
              <w:spacing w:after="0" w:line="259" w:lineRule="auto"/>
              <w:ind w:left="0" w:right="1924" w:firstLine="0"/>
              <w:jc w:val="left"/>
            </w:pPr>
            <w:r>
              <w:rPr>
                <w:sz w:val="15"/>
              </w:rPr>
              <w:t>0 = No 1 = Yes</w:t>
            </w:r>
          </w:p>
        </w:tc>
      </w:tr>
      <w:tr w:rsidR="00890157" w14:paraId="4984A719" w14:textId="77777777">
        <w:trPr>
          <w:trHeight w:val="385"/>
        </w:trPr>
        <w:tc>
          <w:tcPr>
            <w:tcW w:w="1434" w:type="dxa"/>
            <w:tcBorders>
              <w:top w:val="single" w:sz="2" w:space="0" w:color="000000"/>
              <w:left w:val="single" w:sz="2" w:space="0" w:color="000000"/>
              <w:bottom w:val="single" w:sz="2" w:space="0" w:color="000000"/>
              <w:right w:val="single" w:sz="2" w:space="0" w:color="000000"/>
            </w:tcBorders>
            <w:vAlign w:val="center"/>
          </w:tcPr>
          <w:p w14:paraId="5A49AEB4" w14:textId="77777777" w:rsidR="00890157" w:rsidRDefault="00000000">
            <w:pPr>
              <w:spacing w:after="0" w:line="259" w:lineRule="auto"/>
              <w:ind w:left="0" w:firstLine="0"/>
              <w:jc w:val="left"/>
            </w:pPr>
            <w:r>
              <w:rPr>
                <w:rFonts w:ascii="Calibri" w:eastAsia="Calibri" w:hAnsi="Calibri" w:cs="Calibri"/>
                <w:sz w:val="15"/>
              </w:rPr>
              <w:t>CMF</w:t>
            </w:r>
          </w:p>
        </w:tc>
        <w:tc>
          <w:tcPr>
            <w:tcW w:w="3187" w:type="dxa"/>
            <w:tcBorders>
              <w:top w:val="single" w:sz="2" w:space="0" w:color="000000"/>
              <w:left w:val="single" w:sz="2" w:space="0" w:color="000000"/>
              <w:bottom w:val="single" w:sz="2" w:space="0" w:color="000000"/>
              <w:right w:val="single" w:sz="2" w:space="0" w:color="000000"/>
            </w:tcBorders>
          </w:tcPr>
          <w:p w14:paraId="57C00B2D" w14:textId="77777777" w:rsidR="00890157" w:rsidRDefault="00000000">
            <w:pPr>
              <w:spacing w:after="0" w:line="259" w:lineRule="auto"/>
              <w:ind w:left="0" w:firstLine="0"/>
              <w:jc w:val="left"/>
            </w:pPr>
            <w:r>
              <w:rPr>
                <w:sz w:val="15"/>
              </w:rPr>
              <w:t>Did you receive cyclophosphamide, methotrexate, fluorouracil (CMF) treatment</w:t>
            </w:r>
          </w:p>
        </w:tc>
        <w:tc>
          <w:tcPr>
            <w:tcW w:w="929" w:type="dxa"/>
            <w:tcBorders>
              <w:top w:val="single" w:sz="2" w:space="0" w:color="000000"/>
              <w:left w:val="single" w:sz="2" w:space="0" w:color="000000"/>
              <w:bottom w:val="single" w:sz="2" w:space="0" w:color="000000"/>
              <w:right w:val="single" w:sz="2" w:space="0" w:color="000000"/>
            </w:tcBorders>
            <w:vAlign w:val="center"/>
          </w:tcPr>
          <w:p w14:paraId="7D79AABD" w14:textId="77777777" w:rsidR="00890157" w:rsidRDefault="00000000">
            <w:pPr>
              <w:spacing w:after="0" w:line="259" w:lineRule="auto"/>
              <w:ind w:left="0" w:firstLine="0"/>
              <w:jc w:val="left"/>
            </w:pPr>
            <w:r>
              <w:rPr>
                <w:sz w:val="15"/>
              </w:rPr>
              <w:t>Boolean</w:t>
            </w:r>
          </w:p>
        </w:tc>
        <w:tc>
          <w:tcPr>
            <w:tcW w:w="2661" w:type="dxa"/>
            <w:tcBorders>
              <w:top w:val="single" w:sz="2" w:space="0" w:color="000000"/>
              <w:left w:val="single" w:sz="2" w:space="0" w:color="000000"/>
              <w:bottom w:val="single" w:sz="2" w:space="0" w:color="000000"/>
              <w:right w:val="single" w:sz="2" w:space="0" w:color="000000"/>
            </w:tcBorders>
          </w:tcPr>
          <w:p w14:paraId="3F981C5B" w14:textId="77777777" w:rsidR="00890157" w:rsidRDefault="00000000">
            <w:pPr>
              <w:spacing w:after="0" w:line="259" w:lineRule="auto"/>
              <w:ind w:left="0" w:right="1924" w:firstLine="0"/>
              <w:jc w:val="left"/>
            </w:pPr>
            <w:r>
              <w:rPr>
                <w:sz w:val="15"/>
              </w:rPr>
              <w:t>0 = No 1 = Yes</w:t>
            </w:r>
          </w:p>
        </w:tc>
      </w:tr>
      <w:tr w:rsidR="00890157" w14:paraId="43AC3054" w14:textId="77777777">
        <w:trPr>
          <w:trHeight w:val="164"/>
        </w:trPr>
        <w:tc>
          <w:tcPr>
            <w:tcW w:w="1434" w:type="dxa"/>
            <w:tcBorders>
              <w:top w:val="single" w:sz="2" w:space="0" w:color="000000"/>
              <w:left w:val="single" w:sz="2" w:space="0" w:color="000000"/>
              <w:bottom w:val="single" w:sz="2" w:space="0" w:color="000000"/>
              <w:right w:val="single" w:sz="2" w:space="0" w:color="000000"/>
            </w:tcBorders>
          </w:tcPr>
          <w:p w14:paraId="010B5456" w14:textId="77777777" w:rsidR="00890157" w:rsidRDefault="00000000">
            <w:pPr>
              <w:spacing w:after="0" w:line="259" w:lineRule="auto"/>
              <w:ind w:left="0" w:firstLine="0"/>
              <w:jc w:val="left"/>
            </w:pPr>
            <w:r>
              <w:rPr>
                <w:rFonts w:ascii="Calibri" w:eastAsia="Calibri" w:hAnsi="Calibri" w:cs="Calibri"/>
                <w:sz w:val="15"/>
              </w:rPr>
              <w:t>CMF Cycles</w:t>
            </w:r>
          </w:p>
        </w:tc>
        <w:tc>
          <w:tcPr>
            <w:tcW w:w="3187" w:type="dxa"/>
            <w:tcBorders>
              <w:top w:val="single" w:sz="2" w:space="0" w:color="000000"/>
              <w:left w:val="single" w:sz="2" w:space="0" w:color="000000"/>
              <w:bottom w:val="single" w:sz="2" w:space="0" w:color="000000"/>
              <w:right w:val="single" w:sz="2" w:space="0" w:color="000000"/>
            </w:tcBorders>
          </w:tcPr>
          <w:p w14:paraId="2AAF0A16" w14:textId="77777777" w:rsidR="00890157" w:rsidRDefault="00000000">
            <w:pPr>
              <w:spacing w:after="0" w:line="259" w:lineRule="auto"/>
              <w:ind w:left="0" w:firstLine="0"/>
              <w:jc w:val="left"/>
            </w:pPr>
            <w:r>
              <w:rPr>
                <w:sz w:val="15"/>
              </w:rPr>
              <w:t>Number of CMF cycles received</w:t>
            </w:r>
          </w:p>
        </w:tc>
        <w:tc>
          <w:tcPr>
            <w:tcW w:w="929" w:type="dxa"/>
            <w:tcBorders>
              <w:top w:val="single" w:sz="2" w:space="0" w:color="000000"/>
              <w:left w:val="single" w:sz="2" w:space="0" w:color="000000"/>
              <w:bottom w:val="single" w:sz="2" w:space="0" w:color="000000"/>
              <w:right w:val="single" w:sz="2" w:space="0" w:color="000000"/>
            </w:tcBorders>
          </w:tcPr>
          <w:p w14:paraId="1822B33B" w14:textId="77777777" w:rsidR="00890157" w:rsidRDefault="00000000">
            <w:pPr>
              <w:spacing w:after="0" w:line="259" w:lineRule="auto"/>
              <w:ind w:left="0" w:firstLine="0"/>
              <w:jc w:val="left"/>
            </w:pPr>
            <w:r>
              <w:rPr>
                <w:sz w:val="15"/>
              </w:rPr>
              <w:t>Integer</w:t>
            </w:r>
          </w:p>
        </w:tc>
        <w:tc>
          <w:tcPr>
            <w:tcW w:w="2661" w:type="dxa"/>
            <w:tcBorders>
              <w:top w:val="single" w:sz="2" w:space="0" w:color="000000"/>
              <w:left w:val="single" w:sz="2" w:space="0" w:color="000000"/>
              <w:bottom w:val="single" w:sz="2" w:space="0" w:color="000000"/>
              <w:right w:val="single" w:sz="2" w:space="0" w:color="000000"/>
            </w:tcBorders>
          </w:tcPr>
          <w:p w14:paraId="0642971F" w14:textId="77777777" w:rsidR="00890157" w:rsidRDefault="00890157">
            <w:pPr>
              <w:spacing w:after="160" w:line="259" w:lineRule="auto"/>
              <w:ind w:left="0" w:firstLine="0"/>
              <w:jc w:val="left"/>
            </w:pPr>
          </w:p>
        </w:tc>
      </w:tr>
      <w:tr w:rsidR="00890157" w14:paraId="51FEEA5C" w14:textId="77777777">
        <w:trPr>
          <w:trHeight w:val="416"/>
        </w:trPr>
        <w:tc>
          <w:tcPr>
            <w:tcW w:w="1434" w:type="dxa"/>
            <w:tcBorders>
              <w:top w:val="single" w:sz="2" w:space="0" w:color="000000"/>
              <w:left w:val="single" w:sz="2" w:space="0" w:color="000000"/>
              <w:bottom w:val="single" w:sz="2" w:space="0" w:color="000000"/>
              <w:right w:val="single" w:sz="2" w:space="0" w:color="000000"/>
            </w:tcBorders>
            <w:vAlign w:val="center"/>
          </w:tcPr>
          <w:p w14:paraId="3FC6E137" w14:textId="77777777" w:rsidR="00890157" w:rsidRDefault="00000000">
            <w:pPr>
              <w:spacing w:after="0" w:line="259" w:lineRule="auto"/>
              <w:ind w:left="0" w:firstLine="0"/>
              <w:jc w:val="left"/>
            </w:pPr>
            <w:r>
              <w:rPr>
                <w:rFonts w:ascii="Calibri" w:eastAsia="Calibri" w:hAnsi="Calibri" w:cs="Calibri"/>
                <w:sz w:val="15"/>
              </w:rPr>
              <w:t>AC+CMF</w:t>
            </w:r>
          </w:p>
        </w:tc>
        <w:tc>
          <w:tcPr>
            <w:tcW w:w="3187" w:type="dxa"/>
            <w:tcBorders>
              <w:top w:val="single" w:sz="2" w:space="0" w:color="000000"/>
              <w:left w:val="single" w:sz="2" w:space="0" w:color="000000"/>
              <w:bottom w:val="single" w:sz="2" w:space="0" w:color="000000"/>
              <w:right w:val="single" w:sz="2" w:space="0" w:color="000000"/>
            </w:tcBorders>
          </w:tcPr>
          <w:p w14:paraId="4BBAE348" w14:textId="77777777" w:rsidR="00890157" w:rsidRDefault="00000000">
            <w:pPr>
              <w:spacing w:after="0" w:line="259" w:lineRule="auto"/>
              <w:ind w:left="0" w:firstLine="0"/>
              <w:jc w:val="left"/>
            </w:pPr>
            <w:r>
              <w:rPr>
                <w:sz w:val="15"/>
              </w:rPr>
              <w:t>Did you receive a combination of</w:t>
            </w:r>
          </w:p>
          <w:p w14:paraId="5BAE1500" w14:textId="77777777" w:rsidR="00890157" w:rsidRDefault="00000000">
            <w:pPr>
              <w:spacing w:after="0" w:line="259" w:lineRule="auto"/>
              <w:ind w:left="0" w:firstLine="0"/>
              <w:jc w:val="left"/>
            </w:pPr>
            <w:r>
              <w:rPr>
                <w:sz w:val="15"/>
              </w:rPr>
              <w:t>AC and CMF treatment</w:t>
            </w:r>
          </w:p>
        </w:tc>
        <w:tc>
          <w:tcPr>
            <w:tcW w:w="929" w:type="dxa"/>
            <w:tcBorders>
              <w:top w:val="single" w:sz="2" w:space="0" w:color="000000"/>
              <w:left w:val="single" w:sz="2" w:space="0" w:color="000000"/>
              <w:bottom w:val="single" w:sz="2" w:space="0" w:color="000000"/>
              <w:right w:val="single" w:sz="2" w:space="0" w:color="000000"/>
            </w:tcBorders>
            <w:vAlign w:val="center"/>
          </w:tcPr>
          <w:p w14:paraId="406884A8" w14:textId="77777777" w:rsidR="00890157" w:rsidRDefault="00000000">
            <w:pPr>
              <w:spacing w:after="0" w:line="259" w:lineRule="auto"/>
              <w:ind w:left="0" w:firstLine="0"/>
              <w:jc w:val="left"/>
            </w:pPr>
            <w:r>
              <w:rPr>
                <w:sz w:val="15"/>
              </w:rPr>
              <w:t>Boolean</w:t>
            </w:r>
          </w:p>
        </w:tc>
        <w:tc>
          <w:tcPr>
            <w:tcW w:w="2661" w:type="dxa"/>
            <w:tcBorders>
              <w:top w:val="single" w:sz="2" w:space="0" w:color="000000"/>
              <w:left w:val="single" w:sz="2" w:space="0" w:color="000000"/>
              <w:bottom w:val="single" w:sz="2" w:space="0" w:color="000000"/>
              <w:right w:val="single" w:sz="2" w:space="0" w:color="000000"/>
            </w:tcBorders>
          </w:tcPr>
          <w:p w14:paraId="04B5EAD7" w14:textId="77777777" w:rsidR="00890157" w:rsidRDefault="00000000">
            <w:pPr>
              <w:spacing w:after="0" w:line="259" w:lineRule="auto"/>
              <w:ind w:left="0" w:right="1924" w:firstLine="0"/>
              <w:jc w:val="left"/>
            </w:pPr>
            <w:r>
              <w:rPr>
                <w:sz w:val="15"/>
              </w:rPr>
              <w:t>0 = No 1 = Yes</w:t>
            </w:r>
          </w:p>
        </w:tc>
      </w:tr>
      <w:tr w:rsidR="00890157" w14:paraId="4CAE053B" w14:textId="77777777">
        <w:trPr>
          <w:trHeight w:val="385"/>
        </w:trPr>
        <w:tc>
          <w:tcPr>
            <w:tcW w:w="1434" w:type="dxa"/>
            <w:tcBorders>
              <w:top w:val="single" w:sz="2" w:space="0" w:color="000000"/>
              <w:left w:val="single" w:sz="2" w:space="0" w:color="000000"/>
              <w:bottom w:val="single" w:sz="2" w:space="0" w:color="000000"/>
              <w:right w:val="single" w:sz="2" w:space="0" w:color="000000"/>
            </w:tcBorders>
            <w:vAlign w:val="center"/>
          </w:tcPr>
          <w:p w14:paraId="3B71A45D" w14:textId="77777777" w:rsidR="00890157" w:rsidRDefault="00000000">
            <w:pPr>
              <w:spacing w:after="0" w:line="259" w:lineRule="auto"/>
              <w:ind w:left="0" w:firstLine="0"/>
              <w:jc w:val="left"/>
            </w:pPr>
            <w:r>
              <w:rPr>
                <w:rFonts w:ascii="Calibri" w:eastAsia="Calibri" w:hAnsi="Calibri" w:cs="Calibri"/>
                <w:sz w:val="15"/>
              </w:rPr>
              <w:t>AC+T</w:t>
            </w:r>
          </w:p>
        </w:tc>
        <w:tc>
          <w:tcPr>
            <w:tcW w:w="3187" w:type="dxa"/>
            <w:tcBorders>
              <w:top w:val="single" w:sz="2" w:space="0" w:color="000000"/>
              <w:left w:val="single" w:sz="2" w:space="0" w:color="000000"/>
              <w:bottom w:val="single" w:sz="2" w:space="0" w:color="000000"/>
              <w:right w:val="single" w:sz="2" w:space="0" w:color="000000"/>
            </w:tcBorders>
          </w:tcPr>
          <w:p w14:paraId="11BB4E91" w14:textId="77777777" w:rsidR="00890157" w:rsidRDefault="00000000">
            <w:pPr>
              <w:spacing w:after="0" w:line="259" w:lineRule="auto"/>
              <w:ind w:left="0" w:firstLine="0"/>
              <w:jc w:val="left"/>
            </w:pPr>
            <w:r>
              <w:rPr>
                <w:sz w:val="15"/>
              </w:rPr>
              <w:t>Did you receive a combination of</w:t>
            </w:r>
          </w:p>
          <w:p w14:paraId="59C1CECA" w14:textId="77777777" w:rsidR="00890157" w:rsidRDefault="00000000">
            <w:pPr>
              <w:spacing w:after="0" w:line="259" w:lineRule="auto"/>
              <w:ind w:left="0" w:firstLine="0"/>
              <w:jc w:val="left"/>
            </w:pPr>
            <w:r>
              <w:rPr>
                <w:sz w:val="15"/>
              </w:rPr>
              <w:t>AC and Taxel treatment</w:t>
            </w:r>
          </w:p>
        </w:tc>
        <w:tc>
          <w:tcPr>
            <w:tcW w:w="929" w:type="dxa"/>
            <w:tcBorders>
              <w:top w:val="single" w:sz="2" w:space="0" w:color="000000"/>
              <w:left w:val="single" w:sz="2" w:space="0" w:color="000000"/>
              <w:bottom w:val="single" w:sz="2" w:space="0" w:color="000000"/>
              <w:right w:val="single" w:sz="2" w:space="0" w:color="000000"/>
            </w:tcBorders>
            <w:vAlign w:val="center"/>
          </w:tcPr>
          <w:p w14:paraId="7B270B79" w14:textId="77777777" w:rsidR="00890157" w:rsidRDefault="00000000">
            <w:pPr>
              <w:spacing w:after="0" w:line="259" w:lineRule="auto"/>
              <w:ind w:left="0" w:firstLine="0"/>
              <w:jc w:val="left"/>
            </w:pPr>
            <w:r>
              <w:rPr>
                <w:sz w:val="15"/>
              </w:rPr>
              <w:t>Boolean</w:t>
            </w:r>
          </w:p>
        </w:tc>
        <w:tc>
          <w:tcPr>
            <w:tcW w:w="2661" w:type="dxa"/>
            <w:tcBorders>
              <w:top w:val="single" w:sz="2" w:space="0" w:color="000000"/>
              <w:left w:val="single" w:sz="2" w:space="0" w:color="000000"/>
              <w:bottom w:val="single" w:sz="2" w:space="0" w:color="000000"/>
              <w:right w:val="single" w:sz="2" w:space="0" w:color="000000"/>
            </w:tcBorders>
          </w:tcPr>
          <w:p w14:paraId="23F016F9" w14:textId="77777777" w:rsidR="00890157" w:rsidRDefault="00000000">
            <w:pPr>
              <w:spacing w:after="0" w:line="259" w:lineRule="auto"/>
              <w:ind w:left="0" w:right="1924" w:firstLine="0"/>
              <w:jc w:val="left"/>
            </w:pPr>
            <w:r>
              <w:rPr>
                <w:sz w:val="15"/>
              </w:rPr>
              <w:t>0 = No 1 = Yes</w:t>
            </w:r>
          </w:p>
        </w:tc>
      </w:tr>
      <w:tr w:rsidR="00890157" w14:paraId="14E4C327" w14:textId="77777777">
        <w:trPr>
          <w:trHeight w:val="385"/>
        </w:trPr>
        <w:tc>
          <w:tcPr>
            <w:tcW w:w="1434" w:type="dxa"/>
            <w:tcBorders>
              <w:top w:val="single" w:sz="2" w:space="0" w:color="000000"/>
              <w:left w:val="single" w:sz="2" w:space="0" w:color="000000"/>
              <w:bottom w:val="single" w:sz="2" w:space="0" w:color="000000"/>
              <w:right w:val="single" w:sz="2" w:space="0" w:color="000000"/>
            </w:tcBorders>
            <w:vAlign w:val="center"/>
          </w:tcPr>
          <w:p w14:paraId="4B0B79CE" w14:textId="77777777" w:rsidR="00890157" w:rsidRDefault="00000000">
            <w:pPr>
              <w:spacing w:after="0" w:line="259" w:lineRule="auto"/>
              <w:ind w:left="0" w:firstLine="0"/>
              <w:jc w:val="left"/>
            </w:pPr>
            <w:r>
              <w:rPr>
                <w:rFonts w:ascii="Calibri" w:eastAsia="Calibri" w:hAnsi="Calibri" w:cs="Calibri"/>
                <w:sz w:val="15"/>
              </w:rPr>
              <w:t>Taxel</w:t>
            </w:r>
          </w:p>
        </w:tc>
        <w:tc>
          <w:tcPr>
            <w:tcW w:w="3187" w:type="dxa"/>
            <w:tcBorders>
              <w:top w:val="single" w:sz="2" w:space="0" w:color="000000"/>
              <w:left w:val="single" w:sz="2" w:space="0" w:color="000000"/>
              <w:bottom w:val="single" w:sz="2" w:space="0" w:color="000000"/>
              <w:right w:val="single" w:sz="2" w:space="0" w:color="000000"/>
            </w:tcBorders>
          </w:tcPr>
          <w:p w14:paraId="124CB7B8" w14:textId="77777777" w:rsidR="00890157" w:rsidRDefault="00000000">
            <w:pPr>
              <w:spacing w:after="0" w:line="259" w:lineRule="auto"/>
              <w:ind w:left="0" w:firstLine="0"/>
              <w:jc w:val="left"/>
            </w:pPr>
            <w:r>
              <w:rPr>
                <w:sz w:val="15"/>
              </w:rPr>
              <w:t>Did you receive Paclitaxel (Taxel) chemotherapy drug</w:t>
            </w:r>
          </w:p>
        </w:tc>
        <w:tc>
          <w:tcPr>
            <w:tcW w:w="929" w:type="dxa"/>
            <w:tcBorders>
              <w:top w:val="single" w:sz="2" w:space="0" w:color="000000"/>
              <w:left w:val="single" w:sz="2" w:space="0" w:color="000000"/>
              <w:bottom w:val="single" w:sz="2" w:space="0" w:color="000000"/>
              <w:right w:val="single" w:sz="2" w:space="0" w:color="000000"/>
            </w:tcBorders>
            <w:vAlign w:val="center"/>
          </w:tcPr>
          <w:p w14:paraId="2430C631" w14:textId="77777777" w:rsidR="00890157" w:rsidRDefault="00000000">
            <w:pPr>
              <w:spacing w:after="0" w:line="259" w:lineRule="auto"/>
              <w:ind w:left="0" w:firstLine="0"/>
              <w:jc w:val="left"/>
            </w:pPr>
            <w:r>
              <w:rPr>
                <w:sz w:val="15"/>
              </w:rPr>
              <w:t>Boolean</w:t>
            </w:r>
          </w:p>
        </w:tc>
        <w:tc>
          <w:tcPr>
            <w:tcW w:w="2661" w:type="dxa"/>
            <w:tcBorders>
              <w:top w:val="single" w:sz="2" w:space="0" w:color="000000"/>
              <w:left w:val="single" w:sz="2" w:space="0" w:color="000000"/>
              <w:bottom w:val="single" w:sz="2" w:space="0" w:color="000000"/>
              <w:right w:val="single" w:sz="2" w:space="0" w:color="000000"/>
            </w:tcBorders>
          </w:tcPr>
          <w:p w14:paraId="7E30100D" w14:textId="77777777" w:rsidR="00890157" w:rsidRDefault="00000000">
            <w:pPr>
              <w:spacing w:after="0" w:line="259" w:lineRule="auto"/>
              <w:ind w:left="0" w:right="1924" w:firstLine="0"/>
              <w:jc w:val="left"/>
            </w:pPr>
            <w:r>
              <w:rPr>
                <w:sz w:val="15"/>
              </w:rPr>
              <w:t>0 = No 1 = Yes</w:t>
            </w:r>
          </w:p>
        </w:tc>
      </w:tr>
    </w:tbl>
    <w:p w14:paraId="271F6F89" w14:textId="77777777" w:rsidR="00890157" w:rsidRDefault="00000000">
      <w:pPr>
        <w:spacing w:after="765" w:line="262" w:lineRule="auto"/>
        <w:ind w:left="328" w:right="318"/>
        <w:jc w:val="center"/>
      </w:pPr>
      <w:r>
        <w:rPr>
          <w:rFonts w:ascii="Calibri" w:eastAsia="Calibri" w:hAnsi="Calibri" w:cs="Calibri"/>
          <w:sz w:val="20"/>
        </w:rPr>
        <w:t xml:space="preserve">Table 4.1: </w:t>
      </w:r>
      <w:r>
        <w:rPr>
          <w:sz w:val="20"/>
        </w:rPr>
        <w:t>Explanatory variable name and meaning in the raw data set.</w:t>
      </w:r>
    </w:p>
    <w:p w14:paraId="7C068F5E" w14:textId="77777777" w:rsidR="00890157" w:rsidRDefault="00000000">
      <w:pPr>
        <w:pStyle w:val="Heading4"/>
        <w:tabs>
          <w:tab w:val="center" w:pos="2094"/>
        </w:tabs>
        <w:ind w:left="-15" w:firstLine="0"/>
      </w:pPr>
      <w:r>
        <w:t>4.2.1</w:t>
      </w:r>
      <w:r>
        <w:tab/>
        <w:t>Variable pre-selection</w:t>
      </w:r>
    </w:p>
    <w:p w14:paraId="22B6F69F" w14:textId="77777777" w:rsidR="00890157" w:rsidRDefault="00000000">
      <w:pPr>
        <w:spacing w:after="409"/>
        <w:ind w:left="-5" w:right="11"/>
      </w:pPr>
      <w:r>
        <w:t>Variable pre-selection was done before the missing value imputation, which contains three parts:</w:t>
      </w:r>
    </w:p>
    <w:p w14:paraId="601FF3C6" w14:textId="77777777" w:rsidR="00890157" w:rsidRDefault="00000000">
      <w:pPr>
        <w:numPr>
          <w:ilvl w:val="0"/>
          <w:numId w:val="3"/>
        </w:numPr>
        <w:spacing w:after="377" w:line="259" w:lineRule="auto"/>
        <w:ind w:left="546" w:right="11" w:hanging="218"/>
      </w:pPr>
      <w:r>
        <w:t>Excluding irrelevant variables.</w:t>
      </w:r>
    </w:p>
    <w:p w14:paraId="44D7CDBE" w14:textId="77777777" w:rsidR="00890157" w:rsidRDefault="00000000">
      <w:pPr>
        <w:numPr>
          <w:ilvl w:val="0"/>
          <w:numId w:val="3"/>
        </w:numPr>
        <w:spacing w:line="259" w:lineRule="auto"/>
        <w:ind w:left="546" w:right="11" w:hanging="218"/>
      </w:pPr>
      <w:r>
        <w:t>Excluding redundant variables.</w:t>
      </w:r>
    </w:p>
    <w:p w14:paraId="25FCD18F" w14:textId="77777777" w:rsidR="00890157" w:rsidRDefault="00000000">
      <w:pPr>
        <w:numPr>
          <w:ilvl w:val="0"/>
          <w:numId w:val="3"/>
        </w:numPr>
        <w:spacing w:after="546"/>
        <w:ind w:left="546" w:right="11" w:hanging="218"/>
      </w:pPr>
      <w:r>
        <w:lastRenderedPageBreak/>
        <w:t>Excluding variables with the same value for every observation.</w:t>
      </w:r>
    </w:p>
    <w:p w14:paraId="6F002520" w14:textId="77777777" w:rsidR="00890157" w:rsidRDefault="00000000">
      <w:pPr>
        <w:pStyle w:val="Heading5"/>
        <w:tabs>
          <w:tab w:val="center" w:pos="2019"/>
        </w:tabs>
        <w:ind w:left="-15" w:firstLine="0"/>
      </w:pPr>
      <w:r>
        <w:t>4.2.1.1</w:t>
      </w:r>
      <w:r>
        <w:tab/>
        <w:t>Irrelevant variables</w:t>
      </w:r>
    </w:p>
    <w:p w14:paraId="739D3615" w14:textId="77777777" w:rsidR="00890157" w:rsidRDefault="00000000">
      <w:pPr>
        <w:spacing w:after="211"/>
        <w:ind w:left="-5" w:right="11"/>
      </w:pPr>
      <w:r>
        <w:t xml:space="preserve">The </w:t>
      </w:r>
      <w:r>
        <w:rPr>
          <w:rFonts w:ascii="Calibri" w:eastAsia="Calibri" w:hAnsi="Calibri" w:cs="Calibri"/>
        </w:rPr>
        <w:t xml:space="preserve">ID </w:t>
      </w:r>
      <w:r>
        <w:t>of patients and the name of the data set are irrelevant to the analysis, and hence should be excluded. Furthermore, there were only two observations who were pregnant after being diagnosed with breast cancer, which cannot provide sufficient information for analysis.</w:t>
      </w:r>
    </w:p>
    <w:p w14:paraId="7130AE66" w14:textId="77777777" w:rsidR="00890157" w:rsidRDefault="00000000">
      <w:pPr>
        <w:spacing w:after="508"/>
        <w:ind w:left="-5" w:right="11"/>
      </w:pPr>
      <w:r>
        <w:t xml:space="preserve">Therefore, the irrelevant variables are </w:t>
      </w:r>
      <w:r>
        <w:rPr>
          <w:rFonts w:ascii="Calibri" w:eastAsia="Calibri" w:hAnsi="Calibri" w:cs="Calibri"/>
        </w:rPr>
        <w:t>ID</w:t>
      </w:r>
      <w:r>
        <w:t xml:space="preserve">, </w:t>
      </w:r>
      <w:r>
        <w:rPr>
          <w:rFonts w:ascii="Calibri" w:eastAsia="Calibri" w:hAnsi="Calibri" w:cs="Calibri"/>
        </w:rPr>
        <w:t>Data track</w:t>
      </w:r>
      <w:r>
        <w:t xml:space="preserve">, </w:t>
      </w:r>
      <w:r>
        <w:rPr>
          <w:rFonts w:ascii="Calibri" w:eastAsia="Calibri" w:hAnsi="Calibri" w:cs="Calibri"/>
        </w:rPr>
        <w:t xml:space="preserve">Prg1 </w:t>
      </w:r>
      <w:r>
        <w:rPr>
          <w:rFonts w:ascii="Calibri" w:eastAsia="Calibri" w:hAnsi="Calibri" w:cs="Calibri"/>
          <w:noProof/>
        </w:rPr>
        <mc:AlternateContent>
          <mc:Choice Requires="wpg">
            <w:drawing>
              <wp:inline distT="0" distB="0" distL="0" distR="0" wp14:anchorId="07AF2BBB" wp14:editId="662D4E4B">
                <wp:extent cx="43637" cy="5055"/>
                <wp:effectExtent l="0" t="0" r="0" b="0"/>
                <wp:docPr id="54743" name="Group 54743"/>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1808" name="Shape 1808"/>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743" style="width:3.436pt;height:0.398pt;mso-position-horizontal-relative:char;mso-position-vertical-relative:line" coordsize="436,50">
                <v:shape id="Shape 1808"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age </w:t>
      </w:r>
      <w:r>
        <w:t xml:space="preserve">and </w:t>
      </w:r>
      <w:r>
        <w:rPr>
          <w:rFonts w:ascii="Calibri" w:eastAsia="Calibri" w:hAnsi="Calibri" w:cs="Calibri"/>
        </w:rPr>
        <w:t xml:space="preserve">Preg PostCA </w:t>
      </w:r>
      <w:r>
        <w:t>and should be excluded.</w:t>
      </w:r>
    </w:p>
    <w:p w14:paraId="739F791C" w14:textId="77777777" w:rsidR="00890157" w:rsidRDefault="00000000">
      <w:pPr>
        <w:pStyle w:val="Heading5"/>
        <w:tabs>
          <w:tab w:val="center" w:pos="2089"/>
        </w:tabs>
        <w:ind w:left="-15" w:firstLine="0"/>
      </w:pPr>
      <w:r>
        <w:t>4.2.1.2</w:t>
      </w:r>
      <w:r>
        <w:tab/>
        <w:t>Redundant variables</w:t>
      </w:r>
    </w:p>
    <w:p w14:paraId="47F62354" w14:textId="77777777" w:rsidR="00890157" w:rsidRDefault="00000000">
      <w:pPr>
        <w:spacing w:after="208"/>
        <w:ind w:left="-5" w:right="11"/>
      </w:pPr>
      <w:r>
        <w:t xml:space="preserve">Variable </w:t>
      </w:r>
      <w:r>
        <w:rPr>
          <w:rFonts w:ascii="Calibri" w:eastAsia="Calibri" w:hAnsi="Calibri" w:cs="Calibri"/>
        </w:rPr>
        <w:t xml:space="preserve">Age </w:t>
      </w:r>
      <w:r>
        <w:t xml:space="preserve">and </w:t>
      </w:r>
      <w:r>
        <w:rPr>
          <w:rFonts w:ascii="Calibri" w:eastAsia="Calibri" w:hAnsi="Calibri" w:cs="Calibri"/>
        </w:rPr>
        <w:t xml:space="preserve">Age diagnosis </w:t>
      </w:r>
      <w:r>
        <w:t xml:space="preserve">are identical to each other, there the variable Age was excluded. The </w:t>
      </w:r>
      <w:r>
        <w:rPr>
          <w:rFonts w:ascii="Calibri" w:eastAsia="Calibri" w:hAnsi="Calibri" w:cs="Calibri"/>
        </w:rPr>
        <w:t xml:space="preserve">Agediag </w:t>
      </w:r>
      <w:r>
        <w:rPr>
          <w:rFonts w:ascii="Calibri" w:eastAsia="Calibri" w:hAnsi="Calibri" w:cs="Calibri"/>
          <w:noProof/>
        </w:rPr>
        <mc:AlternateContent>
          <mc:Choice Requires="wpg">
            <w:drawing>
              <wp:inline distT="0" distB="0" distL="0" distR="0" wp14:anchorId="73217746" wp14:editId="65E9A513">
                <wp:extent cx="43637" cy="5055"/>
                <wp:effectExtent l="0" t="0" r="0" b="0"/>
                <wp:docPr id="54746" name="Group 54746"/>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1826" name="Shape 1826"/>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746" style="width:3.436pt;height:0.398pt;mso-position-horizontal-relative:char;mso-position-vertical-relative:line" coordsize="436,50">
                <v:shape id="Shape 1826"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category </w:t>
      </w:r>
      <w:r>
        <w:t xml:space="preserve">was a grouping of </w:t>
      </w:r>
      <w:r>
        <w:rPr>
          <w:rFonts w:ascii="Calibri" w:eastAsia="Calibri" w:hAnsi="Calibri" w:cs="Calibri"/>
        </w:rPr>
        <w:t xml:space="preserve">Age diagnosis </w:t>
      </w:r>
      <w:r>
        <w:t>but with overlapping intervals (both 0 and 1 can contain patients aged 40), thus was excluded.</w:t>
      </w:r>
    </w:p>
    <w:p w14:paraId="48B6269B" w14:textId="77777777" w:rsidR="00890157" w:rsidRDefault="00000000">
      <w:pPr>
        <w:spacing w:after="206"/>
        <w:ind w:left="-5" w:right="11"/>
      </w:pPr>
      <w:r>
        <w:t xml:space="preserve">Variables </w:t>
      </w:r>
      <w:r>
        <w:rPr>
          <w:rFonts w:ascii="Calibri" w:eastAsia="Calibri" w:hAnsi="Calibri" w:cs="Calibri"/>
        </w:rPr>
        <w:t>CMF</w:t>
      </w:r>
      <w:r>
        <w:t xml:space="preserve">, </w:t>
      </w:r>
      <w:r>
        <w:rPr>
          <w:rFonts w:ascii="Calibri" w:eastAsia="Calibri" w:hAnsi="Calibri" w:cs="Calibri"/>
        </w:rPr>
        <w:t xml:space="preserve">CT flg </w:t>
      </w:r>
      <w:r>
        <w:t xml:space="preserve">and </w:t>
      </w:r>
      <w:r>
        <w:rPr>
          <w:rFonts w:ascii="Calibri" w:eastAsia="Calibri" w:hAnsi="Calibri" w:cs="Calibri"/>
        </w:rPr>
        <w:t xml:space="preserve">CMF Cycles </w:t>
      </w:r>
      <w:r>
        <w:t xml:space="preserve">provide similar meanings. </w:t>
      </w:r>
      <w:r>
        <w:rPr>
          <w:rFonts w:ascii="Calibri" w:eastAsia="Calibri" w:hAnsi="Calibri" w:cs="Calibri"/>
        </w:rPr>
        <w:t xml:space="preserve">CMF </w:t>
      </w:r>
      <w:r>
        <w:t xml:space="preserve">and </w:t>
      </w:r>
      <w:r>
        <w:rPr>
          <w:rFonts w:ascii="Calibri" w:eastAsia="Calibri" w:hAnsi="Calibri" w:cs="Calibri"/>
        </w:rPr>
        <w:t xml:space="preserve">CT flg </w:t>
      </w:r>
      <w:r>
        <w:t xml:space="preserve">are identical to each other. A non-zero value of </w:t>
      </w:r>
      <w:r>
        <w:rPr>
          <w:rFonts w:ascii="Calibri" w:eastAsia="Calibri" w:hAnsi="Calibri" w:cs="Calibri"/>
        </w:rPr>
        <w:t xml:space="preserve">CMF </w:t>
      </w:r>
      <w:r>
        <w:rPr>
          <w:rFonts w:ascii="Calibri" w:eastAsia="Calibri" w:hAnsi="Calibri" w:cs="Calibri"/>
          <w:noProof/>
        </w:rPr>
        <mc:AlternateContent>
          <mc:Choice Requires="wpg">
            <w:drawing>
              <wp:inline distT="0" distB="0" distL="0" distR="0" wp14:anchorId="4F6EB26D" wp14:editId="64BFE858">
                <wp:extent cx="43637" cy="5055"/>
                <wp:effectExtent l="0" t="0" r="0" b="0"/>
                <wp:docPr id="54749" name="Group 54749"/>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1853" name="Shape 1853"/>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749" style="width:3.436pt;height:0.398pt;mso-position-horizontal-relative:char;mso-position-vertical-relative:line" coordsize="436,50">
                <v:shape id="Shape 1853"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Cycles </w:t>
      </w:r>
      <w:r>
        <w:t xml:space="preserve">indicates receiving CMF and a missing value of </w:t>
      </w:r>
      <w:r>
        <w:rPr>
          <w:rFonts w:ascii="Calibri" w:eastAsia="Calibri" w:hAnsi="Calibri" w:cs="Calibri"/>
        </w:rPr>
        <w:t xml:space="preserve">CMF Cycles </w:t>
      </w:r>
      <w:r>
        <w:t xml:space="preserve">means did not receive CMF. Therefore, </w:t>
      </w:r>
      <w:r>
        <w:rPr>
          <w:rFonts w:ascii="Calibri" w:eastAsia="Calibri" w:hAnsi="Calibri" w:cs="Calibri"/>
        </w:rPr>
        <w:t xml:space="preserve">CMF </w:t>
      </w:r>
      <w:r>
        <w:t xml:space="preserve">and </w:t>
      </w:r>
      <w:r>
        <w:rPr>
          <w:rFonts w:ascii="Calibri" w:eastAsia="Calibri" w:hAnsi="Calibri" w:cs="Calibri"/>
        </w:rPr>
        <w:t xml:space="preserve">CT </w:t>
      </w:r>
      <w:r>
        <w:rPr>
          <w:rFonts w:ascii="Calibri" w:eastAsia="Calibri" w:hAnsi="Calibri" w:cs="Calibri"/>
          <w:noProof/>
        </w:rPr>
        <mc:AlternateContent>
          <mc:Choice Requires="wpg">
            <w:drawing>
              <wp:inline distT="0" distB="0" distL="0" distR="0" wp14:anchorId="314175A0" wp14:editId="374A460E">
                <wp:extent cx="43637" cy="5055"/>
                <wp:effectExtent l="0" t="0" r="0" b="0"/>
                <wp:docPr id="54753" name="Group 54753"/>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1864" name="Shape 1864"/>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753" style="width:3.436pt;height:0.398pt;mso-position-horizontal-relative:char;mso-position-vertical-relative:line" coordsize="436,50">
                <v:shape id="Shape 1864"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flg </w:t>
      </w:r>
      <w:r>
        <w:t>can be excluded.</w:t>
      </w:r>
    </w:p>
    <w:p w14:paraId="0EF3E107" w14:textId="77777777" w:rsidR="00890157" w:rsidRDefault="00000000">
      <w:pPr>
        <w:spacing w:after="203"/>
        <w:ind w:left="-5" w:right="11"/>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376E5324" wp14:editId="1E784D91">
                <wp:simplePos x="0" y="0"/>
                <wp:positionH relativeFrom="column">
                  <wp:posOffset>677204</wp:posOffset>
                </wp:positionH>
                <wp:positionV relativeFrom="paragraph">
                  <wp:posOffset>90439</wp:posOffset>
                </wp:positionV>
                <wp:extent cx="280950" cy="258115"/>
                <wp:effectExtent l="0" t="0" r="0" b="0"/>
                <wp:wrapNone/>
                <wp:docPr id="54756" name="Group 54756"/>
                <wp:cNvGraphicFramePr/>
                <a:graphic xmlns:a="http://schemas.openxmlformats.org/drawingml/2006/main">
                  <a:graphicData uri="http://schemas.microsoft.com/office/word/2010/wordprocessingGroup">
                    <wpg:wgp>
                      <wpg:cNvGrpSpPr/>
                      <wpg:grpSpPr>
                        <a:xfrm>
                          <a:off x="0" y="0"/>
                          <a:ext cx="280950" cy="258115"/>
                          <a:chOff x="0" y="0"/>
                          <a:chExt cx="280950" cy="258115"/>
                        </a:xfrm>
                      </wpg:grpSpPr>
                      <wps:wsp>
                        <wps:cNvPr id="1869" name="Shape 1869"/>
                        <wps:cNvSpPr/>
                        <wps:spPr>
                          <a:xfrm>
                            <a:off x="237312"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78" name="Shape 1878"/>
                        <wps:cNvSpPr/>
                        <wps:spPr>
                          <a:xfrm>
                            <a:off x="0" y="258115"/>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756" style="width:22.122pt;height:20.324pt;position:absolute;z-index:-2147483563;mso-position-horizontal-relative:text;mso-position-horizontal:absolute;margin-left:53.3231pt;mso-position-vertical-relative:text;margin-top:7.12122pt;" coordsize="2809,2581">
                <v:shape id="Shape 1869" style="position:absolute;width:436;height:0;left:2373;top:0;" coordsize="43637,0" path="m0,0l43637,0">
                  <v:stroke weight="0.398pt" endcap="flat" joinstyle="miter" miterlimit="10" on="true" color="#000000"/>
                  <v:fill on="false" color="#000000" opacity="0"/>
                </v:shape>
                <v:shape id="Shape 1878" style="position:absolute;width:436;height:0;left:0;top:2581;" coordsize="43637,0" path="m0,0l43637,0">
                  <v:stroke weight="0.398pt" endcap="flat" joinstyle="miter" miterlimit="10" on="true" color="#000000"/>
                  <v:fill on="false" color="#000000" opacity="0"/>
                </v:shape>
              </v:group>
            </w:pict>
          </mc:Fallback>
        </mc:AlternateContent>
      </w:r>
      <w:r>
        <w:t xml:space="preserve">Variable </w:t>
      </w:r>
      <w:r>
        <w:rPr>
          <w:rFonts w:ascii="Calibri" w:eastAsia="Calibri" w:hAnsi="Calibri" w:cs="Calibri"/>
        </w:rPr>
        <w:t xml:space="preserve">Nodal Status </w:t>
      </w:r>
      <w:r>
        <w:t xml:space="preserve">and </w:t>
      </w:r>
      <w:r>
        <w:rPr>
          <w:rFonts w:ascii="Calibri" w:eastAsia="Calibri" w:hAnsi="Calibri" w:cs="Calibri"/>
        </w:rPr>
        <w:t xml:space="preserve">ER Status </w:t>
      </w:r>
      <w:r>
        <w:t xml:space="preserve">are identical to each other for every observation, thus </w:t>
      </w:r>
      <w:r>
        <w:rPr>
          <w:rFonts w:ascii="Calibri" w:eastAsia="Calibri" w:hAnsi="Calibri" w:cs="Calibri"/>
        </w:rPr>
        <w:t xml:space="preserve">Nodal Status </w:t>
      </w:r>
      <w:r>
        <w:t>was excluded from the data set.</w:t>
      </w:r>
    </w:p>
    <w:p w14:paraId="3D0C7F6B" w14:textId="77777777" w:rsidR="00890157" w:rsidRDefault="00000000">
      <w:pPr>
        <w:spacing w:after="508"/>
        <w:ind w:left="-5" w:right="11"/>
      </w:pPr>
      <w:r>
        <w:t xml:space="preserve">Variable </w:t>
      </w:r>
      <w:r>
        <w:rPr>
          <w:rFonts w:ascii="Calibri" w:eastAsia="Calibri" w:hAnsi="Calibri" w:cs="Calibri"/>
        </w:rPr>
        <w:t xml:space="preserve">Invasiveness </w:t>
      </w:r>
      <w:r>
        <w:rPr>
          <w:rFonts w:ascii="Calibri" w:eastAsia="Calibri" w:hAnsi="Calibri" w:cs="Calibri"/>
          <w:noProof/>
        </w:rPr>
        <mc:AlternateContent>
          <mc:Choice Requires="wpg">
            <w:drawing>
              <wp:inline distT="0" distB="0" distL="0" distR="0" wp14:anchorId="08448414" wp14:editId="478BA2EB">
                <wp:extent cx="43637" cy="5055"/>
                <wp:effectExtent l="0" t="0" r="0" b="0"/>
                <wp:docPr id="54757" name="Group 54757"/>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1883" name="Shape 1883"/>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757" style="width:3.436pt;height:0.398pt;mso-position-horizontal-relative:char;mso-position-vertical-relative:line" coordsize="436,50">
                <v:shape id="Shape 1883"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flg </w:t>
      </w:r>
      <w:r>
        <w:t xml:space="preserve">and </w:t>
      </w:r>
      <w:r>
        <w:rPr>
          <w:rFonts w:ascii="Calibri" w:eastAsia="Calibri" w:hAnsi="Calibri" w:cs="Calibri"/>
        </w:rPr>
        <w:t xml:space="preserve">Tumor Size </w:t>
      </w:r>
      <w:r>
        <w:t xml:space="preserve">are identical to each other, </w:t>
      </w:r>
      <w:r>
        <w:rPr>
          <w:rFonts w:ascii="Calibri" w:eastAsia="Calibri" w:hAnsi="Calibri" w:cs="Calibri"/>
        </w:rPr>
        <w:t xml:space="preserve">Tumor </w:t>
      </w:r>
      <w:r>
        <w:rPr>
          <w:rFonts w:ascii="Calibri" w:eastAsia="Calibri" w:hAnsi="Calibri" w:cs="Calibri"/>
          <w:noProof/>
        </w:rPr>
        <mc:AlternateContent>
          <mc:Choice Requires="wpg">
            <w:drawing>
              <wp:inline distT="0" distB="0" distL="0" distR="0" wp14:anchorId="52F5FF4A" wp14:editId="424FA5A1">
                <wp:extent cx="43637" cy="5055"/>
                <wp:effectExtent l="0" t="0" r="0" b="0"/>
                <wp:docPr id="54758" name="Group 54758"/>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1891" name="Shape 1891"/>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758" style="width:3.436pt;height:0.398pt;mso-position-horizontal-relative:char;mso-position-vertical-relative:line" coordsize="436,50">
                <v:shape id="Shape 1891"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Size </w:t>
      </w:r>
      <w:r>
        <w:t>was excluded from the data set.</w:t>
      </w:r>
    </w:p>
    <w:p w14:paraId="2380F65A" w14:textId="77777777" w:rsidR="00890157" w:rsidRDefault="00000000">
      <w:pPr>
        <w:pStyle w:val="Heading5"/>
        <w:tabs>
          <w:tab w:val="center" w:pos="2803"/>
        </w:tabs>
        <w:ind w:left="-15" w:firstLine="0"/>
      </w:pPr>
      <w:r>
        <w:t>4.2.1.3</w:t>
      </w:r>
      <w:r>
        <w:tab/>
        <w:t>Variables with all identical values</w:t>
      </w:r>
    </w:p>
    <w:p w14:paraId="2577A34E" w14:textId="77777777" w:rsidR="00890157" w:rsidRDefault="00000000">
      <w:pPr>
        <w:ind w:left="-5" w:right="11"/>
      </w:pPr>
      <w:r>
        <w:t xml:space="preserve">All entries of </w:t>
      </w:r>
      <w:r>
        <w:rPr>
          <w:rFonts w:ascii="Calibri" w:eastAsia="Calibri" w:hAnsi="Calibri" w:cs="Calibri"/>
        </w:rPr>
        <w:t xml:space="preserve">Neoadj </w:t>
      </w:r>
      <w:r>
        <w:rPr>
          <w:rFonts w:ascii="Calibri" w:eastAsia="Calibri" w:hAnsi="Calibri" w:cs="Calibri"/>
          <w:noProof/>
        </w:rPr>
        <mc:AlternateContent>
          <mc:Choice Requires="wpg">
            <w:drawing>
              <wp:inline distT="0" distB="0" distL="0" distR="0" wp14:anchorId="0491F2F9" wp14:editId="6E22F9FE">
                <wp:extent cx="43637" cy="5055"/>
                <wp:effectExtent l="0" t="0" r="0" b="0"/>
                <wp:docPr id="54759" name="Group 54759"/>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1897" name="Shape 1897"/>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759" style="width:3.436pt;height:0.398pt;mso-position-horizontal-relative:char;mso-position-vertical-relative:line" coordsize="436,50">
                <v:shape id="Shape 1897"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CT</w:t>
      </w:r>
      <w:r>
        <w:t xml:space="preserve">, </w:t>
      </w:r>
      <w:r>
        <w:rPr>
          <w:rFonts w:ascii="Calibri" w:eastAsia="Calibri" w:hAnsi="Calibri" w:cs="Calibri"/>
        </w:rPr>
        <w:t>AC</w:t>
      </w:r>
      <w:r>
        <w:t xml:space="preserve">, </w:t>
      </w:r>
      <w:r>
        <w:rPr>
          <w:rFonts w:ascii="Calibri" w:eastAsia="Calibri" w:hAnsi="Calibri" w:cs="Calibri"/>
        </w:rPr>
        <w:t>AC+CMF</w:t>
      </w:r>
      <w:r>
        <w:t xml:space="preserve">, </w:t>
      </w:r>
      <w:r>
        <w:rPr>
          <w:rFonts w:ascii="Calibri" w:eastAsia="Calibri" w:hAnsi="Calibri" w:cs="Calibri"/>
        </w:rPr>
        <w:t xml:space="preserve">AC+T </w:t>
      </w:r>
      <w:r>
        <w:t xml:space="preserve">and </w:t>
      </w:r>
      <w:r>
        <w:rPr>
          <w:rFonts w:ascii="Calibri" w:eastAsia="Calibri" w:hAnsi="Calibri" w:cs="Calibri"/>
        </w:rPr>
        <w:t xml:space="preserve">Taxel </w:t>
      </w:r>
      <w:r>
        <w:t>are 0, which do not provide any information that can be used in the analysis and hence should be excluded.</w:t>
      </w:r>
    </w:p>
    <w:p w14:paraId="79C09B2F" w14:textId="77777777" w:rsidR="00890157" w:rsidRDefault="00000000">
      <w:pPr>
        <w:spacing w:line="259" w:lineRule="auto"/>
        <w:ind w:left="-5" w:right="11"/>
      </w:pPr>
      <w:r>
        <w:t>After the pre-selection of the explanatory variables, the remaining variables are:</w:t>
      </w:r>
    </w:p>
    <w:p w14:paraId="6D0E4E96" w14:textId="77777777" w:rsidR="00890157" w:rsidRDefault="00000000">
      <w:pPr>
        <w:spacing w:after="225" w:line="265" w:lineRule="auto"/>
        <w:jc w:val="left"/>
      </w:pPr>
      <w:r>
        <w:rPr>
          <w:rFonts w:ascii="Calibri" w:eastAsia="Calibri" w:hAnsi="Calibri" w:cs="Calibri"/>
        </w:rPr>
        <w:t>Age diagnosis</w:t>
      </w:r>
      <w:r>
        <w:t xml:space="preserve">, </w:t>
      </w:r>
      <w:r>
        <w:rPr>
          <w:rFonts w:ascii="Calibri" w:eastAsia="Calibri" w:hAnsi="Calibri" w:cs="Calibri"/>
        </w:rPr>
        <w:t>Invasiveness flg</w:t>
      </w:r>
      <w:r>
        <w:t xml:space="preserve">, </w:t>
      </w:r>
      <w:r>
        <w:rPr>
          <w:rFonts w:ascii="Calibri" w:eastAsia="Calibri" w:hAnsi="Calibri" w:cs="Calibri"/>
        </w:rPr>
        <w:t xml:space="preserve">ER Status </w:t>
      </w:r>
      <w:r>
        <w:t xml:space="preserve">and </w:t>
      </w:r>
      <w:r>
        <w:rPr>
          <w:rFonts w:ascii="Calibri" w:eastAsia="Calibri" w:hAnsi="Calibri" w:cs="Calibri"/>
        </w:rPr>
        <w:t>CMF Cycles</w:t>
      </w:r>
      <w:r>
        <w:t>.</w:t>
      </w:r>
    </w:p>
    <w:p w14:paraId="58E9BBB7" w14:textId="77777777" w:rsidR="00890157" w:rsidRDefault="00000000">
      <w:pPr>
        <w:pStyle w:val="Heading4"/>
        <w:tabs>
          <w:tab w:val="center" w:pos="2268"/>
        </w:tabs>
        <w:ind w:left="-15" w:firstLine="0"/>
      </w:pPr>
      <w:r>
        <w:lastRenderedPageBreak/>
        <w:t>4.2.2</w:t>
      </w:r>
      <w:r>
        <w:tab/>
        <w:t>Missing data imputation</w:t>
      </w:r>
    </w:p>
    <w:p w14:paraId="19D332A0" w14:textId="77777777" w:rsidR="00890157" w:rsidRDefault="00000000">
      <w:pPr>
        <w:spacing w:after="0"/>
        <w:ind w:left="-5" w:right="11"/>
      </w:pPr>
      <w:r>
        <w:t>Full case analysis is an acceptable method to handle missing data in certain circumstances, for example, when the missingness of data is all at random, without dependence on observed or unobserved values, and the amount of missingness is less than 5%[</w:t>
      </w:r>
      <w:r>
        <w:rPr>
          <w:color w:val="0000FF"/>
        </w:rPr>
        <w:t>27</w:t>
      </w:r>
      <w:r>
        <w:t>]. These stringent missing assumptions may lead to skewed estimates and reduced power.</w:t>
      </w:r>
    </w:p>
    <w:p w14:paraId="5649E11E" w14:textId="77777777" w:rsidR="00890157" w:rsidRDefault="00000000">
      <w:pPr>
        <w:spacing w:after="0" w:line="259" w:lineRule="auto"/>
        <w:ind w:left="-5" w:right="11"/>
      </w:pPr>
      <w:r>
        <w:t>An improvement has therefore been developed, which is the single imputation approach. However, once this family of methods is finished, analyses proceed as if the imputed values were known, actual values do not account for imputation uncertainty. Multiple imputations are thus more advantaged by filling in the missing values multiple times and creating multiple complete data sets. It should be noticed that for the multivariate method to have a good performance, there should be a dependency between the missing and non-missing values.</w:t>
      </w:r>
    </w:p>
    <w:tbl>
      <w:tblPr>
        <w:tblStyle w:val="TableGrid"/>
        <w:tblW w:w="5424" w:type="dxa"/>
        <w:tblInd w:w="1447" w:type="dxa"/>
        <w:tblCellMar>
          <w:top w:w="42" w:type="dxa"/>
          <w:left w:w="124" w:type="dxa"/>
          <w:right w:w="115" w:type="dxa"/>
        </w:tblCellMar>
        <w:tblLook w:val="04A0" w:firstRow="1" w:lastRow="0" w:firstColumn="1" w:lastColumn="0" w:noHBand="0" w:noVBand="1"/>
      </w:tblPr>
      <w:tblGrid>
        <w:gridCol w:w="2048"/>
        <w:gridCol w:w="3376"/>
      </w:tblGrid>
      <w:tr w:rsidR="00890157" w14:paraId="44D88B5C" w14:textId="77777777">
        <w:trPr>
          <w:trHeight w:val="279"/>
        </w:trPr>
        <w:tc>
          <w:tcPr>
            <w:tcW w:w="2048" w:type="dxa"/>
            <w:tcBorders>
              <w:top w:val="single" w:sz="3" w:space="0" w:color="000000"/>
              <w:left w:val="single" w:sz="3" w:space="0" w:color="000000"/>
              <w:bottom w:val="single" w:sz="3" w:space="0" w:color="000000"/>
              <w:right w:val="single" w:sz="3" w:space="0" w:color="000000"/>
            </w:tcBorders>
          </w:tcPr>
          <w:p w14:paraId="6B4E1031" w14:textId="77777777" w:rsidR="00890157" w:rsidRDefault="00000000">
            <w:pPr>
              <w:spacing w:after="0" w:line="259" w:lineRule="auto"/>
              <w:ind w:left="0" w:firstLine="0"/>
              <w:jc w:val="left"/>
            </w:pPr>
            <w:r>
              <w:rPr>
                <w:b/>
              </w:rPr>
              <w:t>Variable name</w:t>
            </w:r>
          </w:p>
        </w:tc>
        <w:tc>
          <w:tcPr>
            <w:tcW w:w="3377" w:type="dxa"/>
            <w:tcBorders>
              <w:top w:val="single" w:sz="3" w:space="0" w:color="000000"/>
              <w:left w:val="single" w:sz="3" w:space="0" w:color="000000"/>
              <w:bottom w:val="single" w:sz="3" w:space="0" w:color="000000"/>
              <w:right w:val="single" w:sz="3" w:space="0" w:color="000000"/>
            </w:tcBorders>
          </w:tcPr>
          <w:p w14:paraId="2CD00EE7" w14:textId="77777777" w:rsidR="00890157" w:rsidRDefault="00000000">
            <w:pPr>
              <w:spacing w:after="0" w:line="259" w:lineRule="auto"/>
              <w:ind w:left="0" w:firstLine="0"/>
              <w:jc w:val="left"/>
            </w:pPr>
            <w:r>
              <w:rPr>
                <w:b/>
              </w:rPr>
              <w:t>Percentage of missing values</w:t>
            </w:r>
          </w:p>
        </w:tc>
      </w:tr>
      <w:tr w:rsidR="00890157" w14:paraId="628389E6" w14:textId="77777777">
        <w:trPr>
          <w:trHeight w:val="279"/>
        </w:trPr>
        <w:tc>
          <w:tcPr>
            <w:tcW w:w="2048" w:type="dxa"/>
            <w:tcBorders>
              <w:top w:val="single" w:sz="3" w:space="0" w:color="000000"/>
              <w:left w:val="single" w:sz="3" w:space="0" w:color="000000"/>
              <w:bottom w:val="single" w:sz="3" w:space="0" w:color="000000"/>
              <w:right w:val="single" w:sz="3" w:space="0" w:color="000000"/>
            </w:tcBorders>
          </w:tcPr>
          <w:p w14:paraId="42672149" w14:textId="77777777" w:rsidR="00890157" w:rsidRDefault="00000000">
            <w:pPr>
              <w:spacing w:after="0" w:line="259" w:lineRule="auto"/>
              <w:ind w:left="0" w:firstLine="0"/>
              <w:jc w:val="left"/>
            </w:pPr>
            <w:r>
              <w:rPr>
                <w:rFonts w:ascii="Calibri" w:eastAsia="Calibri" w:hAnsi="Calibri" w:cs="Calibri"/>
              </w:rPr>
              <w:t xml:space="preserve">Age </w:t>
            </w:r>
            <w:r>
              <w:rPr>
                <w:rFonts w:ascii="Calibri" w:eastAsia="Calibri" w:hAnsi="Calibri" w:cs="Calibri"/>
                <w:noProof/>
              </w:rPr>
              <mc:AlternateContent>
                <mc:Choice Requires="wpg">
                  <w:drawing>
                    <wp:inline distT="0" distB="0" distL="0" distR="0" wp14:anchorId="4EDD86AD" wp14:editId="23846900">
                      <wp:extent cx="43637" cy="5055"/>
                      <wp:effectExtent l="0" t="0" r="0" b="0"/>
                      <wp:docPr id="54636" name="Group 54636"/>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1960" name="Shape 1960"/>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636" style="width:3.436pt;height:0.398pt;mso-position-horizontal-relative:char;mso-position-vertical-relative:line" coordsize="436,50">
                      <v:shape id="Shape 1960"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diagnosis</w:t>
            </w:r>
          </w:p>
        </w:tc>
        <w:tc>
          <w:tcPr>
            <w:tcW w:w="3377" w:type="dxa"/>
            <w:tcBorders>
              <w:top w:val="single" w:sz="3" w:space="0" w:color="000000"/>
              <w:left w:val="single" w:sz="3" w:space="0" w:color="000000"/>
              <w:bottom w:val="single" w:sz="3" w:space="0" w:color="000000"/>
              <w:right w:val="single" w:sz="3" w:space="0" w:color="000000"/>
            </w:tcBorders>
          </w:tcPr>
          <w:p w14:paraId="0974D7B2" w14:textId="77777777" w:rsidR="00890157" w:rsidRDefault="00000000">
            <w:pPr>
              <w:spacing w:after="0" w:line="259" w:lineRule="auto"/>
              <w:ind w:left="0" w:firstLine="0"/>
              <w:jc w:val="left"/>
            </w:pPr>
            <w:r>
              <w:t>0%</w:t>
            </w:r>
          </w:p>
        </w:tc>
      </w:tr>
      <w:tr w:rsidR="00890157" w14:paraId="33587B66" w14:textId="77777777">
        <w:trPr>
          <w:trHeight w:val="279"/>
        </w:trPr>
        <w:tc>
          <w:tcPr>
            <w:tcW w:w="2048" w:type="dxa"/>
            <w:tcBorders>
              <w:top w:val="single" w:sz="3" w:space="0" w:color="000000"/>
              <w:left w:val="single" w:sz="3" w:space="0" w:color="000000"/>
              <w:bottom w:val="single" w:sz="3" w:space="0" w:color="000000"/>
              <w:right w:val="single" w:sz="3" w:space="0" w:color="000000"/>
            </w:tcBorders>
          </w:tcPr>
          <w:p w14:paraId="6B4E2C45" w14:textId="77777777" w:rsidR="00890157" w:rsidRDefault="00000000">
            <w:pPr>
              <w:spacing w:after="0" w:line="259" w:lineRule="auto"/>
              <w:ind w:left="0" w:firstLine="0"/>
              <w:jc w:val="left"/>
            </w:pPr>
            <w:r>
              <w:rPr>
                <w:rFonts w:ascii="Calibri" w:eastAsia="Calibri" w:hAnsi="Calibri" w:cs="Calibri"/>
              </w:rPr>
              <w:t xml:space="preserve">Invasiveness </w:t>
            </w:r>
            <w:r>
              <w:rPr>
                <w:rFonts w:ascii="Calibri" w:eastAsia="Calibri" w:hAnsi="Calibri" w:cs="Calibri"/>
                <w:noProof/>
              </w:rPr>
              <mc:AlternateContent>
                <mc:Choice Requires="wpg">
                  <w:drawing>
                    <wp:inline distT="0" distB="0" distL="0" distR="0" wp14:anchorId="29BCE9C9" wp14:editId="4F61941E">
                      <wp:extent cx="43637" cy="5055"/>
                      <wp:effectExtent l="0" t="0" r="0" b="0"/>
                      <wp:docPr id="54671" name="Group 54671"/>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1968" name="Shape 1968"/>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671" style="width:3.43599pt;height:0.398pt;mso-position-horizontal-relative:char;mso-position-vertical-relative:line" coordsize="436,50">
                      <v:shape id="Shape 1968"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flg</w:t>
            </w:r>
          </w:p>
        </w:tc>
        <w:tc>
          <w:tcPr>
            <w:tcW w:w="3377" w:type="dxa"/>
            <w:tcBorders>
              <w:top w:val="single" w:sz="3" w:space="0" w:color="000000"/>
              <w:left w:val="single" w:sz="3" w:space="0" w:color="000000"/>
              <w:bottom w:val="single" w:sz="3" w:space="0" w:color="000000"/>
              <w:right w:val="single" w:sz="3" w:space="0" w:color="000000"/>
            </w:tcBorders>
          </w:tcPr>
          <w:p w14:paraId="31054C9A" w14:textId="77777777" w:rsidR="00890157" w:rsidRDefault="00000000">
            <w:pPr>
              <w:spacing w:after="0" w:line="259" w:lineRule="auto"/>
              <w:ind w:left="0" w:firstLine="0"/>
              <w:jc w:val="left"/>
            </w:pPr>
            <w:r>
              <w:t>6.414%</w:t>
            </w:r>
          </w:p>
        </w:tc>
      </w:tr>
      <w:tr w:rsidR="00890157" w14:paraId="05FBCD99" w14:textId="77777777">
        <w:trPr>
          <w:trHeight w:val="279"/>
        </w:trPr>
        <w:tc>
          <w:tcPr>
            <w:tcW w:w="2048" w:type="dxa"/>
            <w:tcBorders>
              <w:top w:val="single" w:sz="3" w:space="0" w:color="000000"/>
              <w:left w:val="single" w:sz="3" w:space="0" w:color="000000"/>
              <w:bottom w:val="single" w:sz="3" w:space="0" w:color="000000"/>
              <w:right w:val="single" w:sz="3" w:space="0" w:color="000000"/>
            </w:tcBorders>
          </w:tcPr>
          <w:p w14:paraId="6482CE85" w14:textId="77777777" w:rsidR="00890157" w:rsidRDefault="00000000">
            <w:pPr>
              <w:spacing w:after="0" w:line="259" w:lineRule="auto"/>
              <w:ind w:left="0" w:firstLine="0"/>
              <w:jc w:val="left"/>
            </w:pPr>
            <w:r>
              <w:rPr>
                <w:rFonts w:ascii="Calibri" w:eastAsia="Calibri" w:hAnsi="Calibri" w:cs="Calibri"/>
              </w:rPr>
              <w:t xml:space="preserve">ER </w:t>
            </w:r>
            <w:r>
              <w:rPr>
                <w:rFonts w:ascii="Calibri" w:eastAsia="Calibri" w:hAnsi="Calibri" w:cs="Calibri"/>
                <w:noProof/>
              </w:rPr>
              <mc:AlternateContent>
                <mc:Choice Requires="wpg">
                  <w:drawing>
                    <wp:inline distT="0" distB="0" distL="0" distR="0" wp14:anchorId="6D7C2367" wp14:editId="4E6724D2">
                      <wp:extent cx="43637" cy="5055"/>
                      <wp:effectExtent l="0" t="0" r="0" b="0"/>
                      <wp:docPr id="54774" name="Group 54774"/>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1976" name="Shape 1976"/>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774" style="width:3.436pt;height:0.398pt;mso-position-horizontal-relative:char;mso-position-vertical-relative:line" coordsize="436,50">
                      <v:shape id="Shape 1976"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Status</w:t>
            </w:r>
          </w:p>
        </w:tc>
        <w:tc>
          <w:tcPr>
            <w:tcW w:w="3377" w:type="dxa"/>
            <w:tcBorders>
              <w:top w:val="single" w:sz="3" w:space="0" w:color="000000"/>
              <w:left w:val="single" w:sz="3" w:space="0" w:color="000000"/>
              <w:bottom w:val="single" w:sz="3" w:space="0" w:color="000000"/>
              <w:right w:val="single" w:sz="3" w:space="0" w:color="000000"/>
            </w:tcBorders>
          </w:tcPr>
          <w:p w14:paraId="0939B5B0" w14:textId="77777777" w:rsidR="00890157" w:rsidRDefault="00000000">
            <w:pPr>
              <w:spacing w:after="0" w:line="259" w:lineRule="auto"/>
              <w:ind w:left="0" w:firstLine="0"/>
              <w:jc w:val="left"/>
            </w:pPr>
            <w:r>
              <w:t>13.980%</w:t>
            </w:r>
          </w:p>
        </w:tc>
      </w:tr>
      <w:tr w:rsidR="00890157" w14:paraId="1148AF39" w14:textId="77777777">
        <w:trPr>
          <w:trHeight w:val="279"/>
        </w:trPr>
        <w:tc>
          <w:tcPr>
            <w:tcW w:w="2048" w:type="dxa"/>
            <w:tcBorders>
              <w:top w:val="single" w:sz="3" w:space="0" w:color="000000"/>
              <w:left w:val="single" w:sz="3" w:space="0" w:color="000000"/>
              <w:bottom w:val="single" w:sz="3" w:space="0" w:color="000000"/>
              <w:right w:val="single" w:sz="3" w:space="0" w:color="000000"/>
            </w:tcBorders>
          </w:tcPr>
          <w:p w14:paraId="280B23F3" w14:textId="77777777" w:rsidR="00890157" w:rsidRDefault="00000000">
            <w:pPr>
              <w:spacing w:after="0" w:line="259" w:lineRule="auto"/>
              <w:ind w:left="0" w:firstLine="0"/>
              <w:jc w:val="left"/>
            </w:pPr>
            <w:r>
              <w:rPr>
                <w:rFonts w:ascii="Calibri" w:eastAsia="Calibri" w:hAnsi="Calibri" w:cs="Calibri"/>
              </w:rPr>
              <w:t xml:space="preserve">CMF </w:t>
            </w:r>
            <w:r>
              <w:rPr>
                <w:rFonts w:ascii="Calibri" w:eastAsia="Calibri" w:hAnsi="Calibri" w:cs="Calibri"/>
                <w:noProof/>
              </w:rPr>
              <mc:AlternateContent>
                <mc:Choice Requires="wpg">
                  <w:drawing>
                    <wp:inline distT="0" distB="0" distL="0" distR="0" wp14:anchorId="65FC769C" wp14:editId="215F3536">
                      <wp:extent cx="43637" cy="5055"/>
                      <wp:effectExtent l="0" t="0" r="0" b="0"/>
                      <wp:docPr id="55051" name="Group 55051"/>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1984" name="Shape 1984"/>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051" style="width:3.436pt;height:0.398pt;mso-position-horizontal-relative:char;mso-position-vertical-relative:line" coordsize="436,50">
                      <v:shape id="Shape 1984"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Cycles</w:t>
            </w:r>
          </w:p>
        </w:tc>
        <w:tc>
          <w:tcPr>
            <w:tcW w:w="3377" w:type="dxa"/>
            <w:tcBorders>
              <w:top w:val="single" w:sz="3" w:space="0" w:color="000000"/>
              <w:left w:val="single" w:sz="3" w:space="0" w:color="000000"/>
              <w:bottom w:val="single" w:sz="3" w:space="0" w:color="000000"/>
              <w:right w:val="single" w:sz="3" w:space="0" w:color="000000"/>
            </w:tcBorders>
          </w:tcPr>
          <w:p w14:paraId="4E6EF20D" w14:textId="77777777" w:rsidR="00890157" w:rsidRDefault="00000000">
            <w:pPr>
              <w:spacing w:after="0" w:line="259" w:lineRule="auto"/>
              <w:ind w:left="0" w:firstLine="0"/>
              <w:jc w:val="left"/>
            </w:pPr>
            <w:r>
              <w:t>0%</w:t>
            </w:r>
          </w:p>
        </w:tc>
      </w:tr>
    </w:tbl>
    <w:p w14:paraId="2C76D0A9" w14:textId="77777777" w:rsidR="00890157" w:rsidRDefault="00000000">
      <w:pPr>
        <w:spacing w:after="433" w:line="262" w:lineRule="auto"/>
        <w:ind w:left="328" w:right="318"/>
        <w:jc w:val="center"/>
      </w:pPr>
      <w:r>
        <w:rPr>
          <w:rFonts w:ascii="Calibri" w:eastAsia="Calibri" w:hAnsi="Calibri" w:cs="Calibri"/>
          <w:sz w:val="20"/>
        </w:rPr>
        <w:t xml:space="preserve">Table 4.2: </w:t>
      </w:r>
      <w:r>
        <w:rPr>
          <w:sz w:val="20"/>
        </w:rPr>
        <w:t>Percentage of missing values for the selected explanatory variables</w:t>
      </w:r>
    </w:p>
    <w:p w14:paraId="652FAAA6" w14:textId="77777777" w:rsidR="00890157" w:rsidRDefault="00000000">
      <w:pPr>
        <w:ind w:left="-5" w:right="11"/>
      </w:pPr>
      <w:r>
        <w:t xml:space="preserve">In this analysis, among the four selected explanatory features, </w:t>
      </w:r>
      <w:r>
        <w:rPr>
          <w:rFonts w:ascii="Calibri" w:eastAsia="Calibri" w:hAnsi="Calibri" w:cs="Calibri"/>
        </w:rPr>
        <w:t xml:space="preserve">Invasiveness flg </w:t>
      </w:r>
      <w:r>
        <w:t xml:space="preserve">and </w:t>
      </w:r>
      <w:r>
        <w:rPr>
          <w:rFonts w:ascii="Calibri" w:eastAsia="Calibri" w:hAnsi="Calibri" w:cs="Calibri"/>
        </w:rPr>
        <w:t xml:space="preserve">ER </w:t>
      </w:r>
      <w:r>
        <w:rPr>
          <w:rFonts w:ascii="Calibri" w:eastAsia="Calibri" w:hAnsi="Calibri" w:cs="Calibri"/>
          <w:noProof/>
        </w:rPr>
        <mc:AlternateContent>
          <mc:Choice Requires="wpg">
            <w:drawing>
              <wp:inline distT="0" distB="0" distL="0" distR="0" wp14:anchorId="5C8919BA" wp14:editId="12ACEEDB">
                <wp:extent cx="43637" cy="5055"/>
                <wp:effectExtent l="0" t="0" r="0" b="0"/>
                <wp:docPr id="55128" name="Group 55128"/>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1998" name="Shape 1998"/>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128" style="width:3.436pt;height:0.398pt;mso-position-horizontal-relative:char;mso-position-vertical-relative:line" coordsize="436,50">
                <v:shape id="Shape 1998"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Status </w:t>
      </w:r>
      <w:r>
        <w:t>contain missing values. The percentage of missing values for each of the variables are 6.414% and 13.980% respectively. Considering this amount of missing data, it may incur serious issues for many machine learning algorithms. In this analysis, there may be more than one feature have missing values for each patient, the imputation method used should be capable to impute multiple missing values at the same time.</w:t>
      </w:r>
    </w:p>
    <w:p w14:paraId="70B2988A" w14:textId="77777777" w:rsidR="00890157" w:rsidRDefault="00000000">
      <w:pPr>
        <w:ind w:left="-5" w:right="11"/>
      </w:pPr>
      <w:r>
        <w:t>Different missing value imputation methods are available, with a different focus on qualitative or quantitative data. The methods tested were K-Nearest Neighbours Algorithm (k-NN) and Multivariate Imputation by Chained Equations (MICE), both approaches use a model to predict the missing values. Multiple models were developed based on these methods, with different parameters used in imputation.</w:t>
      </w:r>
    </w:p>
    <w:p w14:paraId="0E92D81A" w14:textId="77777777" w:rsidR="00890157" w:rsidRDefault="00000000">
      <w:pPr>
        <w:pStyle w:val="Heading5"/>
        <w:tabs>
          <w:tab w:val="center" w:pos="2801"/>
        </w:tabs>
        <w:spacing w:after="462"/>
        <w:ind w:left="-15" w:firstLine="0"/>
      </w:pPr>
      <w:r>
        <w:t>4.2.2.1</w:t>
      </w:r>
      <w:r>
        <w:tab/>
        <w:t>K-Nearest Neighbours Algorithm</w:t>
      </w:r>
    </w:p>
    <w:p w14:paraId="32791B90" w14:textId="77777777" w:rsidR="00890157" w:rsidRDefault="00000000">
      <w:pPr>
        <w:spacing w:after="206"/>
        <w:ind w:left="-5" w:right="11"/>
      </w:pPr>
      <w:r>
        <w:t>One popular technique for imputation is a K-nearest neighbour model. A new sample is imputed by finding the samples in the training set “closest” to it and averaging these nearby points to fill in the value[</w:t>
      </w:r>
      <w:r>
        <w:rPr>
          <w:color w:val="0000FF"/>
        </w:rPr>
        <w:t>28</w:t>
      </w:r>
      <w:r>
        <w:t>].</w:t>
      </w:r>
    </w:p>
    <w:p w14:paraId="6B232D0A" w14:textId="77777777" w:rsidR="00890157" w:rsidRDefault="00000000">
      <w:pPr>
        <w:spacing w:after="0"/>
        <w:ind w:left="-5" w:right="11"/>
      </w:pPr>
      <w:r>
        <w:lastRenderedPageBreak/>
        <w:t xml:space="preserve">The k-NN imputation was performed using the R package </w:t>
      </w:r>
      <w:r>
        <w:rPr>
          <w:rFonts w:ascii="Calibri" w:eastAsia="Calibri" w:hAnsi="Calibri" w:cs="Calibri"/>
        </w:rPr>
        <w:t>recipes</w:t>
      </w:r>
      <w:r>
        <w:t xml:space="preserve">. All the non-missing features in one row of the data frame are treated as the predictor which then is used to predict the missing value. The function </w:t>
      </w:r>
      <w:r>
        <w:rPr>
          <w:rFonts w:ascii="Calibri" w:eastAsia="Calibri" w:hAnsi="Calibri" w:cs="Calibri"/>
        </w:rPr>
        <w:t xml:space="preserve">step impute knn </w:t>
      </w:r>
      <w:r>
        <w:t>which uses Gower’s distance as the distance measurement is then being used to impute the missing value[</w:t>
      </w:r>
      <w:r>
        <w:rPr>
          <w:color w:val="0000FF"/>
        </w:rPr>
        <w:t>29</w:t>
      </w:r>
      <w:r>
        <w:t>]. Considering the size of the data set (N=767), the number of neighbours was selected to be</w:t>
      </w:r>
    </w:p>
    <w:p w14:paraId="3F83CEA5" w14:textId="77777777" w:rsidR="00890157" w:rsidRDefault="00000000">
      <w:pPr>
        <w:spacing w:after="529"/>
        <w:ind w:left="-5" w:right="11"/>
      </w:pPr>
      <w:r>
        <w:t>10.</w:t>
      </w:r>
    </w:p>
    <w:p w14:paraId="3E9B6D14" w14:textId="77777777" w:rsidR="00890157" w:rsidRDefault="00000000">
      <w:pPr>
        <w:pStyle w:val="Heading5"/>
        <w:tabs>
          <w:tab w:val="center" w:pos="3558"/>
        </w:tabs>
        <w:ind w:left="-15" w:firstLine="0"/>
      </w:pPr>
      <w:r>
        <w:t>4.2.2.2</w:t>
      </w:r>
      <w:r>
        <w:tab/>
        <w:t>Multivariate Imputation by Chained Equations</w:t>
      </w:r>
    </w:p>
    <w:p w14:paraId="6BB469A3" w14:textId="77777777" w:rsidR="00890157" w:rsidRDefault="00000000">
      <w:pPr>
        <w:spacing w:after="0"/>
        <w:ind w:left="-5" w:right="11"/>
      </w:pPr>
      <w:r>
        <w:t xml:space="preserve">The </w:t>
      </w:r>
      <w:r>
        <w:rPr>
          <w:rFonts w:ascii="Calibri" w:eastAsia="Calibri" w:hAnsi="Calibri" w:cs="Calibri"/>
        </w:rPr>
        <w:t xml:space="preserve">mice </w:t>
      </w:r>
      <w:r>
        <w:t>package in R implements a method to deal with missing data. This method is based on Fully Conditional Specification, where each incomplete variable is imputed by a separate model[</w:t>
      </w:r>
      <w:r>
        <w:rPr>
          <w:color w:val="0000FF"/>
        </w:rPr>
        <w:t>25</w:t>
      </w:r>
      <w:r>
        <w:t>], and the imputation model is fitted to each variable as needed.</w:t>
      </w:r>
    </w:p>
    <w:p w14:paraId="03457619" w14:textId="77777777" w:rsidR="00890157" w:rsidRDefault="00000000">
      <w:pPr>
        <w:spacing w:after="463"/>
        <w:ind w:left="-5" w:right="11"/>
      </w:pPr>
      <w:r>
        <w:t>The MICE algorithm is described below[</w:t>
      </w:r>
      <w:r>
        <w:rPr>
          <w:color w:val="0000FF"/>
        </w:rPr>
        <w:t>30</w:t>
      </w:r>
      <w:r>
        <w:t>]:</w:t>
      </w:r>
    </w:p>
    <w:p w14:paraId="1AD05581" w14:textId="77777777" w:rsidR="00890157" w:rsidRDefault="00000000">
      <w:pPr>
        <w:numPr>
          <w:ilvl w:val="0"/>
          <w:numId w:val="4"/>
        </w:numPr>
        <w:spacing w:after="352" w:line="259" w:lineRule="auto"/>
        <w:ind w:left="546" w:right="11" w:hanging="279"/>
      </w:pPr>
      <w:r>
        <w:t>Build a basic imputation for every missing value in the data set.</w:t>
      </w:r>
    </w:p>
    <w:p w14:paraId="456D0716" w14:textId="77777777" w:rsidR="00890157" w:rsidRDefault="00000000">
      <w:pPr>
        <w:numPr>
          <w:ilvl w:val="0"/>
          <w:numId w:val="4"/>
        </w:numPr>
        <w:spacing w:after="362" w:line="259" w:lineRule="auto"/>
        <w:ind w:left="546" w:right="11" w:hanging="279"/>
      </w:pPr>
      <w:r>
        <w:t>Set back missing values for one feature (</w:t>
      </w:r>
      <w:r>
        <w:rPr>
          <w:i/>
        </w:rPr>
        <w:t>F</w:t>
      </w:r>
      <w:r>
        <w:rPr>
          <w:i/>
          <w:vertAlign w:val="subscript"/>
        </w:rPr>
        <w:t>x</w:t>
      </w:r>
      <w:r>
        <w:t>).</w:t>
      </w:r>
    </w:p>
    <w:p w14:paraId="02B5C3F1" w14:textId="77777777" w:rsidR="00890157" w:rsidRDefault="00000000">
      <w:pPr>
        <w:numPr>
          <w:ilvl w:val="0"/>
          <w:numId w:val="4"/>
        </w:numPr>
        <w:spacing w:after="202"/>
        <w:ind w:left="546" w:right="11" w:hanging="279"/>
      </w:pPr>
      <w:r>
        <w:t xml:space="preserve">The observed values of </w:t>
      </w:r>
      <w:r>
        <w:rPr>
          <w:i/>
        </w:rPr>
        <w:t>F</w:t>
      </w:r>
      <w:r>
        <w:rPr>
          <w:i/>
          <w:vertAlign w:val="subscript"/>
        </w:rPr>
        <w:t xml:space="preserve">x </w:t>
      </w:r>
      <w:r>
        <w:t xml:space="preserve">are used to train a prediction model in which </w:t>
      </w:r>
      <w:r>
        <w:rPr>
          <w:i/>
        </w:rPr>
        <w:t>F</w:t>
      </w:r>
      <w:r>
        <w:rPr>
          <w:i/>
          <w:vertAlign w:val="subscript"/>
        </w:rPr>
        <w:t xml:space="preserve">x </w:t>
      </w:r>
      <w:r>
        <w:t>is a dependent variable, and the other features are independent.</w:t>
      </w:r>
    </w:p>
    <w:p w14:paraId="122AAC13" w14:textId="77777777" w:rsidR="00890157" w:rsidRDefault="00000000">
      <w:pPr>
        <w:numPr>
          <w:ilvl w:val="0"/>
          <w:numId w:val="4"/>
        </w:numPr>
        <w:ind w:left="546" w:right="11" w:hanging="279"/>
      </w:pPr>
      <w:r>
        <w:t xml:space="preserve">The missing values for </w:t>
      </w:r>
      <w:r>
        <w:rPr>
          <w:i/>
        </w:rPr>
        <w:t>F</w:t>
      </w:r>
      <w:r>
        <w:rPr>
          <w:i/>
          <w:vertAlign w:val="subscript"/>
        </w:rPr>
        <w:t xml:space="preserve">x </w:t>
      </w:r>
      <w:r>
        <w:t>are replaced with the predictions calculated by the model built in step 3.</w:t>
      </w:r>
    </w:p>
    <w:p w14:paraId="0A181F3D" w14:textId="77777777" w:rsidR="00890157" w:rsidRDefault="00000000">
      <w:pPr>
        <w:numPr>
          <w:ilvl w:val="0"/>
          <w:numId w:val="4"/>
        </w:numPr>
        <w:spacing w:after="0"/>
        <w:ind w:left="546" w:right="11" w:hanging="279"/>
      </w:pPr>
      <w:r>
        <w:t>For each feature with missing values, steps 2–4 are repeated. When a prediction model has imputed all features with missing values, one cycle or iteration is</w:t>
      </w:r>
    </w:p>
    <w:p w14:paraId="5A731278" w14:textId="77777777" w:rsidR="00890157" w:rsidRDefault="00000000">
      <w:pPr>
        <w:spacing w:after="334" w:line="259" w:lineRule="auto"/>
        <w:ind w:left="555" w:right="11"/>
      </w:pPr>
      <w:r>
        <w:t>finished.</w:t>
      </w:r>
    </w:p>
    <w:p w14:paraId="0B985EFD" w14:textId="77777777" w:rsidR="00890157" w:rsidRDefault="00000000">
      <w:pPr>
        <w:numPr>
          <w:ilvl w:val="0"/>
          <w:numId w:val="4"/>
        </w:numPr>
        <w:ind w:left="546" w:right="11" w:hanging="279"/>
      </w:pPr>
      <w:r>
        <w:t>Steps 2–5 are repeated for n iterations, and the imputations are updated at each cycle. The objective is to use the number of iterations to achieve a stable imputation. The imputed data set is obtained in the last iteration.</w:t>
      </w:r>
    </w:p>
    <w:p w14:paraId="6F80B7C5" w14:textId="77777777" w:rsidR="00890157" w:rsidRDefault="00000000">
      <w:pPr>
        <w:ind w:left="-5" w:right="11"/>
      </w:pPr>
      <w:r>
        <w:t xml:space="preserve">Both </w:t>
      </w:r>
      <w:r>
        <w:rPr>
          <w:rFonts w:ascii="Calibri" w:eastAsia="Calibri" w:hAnsi="Calibri" w:cs="Calibri"/>
        </w:rPr>
        <w:t xml:space="preserve">Invasiveness flg </w:t>
      </w:r>
      <w:r>
        <w:t xml:space="preserve">and </w:t>
      </w:r>
      <w:r>
        <w:rPr>
          <w:rFonts w:ascii="Calibri" w:eastAsia="Calibri" w:hAnsi="Calibri" w:cs="Calibri"/>
        </w:rPr>
        <w:t xml:space="preserve">ER Status </w:t>
      </w:r>
      <w:r>
        <w:t>are categorical variables, in particular, binary variable. Therefore, the imputation methods to be used for each column in data are classification and regression trees (</w:t>
      </w:r>
      <w:r>
        <w:rPr>
          <w:rFonts w:ascii="Calibri" w:eastAsia="Calibri" w:hAnsi="Calibri" w:cs="Calibri"/>
        </w:rPr>
        <w:t>cart</w:t>
      </w:r>
      <w:r>
        <w:t>), random forest imputations (</w:t>
      </w:r>
      <w:r>
        <w:rPr>
          <w:rFonts w:ascii="Calibri" w:eastAsia="Calibri" w:hAnsi="Calibri" w:cs="Calibri"/>
        </w:rPr>
        <w:t>rf</w:t>
      </w:r>
      <w:r>
        <w:t xml:space="preserve">), and polytomous logistic </w:t>
      </w:r>
      <w:r>
        <w:lastRenderedPageBreak/>
        <w:t>regression (</w:t>
      </w:r>
      <w:r>
        <w:rPr>
          <w:rFonts w:ascii="Calibri" w:eastAsia="Calibri" w:hAnsi="Calibri" w:cs="Calibri"/>
        </w:rPr>
        <w:t>polyreg</w:t>
      </w:r>
      <w:r>
        <w:t xml:space="preserve">). The former two could be applied to any data type, while </w:t>
      </w:r>
      <w:r>
        <w:rPr>
          <w:rFonts w:ascii="Calibri" w:eastAsia="Calibri" w:hAnsi="Calibri" w:cs="Calibri"/>
        </w:rPr>
        <w:t xml:space="preserve">polyreg </w:t>
      </w:r>
      <w:r>
        <w:t>is suitable for nominal categorical data.</w:t>
      </w:r>
    </w:p>
    <w:p w14:paraId="3816F2AF" w14:textId="77777777" w:rsidR="00890157" w:rsidRDefault="00000000">
      <w:pPr>
        <w:ind w:left="-5" w:right="11"/>
      </w:pPr>
      <w:r>
        <w:t>There are some hyper-parameter that need to be specified when using MICE imputation. First is the number of iterations (</w:t>
      </w:r>
      <w:r>
        <w:rPr>
          <w:rFonts w:ascii="Calibri" w:eastAsia="Calibri" w:hAnsi="Calibri" w:cs="Calibri"/>
        </w:rPr>
        <w:t>maxit</w:t>
      </w:r>
      <w:r>
        <w:t>) to be performed. Literature suggested that in general, 10 iterations for each imputation is sufficient[</w:t>
      </w:r>
      <w:r>
        <w:rPr>
          <w:color w:val="0000FF"/>
        </w:rPr>
        <w:t>31</w:t>
      </w:r>
      <w:r>
        <w:t>]. The second hyperparameter is the number of imputations, which is the number of imputed data sets (</w:t>
      </w:r>
      <w:r>
        <w:rPr>
          <w:rFonts w:ascii="Calibri" w:eastAsia="Calibri" w:hAnsi="Calibri" w:cs="Calibri"/>
        </w:rPr>
        <w:t>m</w:t>
      </w:r>
      <w:r>
        <w:t>) generated. The difference between each imputed data sets will only occur if the values were originally missing. According to [</w:t>
      </w:r>
      <w:r>
        <w:rPr>
          <w:color w:val="0000FF"/>
        </w:rPr>
        <w:t>27</w:t>
      </w:r>
      <w:r>
        <w:t xml:space="preserve">], the power of MICE will be increased by setting </w:t>
      </w:r>
      <w:r>
        <w:rPr>
          <w:rFonts w:ascii="Calibri" w:eastAsia="Calibri" w:hAnsi="Calibri" w:cs="Calibri"/>
        </w:rPr>
        <w:t>m=40</w:t>
      </w:r>
      <w:r>
        <w:t xml:space="preserve">, however, in practice, the size of the data set, the amount of missing values and computational resources need to all be considered in order to determine a suitable value. In this analysis, since the number of variables (n=4) and the number of observations are both small, it is possible to set </w:t>
      </w:r>
      <w:r>
        <w:rPr>
          <w:rFonts w:ascii="Calibri" w:eastAsia="Calibri" w:hAnsi="Calibri" w:cs="Calibri"/>
        </w:rPr>
        <w:t xml:space="preserve">m </w:t>
      </w:r>
      <w:r>
        <w:t xml:space="preserve">to be a larger number, specifically, </w:t>
      </w:r>
      <w:r>
        <w:rPr>
          <w:rFonts w:ascii="Calibri" w:eastAsia="Calibri" w:hAnsi="Calibri" w:cs="Calibri"/>
        </w:rPr>
        <w:t>m=50</w:t>
      </w:r>
      <w:r>
        <w:t xml:space="preserve">. Furthermore, the last hyper-parameter </w:t>
      </w:r>
      <w:r>
        <w:rPr>
          <w:rFonts w:ascii="Calibri" w:eastAsia="Calibri" w:hAnsi="Calibri" w:cs="Calibri"/>
        </w:rPr>
        <w:t xml:space="preserve">na.allow </w:t>
      </w:r>
      <w:r>
        <w:t xml:space="preserve">is used to control the validation of each observation, the input value is 0, 1 or 2. For example, if </w:t>
      </w:r>
      <w:r>
        <w:rPr>
          <w:rFonts w:ascii="Calibri" w:eastAsia="Calibri" w:hAnsi="Calibri" w:cs="Calibri"/>
        </w:rPr>
        <w:t>na.allow=1</w:t>
      </w:r>
      <w:r>
        <w:t>, then only original observations with no more than one missing value will be included in the data set, and then be imputed.</w:t>
      </w:r>
    </w:p>
    <w:p w14:paraId="6368EFA0" w14:textId="77777777" w:rsidR="00890157" w:rsidRDefault="00000000">
      <w:pPr>
        <w:spacing w:after="671"/>
        <w:ind w:left="-5" w:right="11"/>
      </w:pPr>
      <w:r>
        <w:t xml:space="preserve">In summary, there were 10 different imputed data sets generated in total with different methods of missing data imputation method. One of them was done by using k-NN algorithm, the other data sets were based on MICE imputation, with hyper-parameters </w:t>
      </w:r>
      <w:r>
        <w:rPr>
          <w:rFonts w:ascii="Calibri" w:eastAsia="Calibri" w:hAnsi="Calibri" w:cs="Calibri"/>
        </w:rPr>
        <w:t>maxit=10</w:t>
      </w:r>
      <w:r>
        <w:t xml:space="preserve">, </w:t>
      </w:r>
      <w:r>
        <w:rPr>
          <w:rFonts w:ascii="Calibri" w:eastAsia="Calibri" w:hAnsi="Calibri" w:cs="Calibri"/>
        </w:rPr>
        <w:t>m=50</w:t>
      </w:r>
      <w:r>
        <w:t xml:space="preserve">, </w:t>
      </w:r>
      <w:r>
        <w:rPr>
          <w:rFonts w:ascii="Calibri" w:eastAsia="Calibri" w:hAnsi="Calibri" w:cs="Calibri"/>
        </w:rPr>
        <w:t>na.allow=(0, 1, 2)</w:t>
      </w:r>
      <w:r>
        <w:t xml:space="preserve">, </w:t>
      </w:r>
      <w:r>
        <w:rPr>
          <w:rFonts w:ascii="Calibri" w:eastAsia="Calibri" w:hAnsi="Calibri" w:cs="Calibri"/>
        </w:rPr>
        <w:t>method=(’cart’, ’rf’, ’polyreg’)</w:t>
      </w:r>
      <w:r>
        <w:t>, results in 9 different data sets.</w:t>
      </w:r>
    </w:p>
    <w:p w14:paraId="4BBDB4FA" w14:textId="77777777" w:rsidR="00890157" w:rsidRDefault="00000000">
      <w:pPr>
        <w:pStyle w:val="Heading3"/>
        <w:tabs>
          <w:tab w:val="center" w:pos="2821"/>
        </w:tabs>
        <w:ind w:left="-15" w:firstLine="0"/>
      </w:pPr>
      <w:r>
        <w:t>4.3</w:t>
      </w:r>
      <w:r>
        <w:tab/>
        <w:t>Outcome variables processing</w:t>
      </w:r>
    </w:p>
    <w:p w14:paraId="47D4AB38" w14:textId="77777777" w:rsidR="00890157" w:rsidRDefault="00000000">
      <w:pPr>
        <w:ind w:left="-5" w:right="11"/>
      </w:pPr>
      <w:r>
        <w:t>To ensure the validity of the data, patients with more than four out of eight missing records will be excluded from the study. Additional menstrual status records are available to be used if necessary. The maximum follow-up time of a patient was up to 29 years, while most of the follow-ups cease at ten years. For the simplicity of analysis and to perform binary classification, normal menses and scanty menses were grouped to have menses, resulting in two levels of outcome records: no menses and have menses.</w:t>
      </w:r>
    </w:p>
    <w:p w14:paraId="44B9595D" w14:textId="77777777" w:rsidR="00890157" w:rsidRDefault="00000000">
      <w:pPr>
        <w:spacing w:after="201"/>
        <w:ind w:left="-5" w:right="11"/>
      </w:pPr>
      <w:r>
        <w:t>There were two different outcome variables available to be used in the data set, one is the menstrual status of a patient (</w:t>
      </w:r>
      <w:r>
        <w:rPr>
          <w:rFonts w:ascii="Calibri" w:eastAsia="Calibri" w:hAnsi="Calibri" w:cs="Calibri"/>
        </w:rPr>
        <w:t>menstatus Mo</w:t>
      </w:r>
      <w:r>
        <w:t xml:space="preserve">), and the other is the corresponding </w:t>
      </w:r>
      <w:r>
        <w:lastRenderedPageBreak/>
        <w:t>amenorrheic status from chemotherapy (</w:t>
      </w:r>
      <w:r>
        <w:rPr>
          <w:rFonts w:ascii="Calibri" w:eastAsia="Calibri" w:hAnsi="Calibri" w:cs="Calibri"/>
        </w:rPr>
        <w:t>Amen ST</w:t>
      </w:r>
      <w:r>
        <w:t xml:space="preserve">). In this analysis, the primary outcome variable is decided to be </w:t>
      </w:r>
      <w:r>
        <w:rPr>
          <w:rFonts w:ascii="Calibri" w:eastAsia="Calibri" w:hAnsi="Calibri" w:cs="Calibri"/>
        </w:rPr>
        <w:t>Amen ST</w:t>
      </w:r>
      <w:r>
        <w:t xml:space="preserve">, while </w:t>
      </w:r>
      <w:r>
        <w:rPr>
          <w:rFonts w:ascii="Calibri" w:eastAsia="Calibri" w:hAnsi="Calibri" w:cs="Calibri"/>
        </w:rPr>
        <w:t xml:space="preserve">menstatus </w:t>
      </w:r>
      <w:r>
        <w:rPr>
          <w:rFonts w:ascii="Calibri" w:eastAsia="Calibri" w:hAnsi="Calibri" w:cs="Calibri"/>
          <w:noProof/>
        </w:rPr>
        <mc:AlternateContent>
          <mc:Choice Requires="wpg">
            <w:drawing>
              <wp:inline distT="0" distB="0" distL="0" distR="0" wp14:anchorId="0F540BD2" wp14:editId="26563CF9">
                <wp:extent cx="43637" cy="5055"/>
                <wp:effectExtent l="0" t="0" r="0" b="0"/>
                <wp:docPr id="52306" name="Group 52306"/>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2221" name="Shape 2221"/>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306" style="width:3.436pt;height:0.398pt;mso-position-horizontal-relative:char;mso-position-vertical-relative:line" coordsize="436,50">
                <v:shape id="Shape 2221"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Mo </w:t>
      </w:r>
      <w:r>
        <w:t>is used as the extra information for corrections and fixing of missing values.</w:t>
      </w:r>
    </w:p>
    <w:p w14:paraId="15A60C58" w14:textId="77777777" w:rsidR="00890157" w:rsidRDefault="00000000">
      <w:pPr>
        <w:spacing w:after="11"/>
        <w:ind w:left="-5" w:right="11"/>
      </w:pPr>
      <w:r>
        <w:t xml:space="preserve">Each individual outcome could be seen as an integer list, for example, </w:t>
      </w:r>
      <w:r>
        <w:rPr>
          <w:rFonts w:ascii="Calibri" w:eastAsia="Calibri" w:hAnsi="Calibri" w:cs="Calibri"/>
        </w:rPr>
        <w:t>[0, 0, 0, 0, 1, 1, 1, 1]</w:t>
      </w:r>
      <w:r>
        <w:t xml:space="preserve">, where </w:t>
      </w:r>
      <w:r>
        <w:rPr>
          <w:rFonts w:ascii="Calibri" w:eastAsia="Calibri" w:hAnsi="Calibri" w:cs="Calibri"/>
        </w:rPr>
        <w:t xml:space="preserve">0 </w:t>
      </w:r>
      <w:r>
        <w:t xml:space="preserve">means no CIA occurs, and </w:t>
      </w:r>
      <w:r>
        <w:rPr>
          <w:rFonts w:ascii="Calibri" w:eastAsia="Calibri" w:hAnsi="Calibri" w:cs="Calibri"/>
        </w:rPr>
        <w:t xml:space="preserve">1 </w:t>
      </w:r>
      <w:r>
        <w:t>means CIA occurs. The records</w:t>
      </w:r>
    </w:p>
    <w:p w14:paraId="1E34515B" w14:textId="77777777" w:rsidR="00890157" w:rsidRDefault="00000000">
      <w:pPr>
        <w:spacing w:after="420"/>
        <w:ind w:left="-5" w:right="11"/>
      </w:pPr>
      <w:r>
        <w:t>are done at the third, sixth, ninth, twelfth, twenty-fourth, thirty-sixth, forty-eighth and sixtieth months. The pre-processing of the amenorrheic status could be described as the following two steps:</w:t>
      </w:r>
    </w:p>
    <w:p w14:paraId="5821CB2D" w14:textId="77777777" w:rsidR="00890157" w:rsidRDefault="00000000">
      <w:pPr>
        <w:numPr>
          <w:ilvl w:val="0"/>
          <w:numId w:val="5"/>
        </w:numPr>
        <w:spacing w:after="338" w:line="259" w:lineRule="auto"/>
        <w:ind w:left="546" w:right="11" w:hanging="279"/>
      </w:pPr>
      <w:r>
        <w:t>Validation of the pattern of records list.</w:t>
      </w:r>
    </w:p>
    <w:p w14:paraId="237C6341" w14:textId="77777777" w:rsidR="00890157" w:rsidRDefault="00000000">
      <w:pPr>
        <w:numPr>
          <w:ilvl w:val="0"/>
          <w:numId w:val="5"/>
        </w:numPr>
        <w:spacing w:after="548"/>
        <w:ind w:left="546" w:right="11" w:hanging="279"/>
      </w:pPr>
      <w:r>
        <w:t>Fix incorrect records by menstrual status information.</w:t>
      </w:r>
    </w:p>
    <w:p w14:paraId="75F86949" w14:textId="77777777" w:rsidR="00890157" w:rsidRDefault="00000000">
      <w:pPr>
        <w:pStyle w:val="Heading4"/>
        <w:tabs>
          <w:tab w:val="center" w:pos="1905"/>
        </w:tabs>
        <w:ind w:left="-15" w:firstLine="0"/>
      </w:pPr>
      <w:r>
        <w:t>4.3.1</w:t>
      </w:r>
      <w:r>
        <w:tab/>
        <w:t>Validation pattern</w:t>
      </w:r>
    </w:p>
    <w:p w14:paraId="55EC09F5" w14:textId="77777777" w:rsidR="00890157" w:rsidRDefault="00000000">
      <w:pPr>
        <w:spacing w:after="405"/>
        <w:ind w:left="-5" w:right="11"/>
      </w:pPr>
      <w:r>
        <w:t>To perform the validation on the pattern, the integer list could be shrunk, in other words, remove the consecutive and repeat integer. For example:</w:t>
      </w:r>
    </w:p>
    <w:p w14:paraId="5B46E055" w14:textId="77777777" w:rsidR="00890157" w:rsidRDefault="00000000">
      <w:pPr>
        <w:numPr>
          <w:ilvl w:val="0"/>
          <w:numId w:val="6"/>
        </w:numPr>
        <w:spacing w:after="376" w:line="265" w:lineRule="auto"/>
        <w:ind w:left="531" w:hanging="218"/>
        <w:jc w:val="left"/>
      </w:pPr>
      <w:r>
        <w:rPr>
          <w:rFonts w:ascii="Calibri" w:eastAsia="Calibri" w:hAnsi="Calibri" w:cs="Calibri"/>
        </w:rPr>
        <w:t xml:space="preserve">[1, 1, 1, 1, 1, 1, 1, 1] </w:t>
      </w:r>
      <w:r>
        <w:t xml:space="preserve">to </w:t>
      </w:r>
      <w:r>
        <w:rPr>
          <w:rFonts w:ascii="Calibri" w:eastAsia="Calibri" w:hAnsi="Calibri" w:cs="Calibri"/>
        </w:rPr>
        <w:t>[1]</w:t>
      </w:r>
    </w:p>
    <w:p w14:paraId="4918FF09" w14:textId="77777777" w:rsidR="00890157" w:rsidRDefault="00000000">
      <w:pPr>
        <w:numPr>
          <w:ilvl w:val="0"/>
          <w:numId w:val="6"/>
        </w:numPr>
        <w:spacing w:after="376" w:line="265" w:lineRule="auto"/>
        <w:ind w:left="531" w:hanging="218"/>
        <w:jc w:val="left"/>
      </w:pPr>
      <w:r>
        <w:rPr>
          <w:rFonts w:ascii="Calibri" w:eastAsia="Calibri" w:hAnsi="Calibri" w:cs="Calibri"/>
        </w:rPr>
        <w:t xml:space="preserve">[0, 0, 1, 1, 1, 1, 1, 1] </w:t>
      </w:r>
      <w:r>
        <w:t xml:space="preserve">to </w:t>
      </w:r>
      <w:r>
        <w:rPr>
          <w:rFonts w:ascii="Calibri" w:eastAsia="Calibri" w:hAnsi="Calibri" w:cs="Calibri"/>
        </w:rPr>
        <w:t>[0, 1]</w:t>
      </w:r>
    </w:p>
    <w:p w14:paraId="5EFCD429" w14:textId="77777777" w:rsidR="00890157" w:rsidRDefault="00000000">
      <w:pPr>
        <w:numPr>
          <w:ilvl w:val="0"/>
          <w:numId w:val="6"/>
        </w:numPr>
        <w:spacing w:after="377" w:line="265" w:lineRule="auto"/>
        <w:ind w:left="531" w:hanging="218"/>
        <w:jc w:val="left"/>
      </w:pPr>
      <w:r>
        <w:rPr>
          <w:rFonts w:ascii="Calibri" w:eastAsia="Calibri" w:hAnsi="Calibri" w:cs="Calibri"/>
        </w:rPr>
        <w:t xml:space="preserve">[1, 1, 0, 0, 0, 1, 1, 1] </w:t>
      </w:r>
      <w:r>
        <w:t xml:space="preserve">to </w:t>
      </w:r>
      <w:r>
        <w:rPr>
          <w:rFonts w:ascii="Calibri" w:eastAsia="Calibri" w:hAnsi="Calibri" w:cs="Calibri"/>
        </w:rPr>
        <w:t>[1, 0, 1]</w:t>
      </w:r>
    </w:p>
    <w:p w14:paraId="24640535" w14:textId="77777777" w:rsidR="00890157" w:rsidRDefault="00000000">
      <w:pPr>
        <w:numPr>
          <w:ilvl w:val="0"/>
          <w:numId w:val="6"/>
        </w:numPr>
        <w:spacing w:after="482" w:line="265" w:lineRule="auto"/>
        <w:ind w:left="531" w:hanging="218"/>
        <w:jc w:val="left"/>
      </w:pPr>
      <w:r>
        <w:rPr>
          <w:rFonts w:ascii="Calibri" w:eastAsia="Calibri" w:hAnsi="Calibri" w:cs="Calibri"/>
        </w:rPr>
        <w:t xml:space="preserve">[1, 1, 0, 0, 1, 1, 0, 0] </w:t>
      </w:r>
      <w:r>
        <w:t xml:space="preserve">to </w:t>
      </w:r>
      <w:r>
        <w:rPr>
          <w:rFonts w:ascii="Calibri" w:eastAsia="Calibri" w:hAnsi="Calibri" w:cs="Calibri"/>
        </w:rPr>
        <w:t>[1, 0, 1, 0]</w:t>
      </w:r>
    </w:p>
    <w:p w14:paraId="2C2893B4" w14:textId="77777777" w:rsidR="00890157" w:rsidRDefault="00000000">
      <w:pPr>
        <w:spacing w:after="416"/>
        <w:ind w:left="-5" w:right="11"/>
      </w:pPr>
      <w:r>
        <w:t>The valid patterns are:</w:t>
      </w:r>
    </w:p>
    <w:p w14:paraId="2BB724E0" w14:textId="77777777" w:rsidR="00890157" w:rsidRDefault="00000000">
      <w:pPr>
        <w:numPr>
          <w:ilvl w:val="0"/>
          <w:numId w:val="6"/>
        </w:numPr>
        <w:spacing w:after="371" w:line="265" w:lineRule="auto"/>
        <w:ind w:left="531" w:hanging="218"/>
        <w:jc w:val="left"/>
      </w:pPr>
      <w:r>
        <w:rPr>
          <w:rFonts w:ascii="Calibri" w:eastAsia="Calibri" w:hAnsi="Calibri" w:cs="Calibri"/>
        </w:rPr>
        <w:t xml:space="preserve">[0] </w:t>
      </w:r>
      <w:r>
        <w:t xml:space="preserve">and </w:t>
      </w:r>
      <w:r>
        <w:rPr>
          <w:rFonts w:ascii="Calibri" w:eastAsia="Calibri" w:hAnsi="Calibri" w:cs="Calibri"/>
        </w:rPr>
        <w:t>[1]</w:t>
      </w:r>
    </w:p>
    <w:p w14:paraId="2C0E7FF7" w14:textId="77777777" w:rsidR="00890157" w:rsidRDefault="00000000">
      <w:pPr>
        <w:numPr>
          <w:ilvl w:val="0"/>
          <w:numId w:val="6"/>
        </w:numPr>
        <w:spacing w:after="373" w:line="265" w:lineRule="auto"/>
        <w:ind w:left="531" w:hanging="218"/>
        <w:jc w:val="left"/>
      </w:pPr>
      <w:r>
        <w:rPr>
          <w:rFonts w:ascii="Calibri" w:eastAsia="Calibri" w:hAnsi="Calibri" w:cs="Calibri"/>
        </w:rPr>
        <w:t xml:space="preserve">[0, 1] </w:t>
      </w:r>
      <w:r>
        <w:t xml:space="preserve">and </w:t>
      </w:r>
      <w:r>
        <w:rPr>
          <w:rFonts w:ascii="Calibri" w:eastAsia="Calibri" w:hAnsi="Calibri" w:cs="Calibri"/>
        </w:rPr>
        <w:t>[1, 0]</w:t>
      </w:r>
    </w:p>
    <w:p w14:paraId="434FF15C" w14:textId="77777777" w:rsidR="00890157" w:rsidRDefault="00000000">
      <w:pPr>
        <w:numPr>
          <w:ilvl w:val="0"/>
          <w:numId w:val="6"/>
        </w:numPr>
        <w:spacing w:after="225" w:line="265" w:lineRule="auto"/>
        <w:ind w:left="531" w:hanging="218"/>
        <w:jc w:val="left"/>
      </w:pPr>
      <w:r>
        <w:rPr>
          <w:rFonts w:ascii="Calibri" w:eastAsia="Calibri" w:hAnsi="Calibri" w:cs="Calibri"/>
        </w:rPr>
        <w:t xml:space="preserve">[0, 1, 0] </w:t>
      </w:r>
      <w:r>
        <w:t xml:space="preserve">and </w:t>
      </w:r>
      <w:r>
        <w:rPr>
          <w:rFonts w:ascii="Calibri" w:eastAsia="Calibri" w:hAnsi="Calibri" w:cs="Calibri"/>
        </w:rPr>
        <w:t>[1, 0, 1]</w:t>
      </w:r>
    </w:p>
    <w:p w14:paraId="6CEB2CF6" w14:textId="77777777" w:rsidR="00890157" w:rsidRDefault="00000000">
      <w:pPr>
        <w:numPr>
          <w:ilvl w:val="0"/>
          <w:numId w:val="6"/>
        </w:numPr>
        <w:spacing w:after="502" w:line="265" w:lineRule="auto"/>
        <w:ind w:left="531" w:hanging="218"/>
        <w:jc w:val="left"/>
      </w:pPr>
      <w:r>
        <w:rPr>
          <w:rFonts w:ascii="Calibri" w:eastAsia="Calibri" w:hAnsi="Calibri" w:cs="Calibri"/>
        </w:rPr>
        <w:t xml:space="preserve">[0, 1, 0, 1] </w:t>
      </w:r>
      <w:r>
        <w:t xml:space="preserve">and </w:t>
      </w:r>
      <w:r>
        <w:rPr>
          <w:rFonts w:ascii="Calibri" w:eastAsia="Calibri" w:hAnsi="Calibri" w:cs="Calibri"/>
        </w:rPr>
        <w:t>[1, 0, 1, 0]</w:t>
      </w:r>
    </w:p>
    <w:p w14:paraId="1528D1B4" w14:textId="77777777" w:rsidR="00890157" w:rsidRDefault="00000000">
      <w:pPr>
        <w:ind w:left="-5" w:right="11"/>
      </w:pPr>
      <w:r>
        <w:lastRenderedPageBreak/>
        <w:t>Apart from these patterns, other patterns represent changes in the record that is too frequent, which may have been recorded with errors, or the individual’s physical condition may be too uncertain for the study to be feasible.</w:t>
      </w:r>
    </w:p>
    <w:p w14:paraId="5A01B570" w14:textId="77777777" w:rsidR="00890157" w:rsidRDefault="00000000">
      <w:pPr>
        <w:spacing w:after="0"/>
        <w:ind w:left="-5" w:right="11"/>
      </w:pPr>
      <w:r>
        <w:t>To further ensure the stability of the records, the last two integers of the original integer list should be the same. Since the last two records correspond to the forty-eighth and sixtieth months, thus it is reasonable to consider the patient’s physical condition is</w:t>
      </w:r>
    </w:p>
    <w:p w14:paraId="0E9A7BBB" w14:textId="77777777" w:rsidR="00890157" w:rsidRDefault="00000000">
      <w:pPr>
        <w:spacing w:after="543"/>
        <w:ind w:left="-5" w:right="11"/>
      </w:pPr>
      <w:r>
        <w:t>stable.</w:t>
      </w:r>
    </w:p>
    <w:p w14:paraId="578979F1" w14:textId="77777777" w:rsidR="00890157" w:rsidRDefault="00000000">
      <w:pPr>
        <w:pStyle w:val="Heading4"/>
        <w:tabs>
          <w:tab w:val="center" w:pos="2232"/>
        </w:tabs>
        <w:ind w:left="-15" w:firstLine="0"/>
      </w:pPr>
      <w:r>
        <w:t>4.3.2</w:t>
      </w:r>
      <w:r>
        <w:tab/>
        <w:t>Fixing incorrect records</w:t>
      </w:r>
    </w:p>
    <w:p w14:paraId="5017F78E" w14:textId="77777777" w:rsidR="00890157" w:rsidRDefault="00000000">
      <w:pPr>
        <w:ind w:left="-5" w:right="11"/>
      </w:pPr>
      <w:r>
        <w:t>After the validation, the next step is to check if the records of menstrual status and amenorrheic status are matched for each individual. If the two records do not match, then the amenorrheic status should be replaced by the menstrual status information. For every missing value in amenorrheic status, the corresponding observation of menstrual status will be checked. If the latter one is non-missing, then the amenorrheic status will be fixed by the menstrual status. If both are missing, then they will be replaced by the previous value. After iterating through the integer list, if the first record (at the third month) is missing, it should be replaced by the value of the second record.</w:t>
      </w:r>
    </w:p>
    <w:p w14:paraId="4280D6BB" w14:textId="77777777" w:rsidR="00890157" w:rsidRDefault="00000000">
      <w:pPr>
        <w:ind w:left="-5" w:right="11"/>
      </w:pPr>
      <w:r>
        <w:t>The above progress was done automatically by the program, after this, manual checking and correction were performed. Three records were modified manually.</w:t>
      </w:r>
    </w:p>
    <w:p w14:paraId="63BA9D19" w14:textId="77777777" w:rsidR="00890157" w:rsidRDefault="00000000">
      <w:pPr>
        <w:spacing w:after="509"/>
        <w:ind w:left="-5" w:right="11"/>
      </w:pPr>
      <w:r>
        <w:t>After the validation and correction, the number of remaining observations is 588 (N = 588).</w:t>
      </w:r>
    </w:p>
    <w:p w14:paraId="0929A7C5" w14:textId="77777777" w:rsidR="00890157" w:rsidRDefault="00000000">
      <w:pPr>
        <w:pStyle w:val="Heading5"/>
        <w:tabs>
          <w:tab w:val="center" w:pos="1898"/>
        </w:tabs>
        <w:spacing w:after="462"/>
        <w:ind w:left="-15" w:firstLine="0"/>
      </w:pPr>
      <w:r>
        <w:t>4.3.2.1</w:t>
      </w:r>
      <w:r>
        <w:tab/>
        <w:t>Incidence of CIA</w:t>
      </w:r>
    </w:p>
    <w:p w14:paraId="1E15E252" w14:textId="77777777" w:rsidR="00890157" w:rsidRDefault="00000000">
      <w:pPr>
        <w:ind w:left="-5" w:right="11"/>
      </w:pPr>
      <w:r>
        <w:t>Since amenorrhea generally occurs within two years from chemotherapy, amenorrheic status after one year will be neglected. The amenorrheic status from chemotherapy status was originally recorded for the third, sixth and twelfth months. To ensure the consistency of time interval, the status at the ninth month was added, using the information of corresponding menstrual status at the ninth month.</w:t>
      </w:r>
    </w:p>
    <w:p w14:paraId="48982EA4" w14:textId="77777777" w:rsidR="00890157" w:rsidRDefault="00000000">
      <w:pPr>
        <w:spacing w:after="509"/>
        <w:ind w:left="-5" w:right="11"/>
      </w:pPr>
      <w:r>
        <w:t xml:space="preserve">In order to fit the Cox proportional hazard model, event and occurrence time should be extracted. In this analysis, the occurrence of the event is defined to be the incidence of CIA. </w:t>
      </w:r>
      <w:r>
        <w:lastRenderedPageBreak/>
        <w:t>For a patient to be classified as suffering from CIA, the duration of missing menses should be at least three months, in other words, there should be at least two consecutive 1’s presented in the first four values of the integer list. The time of the event is then determined by the first month of amenorrhea occurrence.</w:t>
      </w:r>
    </w:p>
    <w:p w14:paraId="11423507" w14:textId="77777777" w:rsidR="00890157" w:rsidRDefault="00000000">
      <w:pPr>
        <w:pStyle w:val="Heading5"/>
        <w:tabs>
          <w:tab w:val="center" w:pos="2040"/>
        </w:tabs>
        <w:spacing w:after="462"/>
        <w:ind w:left="-15" w:firstLine="0"/>
      </w:pPr>
      <w:r>
        <w:t>4.3.2.2</w:t>
      </w:r>
      <w:r>
        <w:tab/>
        <w:t>Recovery from CIA</w:t>
      </w:r>
    </w:p>
    <w:p w14:paraId="33F91327" w14:textId="77777777" w:rsidR="00890157" w:rsidRDefault="00000000">
      <w:pPr>
        <w:spacing w:after="673"/>
        <w:ind w:left="-5" w:right="11"/>
      </w:pPr>
      <w:r>
        <w:t>Among patients who developed amenorrhea within the first year from chemotherapy (N = 86), their menstrual statuses after the first occurrence of CIA have been examined to see if their menses recovered or not. The event in this part of the analysis is hence the returning of menses, the time is calculated by subtracting the month of recovery by the time of CIA occurrence.</w:t>
      </w:r>
    </w:p>
    <w:p w14:paraId="75608F30" w14:textId="77777777" w:rsidR="00890157" w:rsidRDefault="00000000">
      <w:pPr>
        <w:pStyle w:val="Heading3"/>
        <w:tabs>
          <w:tab w:val="center" w:pos="1666"/>
        </w:tabs>
        <w:ind w:left="-15" w:firstLine="0"/>
      </w:pPr>
      <w:r>
        <w:t>4.4</w:t>
      </w:r>
      <w:r>
        <w:tab/>
        <w:t>Model fitting</w:t>
      </w:r>
    </w:p>
    <w:p w14:paraId="14622458" w14:textId="77777777" w:rsidR="00890157" w:rsidRDefault="00000000">
      <w:pPr>
        <w:ind w:left="-5" w:right="11"/>
      </w:pPr>
      <w:r>
        <w:t>In this analysis, the Cox Proportional Hazard (Cox PH) model was used for both parts (incident of CIA and recovery of menstrual functionality after CIA). The Cox PH model[</w:t>
      </w:r>
      <w:r>
        <w:rPr>
          <w:color w:val="0000FF"/>
        </w:rPr>
        <w:t>32</w:t>
      </w:r>
      <w:r>
        <w:t xml:space="preserve">] is a commonly used regression model in medical research, which investigate the association between the survival time of patients and predictor variables. There are two assumptions made by the Cox PH model: (1) survival curves for different strata must have hazard functions that are proportional over the time </w:t>
      </w:r>
      <w:r>
        <w:rPr>
          <w:i/>
        </w:rPr>
        <w:t xml:space="preserve">t </w:t>
      </w:r>
      <w:r>
        <w:t>and (2) the relationship between the log hazard and each predictor is linear[</w:t>
      </w:r>
      <w:r>
        <w:rPr>
          <w:color w:val="0000FF"/>
        </w:rPr>
        <w:t>33</w:t>
      </w:r>
      <w:r>
        <w:t>]. This model is capable of both qualitative and quantitative predictors and enhances the power of survival analysis by examining the effect of multiple risk factors simultaneously.</w:t>
      </w:r>
    </w:p>
    <w:p w14:paraId="1418F9D8" w14:textId="77777777" w:rsidR="00890157" w:rsidRDefault="00000000">
      <w:pPr>
        <w:spacing w:after="383"/>
        <w:ind w:left="-5" w:right="11"/>
      </w:pPr>
      <w:r>
        <w:t>The general form of the Cox PH model is:</w:t>
      </w:r>
    </w:p>
    <w:p w14:paraId="1D359DF3" w14:textId="77777777" w:rsidR="00890157" w:rsidRDefault="00000000">
      <w:pPr>
        <w:spacing w:after="685" w:line="265" w:lineRule="auto"/>
        <w:ind w:left="195" w:right="185"/>
        <w:jc w:val="center"/>
      </w:pPr>
      <w:r>
        <w:rPr>
          <w:i/>
        </w:rPr>
        <w:t>h</w:t>
      </w:r>
      <w:r>
        <w:t>(</w:t>
      </w:r>
      <w:r>
        <w:rPr>
          <w:i/>
        </w:rPr>
        <w:t>t</w:t>
      </w:r>
      <w:r>
        <w:t xml:space="preserve">) = </w:t>
      </w:r>
      <w:r>
        <w:rPr>
          <w:i/>
        </w:rPr>
        <w:t>h</w:t>
      </w:r>
      <w:r>
        <w:rPr>
          <w:vertAlign w:val="subscript"/>
        </w:rPr>
        <w:t>0</w:t>
      </w:r>
      <w:r>
        <w:t>(</w:t>
      </w:r>
      <w:r>
        <w:rPr>
          <w:i/>
        </w:rPr>
        <w:t>t</w:t>
      </w:r>
      <w:r>
        <w:t>)exp(</w:t>
      </w:r>
      <w:r>
        <w:rPr>
          <w:i/>
        </w:rPr>
        <w:t>β</w:t>
      </w:r>
      <w:r>
        <w:rPr>
          <w:vertAlign w:val="subscript"/>
        </w:rPr>
        <w:t>1</w:t>
      </w:r>
      <w:r>
        <w:rPr>
          <w:i/>
        </w:rPr>
        <w:t>x</w:t>
      </w:r>
      <w:r>
        <w:rPr>
          <w:vertAlign w:val="subscript"/>
        </w:rPr>
        <w:t xml:space="preserve">1 </w:t>
      </w:r>
      <w:r>
        <w:t xml:space="preserve">+ </w:t>
      </w:r>
      <w:r>
        <w:rPr>
          <w:i/>
        </w:rPr>
        <w:t xml:space="preserve">... </w:t>
      </w:r>
      <w:r>
        <w:t xml:space="preserve">+ </w:t>
      </w:r>
      <w:r>
        <w:rPr>
          <w:i/>
        </w:rPr>
        <w:t>β</w:t>
      </w:r>
      <w:r>
        <w:rPr>
          <w:i/>
          <w:vertAlign w:val="subscript"/>
        </w:rPr>
        <w:t>k</w:t>
      </w:r>
      <w:r>
        <w:rPr>
          <w:i/>
        </w:rPr>
        <w:t>x</w:t>
      </w:r>
      <w:r>
        <w:rPr>
          <w:i/>
          <w:vertAlign w:val="subscript"/>
        </w:rPr>
        <w:t>k</w:t>
      </w:r>
      <w:r>
        <w:t>)</w:t>
      </w:r>
    </w:p>
    <w:p w14:paraId="2CF93BE2" w14:textId="77777777" w:rsidR="00890157" w:rsidRDefault="00000000">
      <w:pPr>
        <w:spacing w:after="203"/>
        <w:ind w:left="-5" w:right="11"/>
      </w:pPr>
      <w:r>
        <w:t xml:space="preserve">where the response variable (outcome) </w:t>
      </w:r>
      <w:r>
        <w:rPr>
          <w:i/>
        </w:rPr>
        <w:t>h</w:t>
      </w:r>
      <w:r>
        <w:t>(</w:t>
      </w:r>
      <w:r>
        <w:rPr>
          <w:i/>
        </w:rPr>
        <w:t>t</w:t>
      </w:r>
      <w:r>
        <w:t xml:space="preserve">) is a hazard function which is the instantaneous event rate at time </w:t>
      </w:r>
      <w:r>
        <w:rPr>
          <w:i/>
        </w:rPr>
        <w:t>t</w:t>
      </w:r>
      <w:r>
        <w:t xml:space="preserve">. This hazard function has been modelled as an exponential function of an arbitrary baseline hazard </w:t>
      </w:r>
      <w:r>
        <w:rPr>
          <w:i/>
        </w:rPr>
        <w:t>h</w:t>
      </w:r>
      <w:r>
        <w:rPr>
          <w:vertAlign w:val="subscript"/>
        </w:rPr>
        <w:t>0</w:t>
      </w:r>
      <w:r>
        <w:t>(</w:t>
      </w:r>
      <w:r>
        <w:rPr>
          <w:i/>
        </w:rPr>
        <w:t>t</w:t>
      </w:r>
      <w:r>
        <w:t xml:space="preserve">), without assuming a particular parametric form of </w:t>
      </w:r>
      <w:r>
        <w:rPr>
          <w:i/>
        </w:rPr>
        <w:t>h</w:t>
      </w:r>
      <w:r>
        <w:rPr>
          <w:vertAlign w:val="subscript"/>
        </w:rPr>
        <w:t>0</w:t>
      </w:r>
      <w:r>
        <w:t>(</w:t>
      </w:r>
      <w:r>
        <w:rPr>
          <w:i/>
        </w:rPr>
        <w:t>t</w:t>
      </w:r>
      <w:r>
        <w:t xml:space="preserve">). </w:t>
      </w:r>
      <w:r>
        <w:rPr>
          <w:i/>
        </w:rPr>
        <w:t>x</w:t>
      </w:r>
      <w:r>
        <w:rPr>
          <w:i/>
          <w:vertAlign w:val="subscript"/>
        </w:rPr>
        <w:t xml:space="preserve">i </w:t>
      </w:r>
      <w:r>
        <w:t xml:space="preserve">and </w:t>
      </w:r>
      <w:r>
        <w:rPr>
          <w:i/>
        </w:rPr>
        <w:t>β</w:t>
      </w:r>
      <w:r>
        <w:rPr>
          <w:i/>
          <w:vertAlign w:val="subscript"/>
        </w:rPr>
        <w:t xml:space="preserve">i </w:t>
      </w:r>
      <w:r>
        <w:t xml:space="preserve">are the predictors and the associated regression </w:t>
      </w:r>
      <w:r>
        <w:lastRenderedPageBreak/>
        <w:t xml:space="preserve">coefficient respectively. Compared with other survival analysis methods such as the Kaplan-Meier method, and the logistic regression, which is not an exclusive tool but commonly used in survival analysis, the Cox PH model considers the time until events occur, and is thus regarded to have more statistical power. Details about other methods and comparisons were illustrated in Chapter </w:t>
      </w:r>
      <w:r>
        <w:rPr>
          <w:color w:val="0000FF"/>
        </w:rPr>
        <w:t>2</w:t>
      </w:r>
      <w:r>
        <w:t>.</w:t>
      </w:r>
    </w:p>
    <w:p w14:paraId="707B2750" w14:textId="5894957D" w:rsidR="00890157" w:rsidRDefault="00000000">
      <w:pPr>
        <w:spacing w:after="662"/>
        <w:ind w:left="-5" w:right="11"/>
      </w:pPr>
      <w:r>
        <w:t>In the analysis of the incidence of chemotherapy-induced amenorrhea, patients are grouped into two different age groups (below 40 years and above 40 years) and models are fitted separately. The predictors used in this section are</w:t>
      </w:r>
      <w:del w:id="17" w:author="Long Song" w:date="2022-10-29T12:32:00Z">
        <w:r w:rsidDel="006073C7">
          <w:delText>:</w:delText>
        </w:r>
      </w:del>
      <w:r>
        <w:t xml:space="preserve"> </w:t>
      </w:r>
      <w:r>
        <w:rPr>
          <w:rFonts w:ascii="Calibri" w:eastAsia="Calibri" w:hAnsi="Calibri" w:cs="Calibri"/>
        </w:rPr>
        <w:t>Age diagnosis</w:t>
      </w:r>
      <w:r>
        <w:t xml:space="preserve">, </w:t>
      </w:r>
      <w:r>
        <w:rPr>
          <w:rFonts w:ascii="Calibri" w:eastAsia="Calibri" w:hAnsi="Calibri" w:cs="Calibri"/>
        </w:rPr>
        <w:t>Invasiveness flg</w:t>
      </w:r>
      <w:r>
        <w:t xml:space="preserve">, </w:t>
      </w:r>
      <w:r>
        <w:rPr>
          <w:rFonts w:ascii="Calibri" w:eastAsia="Calibri" w:hAnsi="Calibri" w:cs="Calibri"/>
        </w:rPr>
        <w:t xml:space="preserve">ER </w:t>
      </w:r>
      <w:r>
        <w:rPr>
          <w:rFonts w:ascii="Calibri" w:eastAsia="Calibri" w:hAnsi="Calibri" w:cs="Calibri"/>
          <w:noProof/>
        </w:rPr>
        <mc:AlternateContent>
          <mc:Choice Requires="wpg">
            <w:drawing>
              <wp:inline distT="0" distB="0" distL="0" distR="0" wp14:anchorId="556DF373" wp14:editId="76215831">
                <wp:extent cx="43637" cy="5055"/>
                <wp:effectExtent l="0" t="0" r="0" b="0"/>
                <wp:docPr id="58050" name="Group 58050"/>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2487" name="Shape 2487"/>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050" style="width:3.436pt;height:0.398pt;mso-position-horizontal-relative:char;mso-position-vertical-relative:line" coordsize="436,50">
                <v:shape id="Shape 2487"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Status </w:t>
      </w:r>
      <w:r>
        <w:t xml:space="preserve">and </w:t>
      </w:r>
      <w:r>
        <w:rPr>
          <w:rFonts w:ascii="Calibri" w:eastAsia="Calibri" w:hAnsi="Calibri" w:cs="Calibri"/>
        </w:rPr>
        <w:t xml:space="preserve">CMF </w:t>
      </w:r>
      <w:r>
        <w:rPr>
          <w:rFonts w:ascii="Calibri" w:eastAsia="Calibri" w:hAnsi="Calibri" w:cs="Calibri"/>
          <w:noProof/>
        </w:rPr>
        <mc:AlternateContent>
          <mc:Choice Requires="wpg">
            <w:drawing>
              <wp:inline distT="0" distB="0" distL="0" distR="0" wp14:anchorId="784152B3" wp14:editId="7D0E8373">
                <wp:extent cx="43637" cy="5055"/>
                <wp:effectExtent l="0" t="0" r="0" b="0"/>
                <wp:docPr id="58052" name="Group 58052"/>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2491" name="Shape 2491"/>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052" style="width:3.436pt;height:0.398pt;mso-position-horizontal-relative:char;mso-position-vertical-relative:line" coordsize="436,50">
                <v:shape id="Shape 2491"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Cycles</w:t>
      </w:r>
      <w:r>
        <w:t xml:space="preserve">. The analysis of the recovery from CIA does not split patients into different age group, and uses predictors </w:t>
      </w:r>
      <w:r>
        <w:rPr>
          <w:rFonts w:ascii="Calibri" w:eastAsia="Calibri" w:hAnsi="Calibri" w:cs="Calibri"/>
        </w:rPr>
        <w:t>Age diagnosis</w:t>
      </w:r>
      <w:r>
        <w:t xml:space="preserve">, </w:t>
      </w:r>
      <w:r>
        <w:rPr>
          <w:rFonts w:ascii="Calibri" w:eastAsia="Calibri" w:hAnsi="Calibri" w:cs="Calibri"/>
        </w:rPr>
        <w:t>Invasiveness flg</w:t>
      </w:r>
      <w:r>
        <w:t xml:space="preserve">, </w:t>
      </w:r>
      <w:r>
        <w:rPr>
          <w:rFonts w:ascii="Calibri" w:eastAsia="Calibri" w:hAnsi="Calibri" w:cs="Calibri"/>
        </w:rPr>
        <w:t>ER Status</w:t>
      </w:r>
      <w:r>
        <w:t xml:space="preserve">, </w:t>
      </w:r>
      <w:r>
        <w:rPr>
          <w:rFonts w:ascii="Calibri" w:eastAsia="Calibri" w:hAnsi="Calibri" w:cs="Calibri"/>
        </w:rPr>
        <w:t xml:space="preserve">CMF </w:t>
      </w:r>
      <w:r>
        <w:rPr>
          <w:rFonts w:ascii="Calibri" w:eastAsia="Calibri" w:hAnsi="Calibri" w:cs="Calibri"/>
          <w:noProof/>
        </w:rPr>
        <mc:AlternateContent>
          <mc:Choice Requires="wpg">
            <w:drawing>
              <wp:inline distT="0" distB="0" distL="0" distR="0" wp14:anchorId="30D5DEAB" wp14:editId="17CC24C2">
                <wp:extent cx="43637" cy="5055"/>
                <wp:effectExtent l="0" t="0" r="0" b="0"/>
                <wp:docPr id="58054" name="Group 58054"/>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2508" name="Shape 2508"/>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054" style="width:3.436pt;height:0.398pt;mso-position-horizontal-relative:char;mso-position-vertical-relative:line" coordsize="436,50">
                <v:shape id="Shape 2508"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Cycles</w:t>
      </w:r>
      <w:r>
        <w:t xml:space="preserve">, and </w:t>
      </w:r>
      <w:r>
        <w:rPr>
          <w:rFonts w:ascii="Calibri" w:eastAsia="Calibri" w:hAnsi="Calibri" w:cs="Calibri"/>
        </w:rPr>
        <w:t xml:space="preserve">Amen time </w:t>
      </w:r>
      <w:r>
        <w:t>(month of CIA occurred).</w:t>
      </w:r>
    </w:p>
    <w:p w14:paraId="3FA01C94" w14:textId="77777777" w:rsidR="00890157" w:rsidRDefault="00000000">
      <w:pPr>
        <w:pStyle w:val="Heading3"/>
        <w:tabs>
          <w:tab w:val="center" w:pos="1955"/>
        </w:tabs>
        <w:spacing w:after="446"/>
        <w:ind w:left="-15" w:firstLine="0"/>
      </w:pPr>
      <w:r>
        <w:t>4.5</w:t>
      </w:r>
      <w:r>
        <w:tab/>
        <w:t>Model evaluation</w:t>
      </w:r>
    </w:p>
    <w:p w14:paraId="7C751E9F" w14:textId="77777777" w:rsidR="00890157" w:rsidRDefault="00000000">
      <w:pPr>
        <w:spacing w:after="21"/>
        <w:ind w:left="-5" w:right="11"/>
      </w:pPr>
      <w:r>
        <w:t xml:space="preserve">The concordance statistic </w:t>
      </w:r>
      <w:r>
        <w:rPr>
          <w:i/>
        </w:rPr>
        <w:t xml:space="preserve">C </w:t>
      </w:r>
      <w:r>
        <w:t>become an increasingly popular and major summary statistic for survival analyses. Harrell et al.[</w:t>
      </w:r>
      <w:r>
        <w:rPr>
          <w:color w:val="0000FF"/>
        </w:rPr>
        <w:t>34</w:t>
      </w:r>
      <w:r>
        <w:t xml:space="preserve">] provided a definition of the concordance for proportional hazard model, as the fraction of all the ordered time pairs (i.e., all </w:t>
      </w:r>
      <w:r>
        <w:rPr>
          <w:i/>
        </w:rPr>
        <w:t xml:space="preserve">i </w:t>
      </w:r>
      <w:r>
        <w:t xml:space="preserve">and </w:t>
      </w:r>
      <w:r>
        <w:rPr>
          <w:i/>
        </w:rPr>
        <w:t xml:space="preserve">j </w:t>
      </w:r>
      <w:r>
        <w:t xml:space="preserve">such that </w:t>
      </w:r>
      <w:r>
        <w:rPr>
          <w:i/>
        </w:rPr>
        <w:t>K</w:t>
      </w:r>
      <w:r>
        <w:t>(</w:t>
      </w:r>
      <w:r>
        <w:rPr>
          <w:i/>
        </w:rPr>
        <w:t>i,j</w:t>
      </w:r>
      <w:r>
        <w:t xml:space="preserve">) = 1 or </w:t>
      </w:r>
      <w:r>
        <w:rPr>
          <w:i/>
        </w:rPr>
        <w:t>K</w:t>
      </w:r>
      <w:r>
        <w:t>(</w:t>
      </w:r>
      <w:r>
        <w:rPr>
          <w:i/>
        </w:rPr>
        <w:t>j,i</w:t>
      </w:r>
      <w:r>
        <w:t xml:space="preserve">) = 1) in which the risk score, </w:t>
      </w:r>
      <w:r>
        <w:rPr>
          <w:i/>
        </w:rPr>
        <w:t>x</w:t>
      </w:r>
      <w:r>
        <w:t xml:space="preserve">, correctly predicts the order. Let </w:t>
      </w:r>
      <w:r>
        <w:rPr>
          <w:i/>
        </w:rPr>
        <w:t xml:space="preserve">τ </w:t>
      </w:r>
      <w:r>
        <w:t xml:space="preserve">be an upper time limit for comparison, the concordance statistic </w:t>
      </w:r>
      <w:r>
        <w:rPr>
          <w:i/>
        </w:rPr>
        <w:t xml:space="preserve">C </w:t>
      </w:r>
      <w:r>
        <w:t>is:</w:t>
      </w:r>
    </w:p>
    <w:p w14:paraId="3424B731" w14:textId="77777777" w:rsidR="00890157" w:rsidRDefault="00000000">
      <w:pPr>
        <w:spacing w:after="505" w:line="259" w:lineRule="auto"/>
        <w:ind w:left="1480" w:firstLine="0"/>
        <w:jc w:val="left"/>
      </w:pPr>
      <w:r>
        <w:rPr>
          <w:noProof/>
        </w:rPr>
        <w:drawing>
          <wp:inline distT="0" distB="0" distL="0" distR="0" wp14:anchorId="0DAAE9C4" wp14:editId="70D6BC06">
            <wp:extent cx="3349752" cy="381000"/>
            <wp:effectExtent l="0" t="0" r="0" b="0"/>
            <wp:docPr id="68223" name="Picture 68223"/>
            <wp:cNvGraphicFramePr/>
            <a:graphic xmlns:a="http://schemas.openxmlformats.org/drawingml/2006/main">
              <a:graphicData uri="http://schemas.openxmlformats.org/drawingml/2006/picture">
                <pic:pic xmlns:pic="http://schemas.openxmlformats.org/drawingml/2006/picture">
                  <pic:nvPicPr>
                    <pic:cNvPr id="68223" name="Picture 68223"/>
                    <pic:cNvPicPr/>
                  </pic:nvPicPr>
                  <pic:blipFill>
                    <a:blip r:embed="rId51"/>
                    <a:stretch>
                      <a:fillRect/>
                    </a:stretch>
                  </pic:blipFill>
                  <pic:spPr>
                    <a:xfrm>
                      <a:off x="0" y="0"/>
                      <a:ext cx="3349752" cy="381000"/>
                    </a:xfrm>
                    <a:prstGeom prst="rect">
                      <a:avLst/>
                    </a:prstGeom>
                  </pic:spPr>
                </pic:pic>
              </a:graphicData>
            </a:graphic>
          </wp:inline>
        </w:drawing>
      </w:r>
    </w:p>
    <w:p w14:paraId="7F94AF55" w14:textId="77777777" w:rsidR="00890157" w:rsidRDefault="00000000">
      <w:pPr>
        <w:spacing w:after="200"/>
        <w:ind w:left="-5" w:right="11"/>
      </w:pPr>
      <w:r>
        <w:t xml:space="preserve">For the usage in the Cox model, higher risk scores predict shorter event times, so </w:t>
      </w:r>
      <w:r>
        <w:rPr>
          <w:i/>
        </w:rPr>
        <w:t xml:space="preserve">C </w:t>
      </w:r>
      <w:r>
        <w:t xml:space="preserve">inverts the standard definition of concordance. Values of </w:t>
      </w:r>
      <w:r>
        <w:rPr>
          <w:i/>
        </w:rPr>
        <w:t xml:space="preserve">C </w:t>
      </w:r>
      <w:r>
        <w:t>range from 0 to 1, indicating a perfectly discordant to the concordant risk score.</w:t>
      </w:r>
    </w:p>
    <w:p w14:paraId="06175C99" w14:textId="77777777" w:rsidR="00890157" w:rsidRDefault="00000000">
      <w:pPr>
        <w:spacing w:after="19"/>
        <w:ind w:left="-5" w:right="11"/>
      </w:pPr>
      <w:r>
        <w:t xml:space="preserve">Another way of defining the concordance is as the probability that the prediction </w:t>
      </w:r>
      <w:r>
        <w:rPr>
          <w:i/>
        </w:rPr>
        <w:t xml:space="preserve">x </w:t>
      </w:r>
      <w:r>
        <w:t xml:space="preserve">goes in the same direction as the actual data </w:t>
      </w:r>
      <w:r>
        <w:rPr>
          <w:i/>
        </w:rPr>
        <w:t>y</w:t>
      </w:r>
      <w:r>
        <w:t xml:space="preserve">, </w:t>
      </w:r>
      <w:r>
        <w:rPr>
          <w:i/>
        </w:rPr>
        <w:t>P</w:t>
      </w:r>
      <w:r>
        <w:t>(</w:t>
      </w:r>
      <w:r>
        <w:rPr>
          <w:i/>
        </w:rPr>
        <w:t>x</w:t>
      </w:r>
      <w:r>
        <w:rPr>
          <w:i/>
          <w:vertAlign w:val="subscript"/>
        </w:rPr>
        <w:t xml:space="preserve">i </w:t>
      </w:r>
      <w:r>
        <w:rPr>
          <w:i/>
        </w:rPr>
        <w:t>&gt; x</w:t>
      </w:r>
      <w:r>
        <w:rPr>
          <w:i/>
          <w:vertAlign w:val="subscript"/>
        </w:rPr>
        <w:t>j</w:t>
      </w:r>
      <w:r>
        <w:t>|</w:t>
      </w:r>
      <w:r>
        <w:rPr>
          <w:i/>
        </w:rPr>
        <w:t>y</w:t>
      </w:r>
      <w:r>
        <w:rPr>
          <w:i/>
          <w:vertAlign w:val="subscript"/>
        </w:rPr>
        <w:t xml:space="preserve">i </w:t>
      </w:r>
      <w:r>
        <w:rPr>
          <w:i/>
        </w:rPr>
        <w:t>&gt; y</w:t>
      </w:r>
      <w:r>
        <w:rPr>
          <w:i/>
          <w:vertAlign w:val="subscript"/>
        </w:rPr>
        <w:t>j</w:t>
      </w:r>
      <w:r>
        <w:t>). The concordance is the fraction of concordant pairs[</w:t>
      </w:r>
      <w:r>
        <w:rPr>
          <w:color w:val="0000FF"/>
        </w:rPr>
        <w:t>35</w:t>
      </w:r>
      <w:r>
        <w:t xml:space="preserve">]. </w:t>
      </w:r>
      <w:r>
        <w:rPr>
          <w:i/>
        </w:rPr>
        <w:t xml:space="preserve">C </w:t>
      </w:r>
      <w:r>
        <w:t>value of 0.5 means that the model is no better at predicting an outcome than random chance. Values over 0.7 indicate a good model.</w:t>
      </w:r>
    </w:p>
    <w:p w14:paraId="494811DA" w14:textId="77777777" w:rsidR="00890157" w:rsidRDefault="00000000">
      <w:pPr>
        <w:spacing w:line="259" w:lineRule="auto"/>
        <w:ind w:left="-5" w:right="11"/>
      </w:pPr>
      <w:r>
        <w:t>Values over 0.8 indicate a strong model.</w:t>
      </w:r>
    </w:p>
    <w:p w14:paraId="6CE1C1D7" w14:textId="77777777" w:rsidR="00890157" w:rsidRDefault="00000000">
      <w:pPr>
        <w:pStyle w:val="Heading3"/>
        <w:tabs>
          <w:tab w:val="center" w:pos="1841"/>
        </w:tabs>
        <w:spacing w:after="446"/>
        <w:ind w:left="-15" w:firstLine="0"/>
      </w:pPr>
      <w:r>
        <w:lastRenderedPageBreak/>
        <w:t>4.6</w:t>
      </w:r>
      <w:r>
        <w:tab/>
        <w:t>Model selection</w:t>
      </w:r>
    </w:p>
    <w:p w14:paraId="2BD659A8" w14:textId="77777777" w:rsidR="00890157" w:rsidRDefault="00000000">
      <w:pPr>
        <w:ind w:left="-5" w:right="11"/>
      </w:pPr>
      <w:r>
        <w:t xml:space="preserve">As previously stated in section </w:t>
      </w:r>
      <w:r>
        <w:rPr>
          <w:color w:val="0000FF"/>
        </w:rPr>
        <w:t>4.2.2</w:t>
      </w:r>
      <w:r>
        <w:t>, there are 10 data sets generated using different imputation methods and parameters. For each data set, 3 different models are fitted for analysis of the incidence of CIA (above 40 years and below 40 years), and the analysis of recovery from CIA. The concordance statistics are calculated for each model and sum up the statistics to obtain an overall score. These scores are then used to select the final missing data imputation method and hyper-parameters, hence the final data set and model formula.</w:t>
      </w:r>
    </w:p>
    <w:p w14:paraId="593A41F2" w14:textId="77777777" w:rsidR="00890157" w:rsidRDefault="00890157">
      <w:pPr>
        <w:sectPr w:rsidR="00890157">
          <w:headerReference w:type="even" r:id="rId52"/>
          <w:headerReference w:type="default" r:id="rId53"/>
          <w:footerReference w:type="even" r:id="rId54"/>
          <w:footerReference w:type="default" r:id="rId55"/>
          <w:headerReference w:type="first" r:id="rId56"/>
          <w:footerReference w:type="first" r:id="rId57"/>
          <w:pgSz w:w="11918" w:h="16855"/>
          <w:pgMar w:top="1623" w:right="1440" w:bottom="1110" w:left="2160" w:header="720" w:footer="720" w:gutter="0"/>
          <w:cols w:space="720"/>
          <w:titlePg/>
        </w:sectPr>
      </w:pPr>
    </w:p>
    <w:p w14:paraId="2B00B86F" w14:textId="77777777" w:rsidR="00890157" w:rsidRDefault="00000000">
      <w:pPr>
        <w:spacing w:after="946" w:line="265" w:lineRule="auto"/>
        <w:ind w:left="-5"/>
        <w:jc w:val="left"/>
      </w:pPr>
      <w:r>
        <w:rPr>
          <w:b/>
          <w:sz w:val="41"/>
        </w:rPr>
        <w:lastRenderedPageBreak/>
        <w:t>Chapter 5</w:t>
      </w:r>
    </w:p>
    <w:p w14:paraId="55B033CB" w14:textId="77777777" w:rsidR="00890157" w:rsidRDefault="00000000">
      <w:pPr>
        <w:pStyle w:val="Heading2"/>
        <w:ind w:left="-5"/>
      </w:pPr>
      <w:r>
        <w:t>Results</w:t>
      </w:r>
    </w:p>
    <w:p w14:paraId="63BFD8CC" w14:textId="77777777" w:rsidR="00890157" w:rsidRDefault="00000000">
      <w:pPr>
        <w:spacing w:after="680"/>
        <w:ind w:left="-5" w:right="299"/>
      </w:pPr>
      <w:r>
        <w:t xml:space="preserve">This chapter provides the results of this analysis, produced based on the methodology discussed in Chapter </w:t>
      </w:r>
      <w:r>
        <w:rPr>
          <w:color w:val="0000FF"/>
        </w:rPr>
        <w:t>4</w:t>
      </w:r>
      <w:r>
        <w:t xml:space="preserve">. The results of the risk of chemotherapy-induced amenorrhea (CIA) occurrence and menses resumption from CIA are presented, detailed discussion about the results will be provided in Chapter </w:t>
      </w:r>
      <w:r>
        <w:rPr>
          <w:color w:val="0000FF"/>
        </w:rPr>
        <w:t>6</w:t>
      </w:r>
      <w:r>
        <w:t>.</w:t>
      </w:r>
    </w:p>
    <w:p w14:paraId="51ECF315" w14:textId="77777777" w:rsidR="00890157" w:rsidRDefault="00000000">
      <w:pPr>
        <w:pStyle w:val="Heading3"/>
        <w:tabs>
          <w:tab w:val="center" w:pos="2678"/>
        </w:tabs>
        <w:ind w:left="-15" w:firstLine="0"/>
      </w:pPr>
      <w:r>
        <w:t>5.1</w:t>
      </w:r>
      <w:r>
        <w:tab/>
        <w:t>Risk of the CIA occurrence</w:t>
      </w:r>
    </w:p>
    <w:p w14:paraId="0A3658D4" w14:textId="77777777" w:rsidR="00890157" w:rsidRDefault="00000000">
      <w:pPr>
        <w:spacing w:after="3925"/>
        <w:ind w:left="-5" w:right="299"/>
      </w:pPr>
      <w:r>
        <w:t xml:space="preserve">Multiple missing data imputation methods with corresponding hyper-parameters introduced in Chapter </w:t>
      </w:r>
      <w:r>
        <w:rPr>
          <w:color w:val="0000FF"/>
        </w:rPr>
        <w:t xml:space="preserve">4 </w:t>
      </w:r>
      <w:r>
        <w:t xml:space="preserve">were assessed by the resulting models’ concordance. There were ten different imputed data sets generated for each group of patients (age above and below 40 years), with results shown in Table </w:t>
      </w:r>
      <w:r>
        <w:rPr>
          <w:color w:val="0000FF"/>
        </w:rPr>
        <w:t xml:space="preserve">5.1 </w:t>
      </w:r>
      <w:r>
        <w:t xml:space="preserve">and </w:t>
      </w:r>
      <w:r>
        <w:rPr>
          <w:color w:val="0000FF"/>
        </w:rPr>
        <w:t xml:space="preserve">5.2 </w:t>
      </w:r>
      <w:r>
        <w:t>for patients with age above 40 years and below 40 years respectively.</w:t>
      </w:r>
    </w:p>
    <w:p w14:paraId="61FA7B94" w14:textId="77777777" w:rsidR="00890157" w:rsidRDefault="00000000">
      <w:pPr>
        <w:spacing w:after="223" w:line="265" w:lineRule="auto"/>
        <w:ind w:left="195" w:right="484"/>
        <w:jc w:val="center"/>
      </w:pPr>
      <w:r>
        <w:t>28</w:t>
      </w:r>
    </w:p>
    <w:p w14:paraId="6163D04E" w14:textId="77777777" w:rsidR="00890157" w:rsidRDefault="00000000">
      <w:pPr>
        <w:spacing w:after="210" w:line="259" w:lineRule="auto"/>
        <w:ind w:right="352"/>
        <w:jc w:val="center"/>
      </w:pPr>
      <w:r>
        <w:rPr>
          <w:b/>
          <w:sz w:val="16"/>
        </w:rPr>
        <w:t>Risk of CIA occurrence: patients age above 40 years</w:t>
      </w:r>
    </w:p>
    <w:p w14:paraId="4D3B1D9F" w14:textId="77777777" w:rsidR="00890157" w:rsidRDefault="00000000">
      <w:pPr>
        <w:tabs>
          <w:tab w:val="center" w:pos="5225"/>
          <w:tab w:val="center" w:pos="7717"/>
        </w:tabs>
        <w:spacing w:after="0" w:line="259" w:lineRule="auto"/>
        <w:ind w:left="0" w:firstLine="0"/>
        <w:jc w:val="left"/>
      </w:pPr>
      <w:r>
        <w:rPr>
          <w:rFonts w:ascii="Calibri" w:eastAsia="Calibri" w:hAnsi="Calibri" w:cs="Calibri"/>
        </w:rPr>
        <w:tab/>
      </w:r>
      <w:r>
        <w:rPr>
          <w:b/>
          <w:sz w:val="16"/>
        </w:rPr>
        <w:t>Number of</w:t>
      </w:r>
      <w:r>
        <w:rPr>
          <w:b/>
          <w:sz w:val="16"/>
        </w:rPr>
        <w:tab/>
        <w:t>Number of</w:t>
      </w:r>
    </w:p>
    <w:p w14:paraId="6FEC3C11" w14:textId="77777777" w:rsidR="00890157" w:rsidRDefault="00000000">
      <w:pPr>
        <w:tabs>
          <w:tab w:val="center" w:pos="4053"/>
        </w:tabs>
        <w:spacing w:after="0" w:line="259" w:lineRule="auto"/>
        <w:ind w:left="0" w:firstLine="0"/>
        <w:jc w:val="left"/>
      </w:pPr>
      <w:r>
        <w:rPr>
          <w:b/>
          <w:sz w:val="16"/>
        </w:rPr>
        <w:t>Imputation</w:t>
      </w:r>
      <w:r>
        <w:rPr>
          <w:b/>
          <w:sz w:val="16"/>
        </w:rPr>
        <w:tab/>
        <w:t>Concordance,</w:t>
      </w:r>
    </w:p>
    <w:p w14:paraId="54C95A2D" w14:textId="77777777" w:rsidR="00890157" w:rsidRDefault="00000000">
      <w:pPr>
        <w:tabs>
          <w:tab w:val="center" w:pos="2248"/>
          <w:tab w:val="center" w:pos="5225"/>
          <w:tab w:val="center" w:pos="6471"/>
          <w:tab w:val="center" w:pos="7717"/>
        </w:tabs>
        <w:spacing w:after="0" w:line="259" w:lineRule="auto"/>
        <w:ind w:left="0" w:firstLine="0"/>
        <w:jc w:val="left"/>
      </w:pPr>
      <w:r>
        <w:rPr>
          <w:rFonts w:ascii="Calibri" w:eastAsia="Calibri" w:hAnsi="Calibri" w:cs="Calibri"/>
        </w:rPr>
        <w:tab/>
      </w:r>
      <w:r>
        <w:rPr>
          <w:b/>
          <w:sz w:val="16"/>
        </w:rPr>
        <w:t>Selected variables</w:t>
      </w:r>
      <w:r>
        <w:rPr>
          <w:b/>
          <w:sz w:val="16"/>
        </w:rPr>
        <w:tab/>
        <w:t>imputation,</w:t>
      </w:r>
      <w:r>
        <w:rPr>
          <w:b/>
          <w:sz w:val="16"/>
        </w:rPr>
        <w:tab/>
        <w:t>MICE method</w:t>
      </w:r>
      <w:r>
        <w:rPr>
          <w:b/>
          <w:sz w:val="16"/>
        </w:rPr>
        <w:tab/>
        <w:t>NA allowed</w:t>
      </w:r>
    </w:p>
    <w:p w14:paraId="4B954FE1" w14:textId="77777777" w:rsidR="00890157" w:rsidRDefault="00000000">
      <w:pPr>
        <w:tabs>
          <w:tab w:val="center" w:pos="533"/>
          <w:tab w:val="center" w:pos="4047"/>
        </w:tabs>
        <w:spacing w:after="0" w:line="259" w:lineRule="auto"/>
        <w:ind w:left="0" w:firstLine="0"/>
        <w:jc w:val="left"/>
      </w:pPr>
      <w:r>
        <w:rPr>
          <w:rFonts w:ascii="Calibri" w:eastAsia="Calibri" w:hAnsi="Calibri" w:cs="Calibri"/>
        </w:rPr>
        <w:tab/>
      </w:r>
      <w:r>
        <w:rPr>
          <w:b/>
          <w:sz w:val="16"/>
        </w:rPr>
        <w:t>method</w:t>
      </w:r>
      <w:r>
        <w:rPr>
          <w:b/>
          <w:sz w:val="16"/>
        </w:rPr>
        <w:tab/>
      </w:r>
      <w:r>
        <w:rPr>
          <w:i/>
          <w:sz w:val="16"/>
        </w:rPr>
        <w:t>C</w:t>
      </w:r>
    </w:p>
    <w:p w14:paraId="3A265B48" w14:textId="77777777" w:rsidR="00890157" w:rsidRDefault="00000000">
      <w:pPr>
        <w:tabs>
          <w:tab w:val="center" w:pos="5225"/>
          <w:tab w:val="center" w:pos="7717"/>
        </w:tabs>
        <w:spacing w:after="0" w:line="259" w:lineRule="auto"/>
        <w:ind w:left="0" w:firstLine="0"/>
        <w:jc w:val="left"/>
      </w:pPr>
      <w:r>
        <w:rPr>
          <w:rFonts w:ascii="Calibri" w:eastAsia="Calibri" w:hAnsi="Calibri" w:cs="Calibri"/>
        </w:rPr>
        <w:tab/>
      </w:r>
      <w:r>
        <w:rPr>
          <w:i/>
          <w:sz w:val="16"/>
        </w:rPr>
        <w:t>m</w:t>
      </w:r>
      <w:r>
        <w:rPr>
          <w:i/>
          <w:sz w:val="16"/>
        </w:rPr>
        <w:tab/>
      </w:r>
      <w:r>
        <w:rPr>
          <w:b/>
          <w:sz w:val="16"/>
        </w:rPr>
        <w:t>in one row</w:t>
      </w:r>
    </w:p>
    <w:tbl>
      <w:tblPr>
        <w:tblStyle w:val="TableGrid"/>
        <w:tblW w:w="8266" w:type="dxa"/>
        <w:tblInd w:w="0" w:type="dxa"/>
        <w:tblCellMar>
          <w:top w:w="43" w:type="dxa"/>
          <w:right w:w="115" w:type="dxa"/>
        </w:tblCellMar>
        <w:tblLook w:val="04A0" w:firstRow="1" w:lastRow="0" w:firstColumn="1" w:lastColumn="0" w:noHBand="0" w:noVBand="1"/>
      </w:tblPr>
      <w:tblGrid>
        <w:gridCol w:w="1153"/>
        <w:gridCol w:w="2364"/>
        <w:gridCol w:w="1246"/>
        <w:gridCol w:w="1098"/>
        <w:gridCol w:w="1394"/>
        <w:gridCol w:w="1011"/>
      </w:tblGrid>
      <w:tr w:rsidR="00890157" w14:paraId="32BE98BA" w14:textId="77777777">
        <w:trPr>
          <w:trHeight w:val="1147"/>
        </w:trPr>
        <w:tc>
          <w:tcPr>
            <w:tcW w:w="1153" w:type="dxa"/>
            <w:tcBorders>
              <w:top w:val="single" w:sz="2" w:space="0" w:color="000000"/>
              <w:left w:val="nil"/>
              <w:bottom w:val="nil"/>
              <w:right w:val="nil"/>
            </w:tcBorders>
            <w:shd w:val="clear" w:color="auto" w:fill="EFEFEF"/>
            <w:vAlign w:val="center"/>
          </w:tcPr>
          <w:p w14:paraId="6C88AC40" w14:textId="77777777" w:rsidR="00890157" w:rsidRDefault="00000000">
            <w:pPr>
              <w:spacing w:after="0" w:line="259" w:lineRule="auto"/>
              <w:ind w:left="29" w:firstLine="0"/>
              <w:jc w:val="center"/>
            </w:pPr>
            <w:r>
              <w:rPr>
                <w:sz w:val="16"/>
              </w:rPr>
              <w:lastRenderedPageBreak/>
              <w:t>MICE</w:t>
            </w:r>
          </w:p>
        </w:tc>
        <w:tc>
          <w:tcPr>
            <w:tcW w:w="2364" w:type="dxa"/>
            <w:tcBorders>
              <w:top w:val="single" w:sz="2" w:space="0" w:color="000000"/>
              <w:left w:val="nil"/>
              <w:bottom w:val="nil"/>
              <w:right w:val="nil"/>
            </w:tcBorders>
            <w:shd w:val="clear" w:color="auto" w:fill="EFEFEF"/>
          </w:tcPr>
          <w:p w14:paraId="5244FDF2" w14:textId="77777777" w:rsidR="00890157" w:rsidRDefault="00000000">
            <w:pPr>
              <w:spacing w:after="20" w:line="259" w:lineRule="auto"/>
              <w:ind w:left="0" w:firstLine="0"/>
              <w:jc w:val="left"/>
            </w:pPr>
            <w:r>
              <w:rPr>
                <w:rFonts w:ascii="Calibri" w:eastAsia="Calibri" w:hAnsi="Calibri" w:cs="Calibri"/>
                <w:sz w:val="16"/>
              </w:rPr>
              <w:t>Agediagnosis</w:t>
            </w:r>
          </w:p>
          <w:p w14:paraId="3BCF1FEE" w14:textId="77777777" w:rsidR="00890157" w:rsidRDefault="00000000">
            <w:pPr>
              <w:spacing w:after="24" w:line="259" w:lineRule="auto"/>
              <w:ind w:left="0" w:firstLine="0"/>
              <w:jc w:val="left"/>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78F81861" wp14:editId="60CC3826">
                      <wp:simplePos x="0" y="0"/>
                      <wp:positionH relativeFrom="column">
                        <wp:posOffset>164173</wp:posOffset>
                      </wp:positionH>
                      <wp:positionV relativeFrom="paragraph">
                        <wp:posOffset>-65070</wp:posOffset>
                      </wp:positionV>
                      <wp:extent cx="31568" cy="373447"/>
                      <wp:effectExtent l="0" t="0" r="0" b="0"/>
                      <wp:wrapNone/>
                      <wp:docPr id="59337" name="Group 59337"/>
                      <wp:cNvGraphicFramePr/>
                      <a:graphic xmlns:a="http://schemas.openxmlformats.org/drawingml/2006/main">
                        <a:graphicData uri="http://schemas.microsoft.com/office/word/2010/wordprocessingGroup">
                          <wpg:wgp>
                            <wpg:cNvGrpSpPr/>
                            <wpg:grpSpPr>
                              <a:xfrm>
                                <a:off x="0" y="0"/>
                                <a:ext cx="31568" cy="373447"/>
                                <a:chOff x="0" y="0"/>
                                <a:chExt cx="31568" cy="373447"/>
                              </a:xfrm>
                            </wpg:grpSpPr>
                            <wps:wsp>
                              <wps:cNvPr id="2727" name="Shape 2727"/>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2739" name="Shape 2739"/>
                              <wps:cNvSpPr/>
                              <wps:spPr>
                                <a:xfrm>
                                  <a:off x="0" y="373447"/>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337" style="width:2.4857pt;height:29.4053pt;position:absolute;z-index:-2147483620;mso-position-horizontal-relative:text;mso-position-horizontal:absolute;margin-left:12.927pt;mso-position-vertical-relative:text;margin-top:-5.1237pt;" coordsize="315,3734">
                      <v:shape id="Shape 2727" style="position:absolute;width:315;height:0;left:0;top:0;" coordsize="31568,0" path="m0,0l31568,0">
                        <v:stroke weight="0.287925pt" endcap="flat" joinstyle="miter" miterlimit="10" on="true" color="#000000"/>
                        <v:fill on="false" color="#000000" opacity="0"/>
                      </v:shape>
                      <v:shape id="Shape 2739"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Invasiveness flg</w:t>
            </w:r>
          </w:p>
          <w:p w14:paraId="1408C056" w14:textId="77777777" w:rsidR="00890157" w:rsidRDefault="00000000">
            <w:pPr>
              <w:spacing w:after="0" w:line="259" w:lineRule="auto"/>
              <w:ind w:left="0" w:firstLine="0"/>
              <w:jc w:val="left"/>
            </w:pPr>
            <w:r>
              <w:rPr>
                <w:rFonts w:ascii="Calibri" w:eastAsia="Calibri" w:hAnsi="Calibri" w:cs="Calibri"/>
                <w:sz w:val="16"/>
              </w:rPr>
              <w:t>ER Status</w:t>
            </w:r>
          </w:p>
          <w:p w14:paraId="2EC752AC" w14:textId="77777777" w:rsidR="00890157" w:rsidRDefault="00000000">
            <w:pPr>
              <w:spacing w:after="20" w:line="259" w:lineRule="auto"/>
              <w:ind w:left="0" w:firstLine="0"/>
              <w:jc w:val="left"/>
            </w:pPr>
            <w:r>
              <w:rPr>
                <w:rFonts w:ascii="Calibri" w:eastAsia="Calibri" w:hAnsi="Calibri" w:cs="Calibri"/>
                <w:sz w:val="16"/>
              </w:rPr>
              <w:t>CMFCycles</w:t>
            </w:r>
          </w:p>
          <w:p w14:paraId="2FBB6980" w14:textId="77777777" w:rsidR="00890157" w:rsidRDefault="00000000">
            <w:pPr>
              <w:spacing w:after="24" w:line="259" w:lineRule="auto"/>
              <w:ind w:left="0" w:firstLine="0"/>
              <w:jc w:val="left"/>
            </w:pPr>
            <w:r>
              <w:rPr>
                <w:rFonts w:ascii="Calibri" w:eastAsia="Calibri" w:hAnsi="Calibri" w:cs="Calibri"/>
                <w:sz w:val="16"/>
              </w:rPr>
              <w:t>Invasiveness flg*CMF Cycles</w:t>
            </w:r>
          </w:p>
          <w:p w14:paraId="43CB253F" w14:textId="77777777" w:rsidR="00890157" w:rsidRDefault="00000000">
            <w:pPr>
              <w:spacing w:after="0" w:line="259" w:lineRule="auto"/>
              <w:ind w:left="0" w:firstLine="0"/>
              <w:jc w:val="left"/>
            </w:pPr>
            <w:r>
              <w:rPr>
                <w:rFonts w:ascii="Calibri" w:eastAsia="Calibri" w:hAnsi="Calibri" w:cs="Calibri"/>
                <w:sz w:val="16"/>
              </w:rPr>
              <w:t>ER Status*CMF Cycles</w:t>
            </w:r>
          </w:p>
        </w:tc>
        <w:tc>
          <w:tcPr>
            <w:tcW w:w="1246" w:type="dxa"/>
            <w:tcBorders>
              <w:top w:val="single" w:sz="2" w:space="0" w:color="000000"/>
              <w:left w:val="nil"/>
              <w:bottom w:val="nil"/>
              <w:right w:val="nil"/>
            </w:tcBorders>
            <w:shd w:val="clear" w:color="auto" w:fill="EFEFEF"/>
            <w:vAlign w:val="center"/>
          </w:tcPr>
          <w:p w14:paraId="6360C23E" w14:textId="77777777" w:rsidR="00890157" w:rsidRDefault="00000000">
            <w:pPr>
              <w:spacing w:after="0" w:line="259" w:lineRule="auto"/>
              <w:ind w:left="317" w:firstLine="0"/>
              <w:jc w:val="left"/>
            </w:pPr>
            <w:r>
              <w:rPr>
                <w:sz w:val="16"/>
              </w:rPr>
              <w:t>0.6976</w:t>
            </w:r>
          </w:p>
        </w:tc>
        <w:tc>
          <w:tcPr>
            <w:tcW w:w="1098" w:type="dxa"/>
            <w:tcBorders>
              <w:top w:val="single" w:sz="2" w:space="0" w:color="000000"/>
              <w:left w:val="nil"/>
              <w:bottom w:val="nil"/>
              <w:right w:val="nil"/>
            </w:tcBorders>
            <w:shd w:val="clear" w:color="auto" w:fill="EFEFEF"/>
            <w:vAlign w:val="center"/>
          </w:tcPr>
          <w:p w14:paraId="1208B4FE" w14:textId="77777777" w:rsidR="00890157" w:rsidRDefault="00000000">
            <w:pPr>
              <w:spacing w:after="0" w:line="259" w:lineRule="auto"/>
              <w:ind w:left="384" w:firstLine="0"/>
              <w:jc w:val="left"/>
            </w:pPr>
            <w:r>
              <w:rPr>
                <w:sz w:val="16"/>
              </w:rPr>
              <w:t>50</w:t>
            </w:r>
          </w:p>
        </w:tc>
        <w:tc>
          <w:tcPr>
            <w:tcW w:w="1394" w:type="dxa"/>
            <w:tcBorders>
              <w:top w:val="single" w:sz="2" w:space="0" w:color="000000"/>
              <w:left w:val="nil"/>
              <w:bottom w:val="nil"/>
              <w:right w:val="nil"/>
            </w:tcBorders>
            <w:shd w:val="clear" w:color="auto" w:fill="EFEFEF"/>
            <w:vAlign w:val="center"/>
          </w:tcPr>
          <w:p w14:paraId="73144066" w14:textId="77777777" w:rsidR="00890157" w:rsidRDefault="00000000">
            <w:pPr>
              <w:spacing w:after="0" w:line="259" w:lineRule="auto"/>
              <w:ind w:left="0" w:firstLine="0"/>
              <w:jc w:val="left"/>
            </w:pPr>
            <w:r>
              <w:rPr>
                <w:sz w:val="16"/>
              </w:rPr>
              <w:t>Classification and regression trees</w:t>
            </w:r>
          </w:p>
        </w:tc>
        <w:tc>
          <w:tcPr>
            <w:tcW w:w="1011" w:type="dxa"/>
            <w:tcBorders>
              <w:top w:val="single" w:sz="2" w:space="0" w:color="000000"/>
              <w:left w:val="nil"/>
              <w:bottom w:val="nil"/>
              <w:right w:val="nil"/>
            </w:tcBorders>
            <w:shd w:val="clear" w:color="auto" w:fill="EFEFEF"/>
            <w:vAlign w:val="center"/>
          </w:tcPr>
          <w:p w14:paraId="6AF777DF" w14:textId="77777777" w:rsidR="00890157" w:rsidRDefault="00000000">
            <w:pPr>
              <w:spacing w:after="0" w:line="259" w:lineRule="auto"/>
              <w:ind w:left="29" w:firstLine="0"/>
              <w:jc w:val="center"/>
            </w:pPr>
            <w:r>
              <w:rPr>
                <w:sz w:val="16"/>
              </w:rPr>
              <w:t>0</w:t>
            </w:r>
          </w:p>
        </w:tc>
      </w:tr>
    </w:tbl>
    <w:p w14:paraId="54F5F501" w14:textId="77777777" w:rsidR="00890157" w:rsidRDefault="00000000">
      <w:pPr>
        <w:spacing w:after="19" w:line="259" w:lineRule="auto"/>
        <w:ind w:left="1148"/>
        <w:jc w:val="left"/>
      </w:pPr>
      <w:r>
        <w:rPr>
          <w:rFonts w:ascii="Calibri" w:eastAsia="Calibri" w:hAnsi="Calibri" w:cs="Calibri"/>
          <w:sz w:val="16"/>
        </w:rPr>
        <w:t>Agediagnosis</w:t>
      </w:r>
    </w:p>
    <w:p w14:paraId="7AC5149B" w14:textId="77777777" w:rsidR="00890157" w:rsidRDefault="00000000">
      <w:pPr>
        <w:spacing w:after="19" w:line="259" w:lineRule="auto"/>
        <w:ind w:left="1148"/>
        <w:jc w:val="left"/>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1592EDD6" wp14:editId="40BAF106">
                <wp:simplePos x="0" y="0"/>
                <wp:positionH relativeFrom="column">
                  <wp:posOffset>896118</wp:posOffset>
                </wp:positionH>
                <wp:positionV relativeFrom="paragraph">
                  <wp:posOffset>-65072</wp:posOffset>
                </wp:positionV>
                <wp:extent cx="31568" cy="373447"/>
                <wp:effectExtent l="0" t="0" r="0" b="0"/>
                <wp:wrapNone/>
                <wp:docPr id="67836" name="Group 67836"/>
                <wp:cNvGraphicFramePr/>
                <a:graphic xmlns:a="http://schemas.openxmlformats.org/drawingml/2006/main">
                  <a:graphicData uri="http://schemas.microsoft.com/office/word/2010/wordprocessingGroup">
                    <wpg:wgp>
                      <wpg:cNvGrpSpPr/>
                      <wpg:grpSpPr>
                        <a:xfrm>
                          <a:off x="0" y="0"/>
                          <a:ext cx="31568" cy="373447"/>
                          <a:chOff x="0" y="0"/>
                          <a:chExt cx="31568" cy="373447"/>
                        </a:xfrm>
                      </wpg:grpSpPr>
                      <wps:wsp>
                        <wps:cNvPr id="2766" name="Shape 2766"/>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2775" name="Shape 2775"/>
                        <wps:cNvSpPr/>
                        <wps:spPr>
                          <a:xfrm>
                            <a:off x="0" y="373447"/>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836" style="width:2.4857pt;height:29.4053pt;position:absolute;z-index:-2147483583;mso-position-horizontal-relative:text;mso-position-horizontal:absolute;margin-left:70.5605pt;mso-position-vertical-relative:text;margin-top:-5.12383pt;" coordsize="315,3734">
                <v:shape id="Shape 2766" style="position:absolute;width:315;height:0;left:0;top:0;" coordsize="31568,0" path="m0,0l31568,0">
                  <v:stroke weight="0.287925pt" endcap="flat" joinstyle="miter" miterlimit="10" on="true" color="#000000"/>
                  <v:fill on="false" color="#000000" opacity="0"/>
                </v:shape>
                <v:shape id="Shape 2775"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Invasiveness flg</w:t>
      </w:r>
    </w:p>
    <w:p w14:paraId="75B47810" w14:textId="77777777" w:rsidR="00890157" w:rsidRDefault="00000000">
      <w:pPr>
        <w:tabs>
          <w:tab w:val="center" w:pos="1514"/>
          <w:tab w:val="center" w:pos="6471"/>
        </w:tabs>
        <w:spacing w:after="0" w:line="259" w:lineRule="auto"/>
        <w:ind w:left="0" w:firstLine="0"/>
        <w:jc w:val="left"/>
      </w:pPr>
      <w:r>
        <w:rPr>
          <w:rFonts w:ascii="Calibri" w:eastAsia="Calibri" w:hAnsi="Calibri" w:cs="Calibri"/>
        </w:rPr>
        <w:tab/>
      </w:r>
      <w:r>
        <w:rPr>
          <w:rFonts w:ascii="Calibri" w:eastAsia="Calibri" w:hAnsi="Calibri" w:cs="Calibri"/>
          <w:sz w:val="16"/>
        </w:rPr>
        <w:t>ERStatus</w:t>
      </w:r>
      <w:r>
        <w:rPr>
          <w:rFonts w:ascii="Calibri" w:eastAsia="Calibri" w:hAnsi="Calibri" w:cs="Calibri"/>
          <w:sz w:val="16"/>
        </w:rPr>
        <w:tab/>
      </w:r>
      <w:r>
        <w:rPr>
          <w:sz w:val="16"/>
        </w:rPr>
        <w:t>Classification and</w:t>
      </w:r>
    </w:p>
    <w:p w14:paraId="276F0476" w14:textId="77777777" w:rsidR="00890157" w:rsidRDefault="00000000">
      <w:pPr>
        <w:tabs>
          <w:tab w:val="center" w:pos="2297"/>
          <w:tab w:val="center" w:pos="5225"/>
          <w:tab w:val="center" w:pos="7717"/>
        </w:tabs>
        <w:spacing w:after="0" w:line="259" w:lineRule="auto"/>
        <w:ind w:left="0" w:firstLine="0"/>
        <w:jc w:val="left"/>
      </w:pPr>
      <w:r>
        <w:rPr>
          <w:rFonts w:ascii="Calibri" w:eastAsia="Calibri" w:hAnsi="Calibri" w:cs="Calibri"/>
        </w:rPr>
        <w:tab/>
      </w:r>
      <w:r>
        <w:rPr>
          <w:sz w:val="16"/>
        </w:rPr>
        <w:t>MICE0.7143</w:t>
      </w:r>
      <w:r>
        <w:rPr>
          <w:sz w:val="16"/>
        </w:rPr>
        <w:tab/>
        <w:t>50</w:t>
      </w:r>
      <w:r>
        <w:rPr>
          <w:sz w:val="16"/>
        </w:rPr>
        <w:tab/>
        <w:t>1</w:t>
      </w:r>
    </w:p>
    <w:p w14:paraId="690AE613" w14:textId="77777777" w:rsidR="00890157" w:rsidRDefault="00000000">
      <w:pPr>
        <w:tabs>
          <w:tab w:val="center" w:pos="1555"/>
          <w:tab w:val="center" w:pos="6389"/>
        </w:tabs>
        <w:spacing w:after="26" w:line="259" w:lineRule="auto"/>
        <w:ind w:left="0" w:firstLine="0"/>
        <w:jc w:val="left"/>
      </w:pPr>
      <w:r>
        <w:rPr>
          <w:rFonts w:ascii="Calibri" w:eastAsia="Calibri" w:hAnsi="Calibri" w:cs="Calibri"/>
        </w:rPr>
        <w:tab/>
      </w:r>
      <w:r>
        <w:rPr>
          <w:rFonts w:ascii="Calibri" w:eastAsia="Calibri" w:hAnsi="Calibri" w:cs="Calibri"/>
          <w:sz w:val="16"/>
        </w:rPr>
        <w:t>CMFCycles</w:t>
      </w:r>
      <w:r>
        <w:rPr>
          <w:rFonts w:ascii="Calibri" w:eastAsia="Calibri" w:hAnsi="Calibri" w:cs="Calibri"/>
          <w:sz w:val="16"/>
        </w:rPr>
        <w:tab/>
      </w:r>
      <w:r>
        <w:rPr>
          <w:sz w:val="16"/>
        </w:rPr>
        <w:t>regression trees</w:t>
      </w:r>
    </w:p>
    <w:p w14:paraId="6229647B" w14:textId="77777777" w:rsidR="00890157" w:rsidRDefault="00000000">
      <w:pPr>
        <w:spacing w:after="19" w:line="259" w:lineRule="auto"/>
        <w:ind w:left="1148"/>
        <w:jc w:val="left"/>
      </w:pPr>
      <w:r>
        <w:rPr>
          <w:rFonts w:ascii="Calibri" w:eastAsia="Calibri" w:hAnsi="Calibri" w:cs="Calibri"/>
          <w:sz w:val="16"/>
        </w:rPr>
        <w:t>Invasiveness flg*CMF Cycles</w:t>
      </w:r>
    </w:p>
    <w:p w14:paraId="6900AD01" w14:textId="77777777" w:rsidR="00890157" w:rsidRDefault="00000000">
      <w:pPr>
        <w:spacing w:after="19" w:line="259" w:lineRule="auto"/>
        <w:ind w:left="1148"/>
        <w:jc w:val="left"/>
      </w:pPr>
      <w:r>
        <w:rPr>
          <w:rFonts w:ascii="Calibri" w:eastAsia="Calibri" w:hAnsi="Calibri" w:cs="Calibri"/>
          <w:sz w:val="16"/>
        </w:rPr>
        <w:t xml:space="preserve">ER Status*CMF </w:t>
      </w:r>
      <w:r>
        <w:rPr>
          <w:rFonts w:ascii="Calibri" w:eastAsia="Calibri" w:hAnsi="Calibri" w:cs="Calibri"/>
          <w:noProof/>
        </w:rPr>
        <mc:AlternateContent>
          <mc:Choice Requires="wpg">
            <w:drawing>
              <wp:inline distT="0" distB="0" distL="0" distR="0" wp14:anchorId="5EBD5B8E" wp14:editId="216E3167">
                <wp:extent cx="31568" cy="3657"/>
                <wp:effectExtent l="0" t="0" r="0" b="0"/>
                <wp:docPr id="67837" name="Group 67837"/>
                <wp:cNvGraphicFramePr/>
                <a:graphic xmlns:a="http://schemas.openxmlformats.org/drawingml/2006/main">
                  <a:graphicData uri="http://schemas.microsoft.com/office/word/2010/wordprocessingGroup">
                    <wpg:wgp>
                      <wpg:cNvGrpSpPr/>
                      <wpg:grpSpPr>
                        <a:xfrm>
                          <a:off x="0" y="0"/>
                          <a:ext cx="31568" cy="3657"/>
                          <a:chOff x="0" y="0"/>
                          <a:chExt cx="31568" cy="3657"/>
                        </a:xfrm>
                      </wpg:grpSpPr>
                      <wps:wsp>
                        <wps:cNvPr id="2785" name="Shape 2785"/>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837" style="width:2.4857pt;height:0.287925pt;mso-position-horizontal-relative:char;mso-position-vertical-relative:line" coordsize="315,36">
                <v:shape id="Shape 2785" style="position:absolute;width:315;height:0;left:0;top:0;"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Cycles</w:t>
      </w:r>
    </w:p>
    <w:tbl>
      <w:tblPr>
        <w:tblStyle w:val="TableGrid"/>
        <w:tblW w:w="8266" w:type="dxa"/>
        <w:tblInd w:w="0" w:type="dxa"/>
        <w:tblCellMar>
          <w:top w:w="41" w:type="dxa"/>
          <w:right w:w="115" w:type="dxa"/>
        </w:tblCellMar>
        <w:tblLook w:val="04A0" w:firstRow="1" w:lastRow="0" w:firstColumn="1" w:lastColumn="0" w:noHBand="0" w:noVBand="1"/>
      </w:tblPr>
      <w:tblGrid>
        <w:gridCol w:w="1153"/>
        <w:gridCol w:w="2364"/>
        <w:gridCol w:w="1246"/>
        <w:gridCol w:w="1098"/>
        <w:gridCol w:w="1394"/>
        <w:gridCol w:w="1011"/>
      </w:tblGrid>
      <w:tr w:rsidR="00890157" w14:paraId="66D6E94D" w14:textId="77777777">
        <w:trPr>
          <w:trHeight w:val="1145"/>
        </w:trPr>
        <w:tc>
          <w:tcPr>
            <w:tcW w:w="1153" w:type="dxa"/>
            <w:tcBorders>
              <w:top w:val="nil"/>
              <w:left w:val="nil"/>
              <w:bottom w:val="nil"/>
              <w:right w:val="nil"/>
            </w:tcBorders>
            <w:shd w:val="clear" w:color="auto" w:fill="EFEFEF"/>
            <w:vAlign w:val="center"/>
          </w:tcPr>
          <w:p w14:paraId="59F9F5E6" w14:textId="77777777" w:rsidR="00890157" w:rsidRDefault="00000000">
            <w:pPr>
              <w:spacing w:after="0" w:line="259" w:lineRule="auto"/>
              <w:ind w:left="29" w:firstLine="0"/>
              <w:jc w:val="center"/>
            </w:pPr>
            <w:r>
              <w:rPr>
                <w:sz w:val="16"/>
              </w:rPr>
              <w:t>MICE</w:t>
            </w:r>
          </w:p>
        </w:tc>
        <w:tc>
          <w:tcPr>
            <w:tcW w:w="2364" w:type="dxa"/>
            <w:tcBorders>
              <w:top w:val="nil"/>
              <w:left w:val="nil"/>
              <w:bottom w:val="nil"/>
              <w:right w:val="nil"/>
            </w:tcBorders>
            <w:shd w:val="clear" w:color="auto" w:fill="EFEFEF"/>
          </w:tcPr>
          <w:p w14:paraId="655B6007" w14:textId="77777777" w:rsidR="00890157" w:rsidRDefault="00000000">
            <w:pPr>
              <w:spacing w:after="20" w:line="259" w:lineRule="auto"/>
              <w:ind w:left="0" w:firstLine="0"/>
              <w:jc w:val="left"/>
            </w:pPr>
            <w:r>
              <w:rPr>
                <w:rFonts w:ascii="Calibri" w:eastAsia="Calibri" w:hAnsi="Calibri" w:cs="Calibri"/>
                <w:sz w:val="16"/>
              </w:rPr>
              <w:t>Agediagnosis</w:t>
            </w:r>
          </w:p>
          <w:p w14:paraId="7D7FE6D3" w14:textId="77777777" w:rsidR="00890157" w:rsidRDefault="00000000">
            <w:pPr>
              <w:spacing w:after="24" w:line="259" w:lineRule="auto"/>
              <w:ind w:left="0" w:firstLine="0"/>
              <w:jc w:val="left"/>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1B69F597" wp14:editId="4AFF6C09">
                      <wp:simplePos x="0" y="0"/>
                      <wp:positionH relativeFrom="column">
                        <wp:posOffset>164173</wp:posOffset>
                      </wp:positionH>
                      <wp:positionV relativeFrom="paragraph">
                        <wp:posOffset>-65070</wp:posOffset>
                      </wp:positionV>
                      <wp:extent cx="31568" cy="373447"/>
                      <wp:effectExtent l="0" t="0" r="0" b="0"/>
                      <wp:wrapNone/>
                      <wp:docPr id="67636" name="Group 67636"/>
                      <wp:cNvGraphicFramePr/>
                      <a:graphic xmlns:a="http://schemas.openxmlformats.org/drawingml/2006/main">
                        <a:graphicData uri="http://schemas.microsoft.com/office/word/2010/wordprocessingGroup">
                          <wpg:wgp>
                            <wpg:cNvGrpSpPr/>
                            <wpg:grpSpPr>
                              <a:xfrm>
                                <a:off x="0" y="0"/>
                                <a:ext cx="31568" cy="373447"/>
                                <a:chOff x="0" y="0"/>
                                <a:chExt cx="31568" cy="373447"/>
                              </a:xfrm>
                            </wpg:grpSpPr>
                            <wps:wsp>
                              <wps:cNvPr id="2796" name="Shape 2796"/>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2808" name="Shape 2808"/>
                              <wps:cNvSpPr/>
                              <wps:spPr>
                                <a:xfrm>
                                  <a:off x="0" y="373447"/>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636" style="width:2.4857pt;height:29.4053pt;position:absolute;z-index:-2147483551;mso-position-horizontal-relative:text;mso-position-horizontal:absolute;margin-left:12.927pt;mso-position-vertical-relative:text;margin-top:-5.12372pt;" coordsize="315,3734">
                      <v:shape id="Shape 2796" style="position:absolute;width:315;height:0;left:0;top:0;" coordsize="31568,0" path="m0,0l31568,0">
                        <v:stroke weight="0.287925pt" endcap="flat" joinstyle="miter" miterlimit="10" on="true" color="#000000"/>
                        <v:fill on="false" color="#000000" opacity="0"/>
                      </v:shape>
                      <v:shape id="Shape 2808"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Invasiveness flg</w:t>
            </w:r>
          </w:p>
          <w:p w14:paraId="2EC71747" w14:textId="77777777" w:rsidR="00890157" w:rsidRDefault="00000000">
            <w:pPr>
              <w:spacing w:after="0" w:line="259" w:lineRule="auto"/>
              <w:ind w:left="0" w:firstLine="0"/>
              <w:jc w:val="left"/>
            </w:pPr>
            <w:r>
              <w:rPr>
                <w:rFonts w:ascii="Calibri" w:eastAsia="Calibri" w:hAnsi="Calibri" w:cs="Calibri"/>
                <w:sz w:val="16"/>
              </w:rPr>
              <w:t>ER Status</w:t>
            </w:r>
          </w:p>
          <w:p w14:paraId="26D4C48E" w14:textId="77777777" w:rsidR="00890157" w:rsidRDefault="00000000">
            <w:pPr>
              <w:spacing w:after="20" w:line="259" w:lineRule="auto"/>
              <w:ind w:left="0" w:firstLine="0"/>
              <w:jc w:val="left"/>
            </w:pPr>
            <w:r>
              <w:rPr>
                <w:rFonts w:ascii="Calibri" w:eastAsia="Calibri" w:hAnsi="Calibri" w:cs="Calibri"/>
                <w:sz w:val="16"/>
              </w:rPr>
              <w:t>CMFCycles</w:t>
            </w:r>
          </w:p>
          <w:p w14:paraId="4B85332F" w14:textId="77777777" w:rsidR="00890157" w:rsidRDefault="00000000">
            <w:pPr>
              <w:spacing w:after="24" w:line="259" w:lineRule="auto"/>
              <w:ind w:left="0" w:firstLine="0"/>
              <w:jc w:val="left"/>
            </w:pPr>
            <w:r>
              <w:rPr>
                <w:rFonts w:ascii="Calibri" w:eastAsia="Calibri" w:hAnsi="Calibri" w:cs="Calibri"/>
                <w:sz w:val="16"/>
              </w:rPr>
              <w:t>Invasiveness flg*CMF Cycles</w:t>
            </w:r>
          </w:p>
          <w:p w14:paraId="5009635F" w14:textId="77777777" w:rsidR="00890157" w:rsidRDefault="00000000">
            <w:pPr>
              <w:spacing w:after="0" w:line="259" w:lineRule="auto"/>
              <w:ind w:left="0" w:firstLine="0"/>
              <w:jc w:val="left"/>
            </w:pPr>
            <w:r>
              <w:rPr>
                <w:rFonts w:ascii="Calibri" w:eastAsia="Calibri" w:hAnsi="Calibri" w:cs="Calibri"/>
                <w:sz w:val="16"/>
              </w:rPr>
              <w:t>ER Status*CMF Cycles</w:t>
            </w:r>
          </w:p>
        </w:tc>
        <w:tc>
          <w:tcPr>
            <w:tcW w:w="1246" w:type="dxa"/>
            <w:tcBorders>
              <w:top w:val="nil"/>
              <w:left w:val="nil"/>
              <w:bottom w:val="nil"/>
              <w:right w:val="nil"/>
            </w:tcBorders>
            <w:shd w:val="clear" w:color="auto" w:fill="EFEFEF"/>
            <w:vAlign w:val="center"/>
          </w:tcPr>
          <w:p w14:paraId="1336106D" w14:textId="77777777" w:rsidR="00890157" w:rsidRDefault="00000000">
            <w:pPr>
              <w:spacing w:after="0" w:line="259" w:lineRule="auto"/>
              <w:ind w:left="317" w:firstLine="0"/>
              <w:jc w:val="left"/>
            </w:pPr>
            <w:r>
              <w:rPr>
                <w:sz w:val="16"/>
              </w:rPr>
              <w:t>0.7149</w:t>
            </w:r>
          </w:p>
        </w:tc>
        <w:tc>
          <w:tcPr>
            <w:tcW w:w="1098" w:type="dxa"/>
            <w:tcBorders>
              <w:top w:val="nil"/>
              <w:left w:val="nil"/>
              <w:bottom w:val="nil"/>
              <w:right w:val="nil"/>
            </w:tcBorders>
            <w:shd w:val="clear" w:color="auto" w:fill="EFEFEF"/>
            <w:vAlign w:val="center"/>
          </w:tcPr>
          <w:p w14:paraId="1C20E211" w14:textId="77777777" w:rsidR="00890157" w:rsidRDefault="00000000">
            <w:pPr>
              <w:spacing w:after="0" w:line="259" w:lineRule="auto"/>
              <w:ind w:left="384" w:firstLine="0"/>
              <w:jc w:val="left"/>
            </w:pPr>
            <w:r>
              <w:rPr>
                <w:sz w:val="16"/>
              </w:rPr>
              <w:t>50</w:t>
            </w:r>
          </w:p>
        </w:tc>
        <w:tc>
          <w:tcPr>
            <w:tcW w:w="1394" w:type="dxa"/>
            <w:tcBorders>
              <w:top w:val="nil"/>
              <w:left w:val="nil"/>
              <w:bottom w:val="nil"/>
              <w:right w:val="nil"/>
            </w:tcBorders>
            <w:shd w:val="clear" w:color="auto" w:fill="EFEFEF"/>
            <w:vAlign w:val="center"/>
          </w:tcPr>
          <w:p w14:paraId="348D700E" w14:textId="77777777" w:rsidR="00890157" w:rsidRDefault="00000000">
            <w:pPr>
              <w:spacing w:after="0" w:line="259" w:lineRule="auto"/>
              <w:ind w:left="0" w:firstLine="0"/>
              <w:jc w:val="left"/>
            </w:pPr>
            <w:r>
              <w:rPr>
                <w:sz w:val="16"/>
              </w:rPr>
              <w:t>Classification and regression trees</w:t>
            </w:r>
          </w:p>
        </w:tc>
        <w:tc>
          <w:tcPr>
            <w:tcW w:w="1011" w:type="dxa"/>
            <w:tcBorders>
              <w:top w:val="nil"/>
              <w:left w:val="nil"/>
              <w:bottom w:val="nil"/>
              <w:right w:val="nil"/>
            </w:tcBorders>
            <w:shd w:val="clear" w:color="auto" w:fill="EFEFEF"/>
            <w:vAlign w:val="center"/>
          </w:tcPr>
          <w:p w14:paraId="3110A6AC" w14:textId="77777777" w:rsidR="00890157" w:rsidRDefault="00000000">
            <w:pPr>
              <w:spacing w:after="0" w:line="259" w:lineRule="auto"/>
              <w:ind w:left="29" w:firstLine="0"/>
              <w:jc w:val="center"/>
            </w:pPr>
            <w:r>
              <w:rPr>
                <w:sz w:val="16"/>
              </w:rPr>
              <w:t>2</w:t>
            </w:r>
          </w:p>
        </w:tc>
      </w:tr>
    </w:tbl>
    <w:p w14:paraId="5DC1207D" w14:textId="77777777" w:rsidR="00890157" w:rsidRDefault="00000000">
      <w:pPr>
        <w:spacing w:after="19" w:line="259" w:lineRule="auto"/>
        <w:ind w:left="1148"/>
        <w:jc w:val="left"/>
      </w:pPr>
      <w:r>
        <w:rPr>
          <w:rFonts w:ascii="Calibri" w:eastAsia="Calibri" w:hAnsi="Calibri" w:cs="Calibri"/>
          <w:sz w:val="16"/>
        </w:rPr>
        <w:t>Agediagnosis</w:t>
      </w:r>
    </w:p>
    <w:p w14:paraId="55083C5E" w14:textId="77777777" w:rsidR="00890157" w:rsidRDefault="00000000">
      <w:pPr>
        <w:spacing w:after="19" w:line="259" w:lineRule="auto"/>
        <w:ind w:left="1148"/>
        <w:jc w:val="left"/>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43E0685D" wp14:editId="1310A27C">
                <wp:simplePos x="0" y="0"/>
                <wp:positionH relativeFrom="column">
                  <wp:posOffset>896118</wp:posOffset>
                </wp:positionH>
                <wp:positionV relativeFrom="paragraph">
                  <wp:posOffset>-65070</wp:posOffset>
                </wp:positionV>
                <wp:extent cx="31568" cy="373456"/>
                <wp:effectExtent l="0" t="0" r="0" b="0"/>
                <wp:wrapNone/>
                <wp:docPr id="67838" name="Group 67838"/>
                <wp:cNvGraphicFramePr/>
                <a:graphic xmlns:a="http://schemas.openxmlformats.org/drawingml/2006/main">
                  <a:graphicData uri="http://schemas.microsoft.com/office/word/2010/wordprocessingGroup">
                    <wpg:wgp>
                      <wpg:cNvGrpSpPr/>
                      <wpg:grpSpPr>
                        <a:xfrm>
                          <a:off x="0" y="0"/>
                          <a:ext cx="31568" cy="373456"/>
                          <a:chOff x="0" y="0"/>
                          <a:chExt cx="31568" cy="373456"/>
                        </a:xfrm>
                      </wpg:grpSpPr>
                      <wps:wsp>
                        <wps:cNvPr id="2835" name="Shape 2835"/>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2844" name="Shape 2844"/>
                        <wps:cNvSpPr/>
                        <wps:spPr>
                          <a:xfrm>
                            <a:off x="0" y="373456"/>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838" style="width:2.4857pt;height:29.4059pt;position:absolute;z-index:-2147483514;mso-position-horizontal-relative:text;mso-position-horizontal:absolute;margin-left:70.5605pt;mso-position-vertical-relative:text;margin-top:-5.12369pt;" coordsize="315,3734">
                <v:shape id="Shape 2835" style="position:absolute;width:315;height:0;left:0;top:0;" coordsize="31568,0" path="m0,0l31568,0">
                  <v:stroke weight="0.287925pt" endcap="flat" joinstyle="miter" miterlimit="10" on="true" color="#000000"/>
                  <v:fill on="false" color="#000000" opacity="0"/>
                </v:shape>
                <v:shape id="Shape 2844"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Invasiveness flg</w:t>
      </w:r>
    </w:p>
    <w:p w14:paraId="3800BDA3" w14:textId="77777777" w:rsidR="00890157" w:rsidRDefault="00000000">
      <w:pPr>
        <w:tabs>
          <w:tab w:val="center" w:pos="1514"/>
          <w:tab w:val="center" w:pos="6248"/>
        </w:tabs>
        <w:spacing w:after="0" w:line="259" w:lineRule="auto"/>
        <w:ind w:left="0" w:firstLine="0"/>
        <w:jc w:val="left"/>
      </w:pPr>
      <w:r>
        <w:rPr>
          <w:rFonts w:ascii="Calibri" w:eastAsia="Calibri" w:hAnsi="Calibri" w:cs="Calibri"/>
        </w:rPr>
        <w:tab/>
      </w:r>
      <w:r>
        <w:rPr>
          <w:rFonts w:ascii="Calibri" w:eastAsia="Calibri" w:hAnsi="Calibri" w:cs="Calibri"/>
          <w:sz w:val="16"/>
        </w:rPr>
        <w:t>ERStatus</w:t>
      </w:r>
      <w:r>
        <w:rPr>
          <w:rFonts w:ascii="Calibri" w:eastAsia="Calibri" w:hAnsi="Calibri" w:cs="Calibri"/>
          <w:sz w:val="16"/>
        </w:rPr>
        <w:tab/>
      </w:r>
      <w:r>
        <w:rPr>
          <w:sz w:val="16"/>
        </w:rPr>
        <w:t>Polynomial</w:t>
      </w:r>
    </w:p>
    <w:p w14:paraId="0F77E7BD" w14:textId="77777777" w:rsidR="00890157" w:rsidRDefault="00000000">
      <w:pPr>
        <w:tabs>
          <w:tab w:val="center" w:pos="2297"/>
          <w:tab w:val="center" w:pos="5225"/>
          <w:tab w:val="center" w:pos="7717"/>
        </w:tabs>
        <w:spacing w:after="0" w:line="259" w:lineRule="auto"/>
        <w:ind w:left="0" w:firstLine="0"/>
        <w:jc w:val="left"/>
      </w:pPr>
      <w:r>
        <w:rPr>
          <w:rFonts w:ascii="Calibri" w:eastAsia="Calibri" w:hAnsi="Calibri" w:cs="Calibri"/>
        </w:rPr>
        <w:tab/>
      </w:r>
      <w:r>
        <w:rPr>
          <w:sz w:val="16"/>
        </w:rPr>
        <w:t>MICE0.6976</w:t>
      </w:r>
      <w:r>
        <w:rPr>
          <w:sz w:val="16"/>
        </w:rPr>
        <w:tab/>
        <w:t>50</w:t>
      </w:r>
      <w:r>
        <w:rPr>
          <w:sz w:val="16"/>
        </w:rPr>
        <w:tab/>
        <w:t>0</w:t>
      </w:r>
    </w:p>
    <w:p w14:paraId="0602091E" w14:textId="77777777" w:rsidR="00890157" w:rsidRDefault="00000000">
      <w:pPr>
        <w:tabs>
          <w:tab w:val="center" w:pos="1555"/>
          <w:tab w:val="center" w:pos="6200"/>
        </w:tabs>
        <w:spacing w:after="26" w:line="259" w:lineRule="auto"/>
        <w:ind w:left="0" w:firstLine="0"/>
        <w:jc w:val="left"/>
      </w:pPr>
      <w:r>
        <w:rPr>
          <w:rFonts w:ascii="Calibri" w:eastAsia="Calibri" w:hAnsi="Calibri" w:cs="Calibri"/>
        </w:rPr>
        <w:tab/>
      </w:r>
      <w:r>
        <w:rPr>
          <w:rFonts w:ascii="Calibri" w:eastAsia="Calibri" w:hAnsi="Calibri" w:cs="Calibri"/>
          <w:sz w:val="16"/>
        </w:rPr>
        <w:t>CMFCycles</w:t>
      </w:r>
      <w:r>
        <w:rPr>
          <w:rFonts w:ascii="Calibri" w:eastAsia="Calibri" w:hAnsi="Calibri" w:cs="Calibri"/>
          <w:sz w:val="16"/>
        </w:rPr>
        <w:tab/>
      </w:r>
      <w:r>
        <w:rPr>
          <w:sz w:val="16"/>
        </w:rPr>
        <w:t>regression</w:t>
      </w:r>
    </w:p>
    <w:p w14:paraId="17247401" w14:textId="77777777" w:rsidR="00890157" w:rsidRDefault="00000000">
      <w:pPr>
        <w:spacing w:after="19" w:line="259" w:lineRule="auto"/>
        <w:ind w:left="1148"/>
        <w:jc w:val="left"/>
      </w:pPr>
      <w:r>
        <w:rPr>
          <w:rFonts w:ascii="Calibri" w:eastAsia="Calibri" w:hAnsi="Calibri" w:cs="Calibri"/>
          <w:sz w:val="16"/>
        </w:rPr>
        <w:t>Invasiveness flg*CMF Cycles</w:t>
      </w:r>
    </w:p>
    <w:p w14:paraId="6C83155D" w14:textId="77777777" w:rsidR="00890157" w:rsidRDefault="00000000">
      <w:pPr>
        <w:spacing w:after="19" w:line="259" w:lineRule="auto"/>
        <w:ind w:left="1148"/>
        <w:jc w:val="left"/>
      </w:pPr>
      <w:r>
        <w:rPr>
          <w:rFonts w:ascii="Calibri" w:eastAsia="Calibri" w:hAnsi="Calibri" w:cs="Calibri"/>
          <w:sz w:val="16"/>
        </w:rPr>
        <w:t xml:space="preserve">ER Status*CMF </w:t>
      </w:r>
      <w:r>
        <w:rPr>
          <w:rFonts w:ascii="Calibri" w:eastAsia="Calibri" w:hAnsi="Calibri" w:cs="Calibri"/>
          <w:noProof/>
        </w:rPr>
        <mc:AlternateContent>
          <mc:Choice Requires="wpg">
            <w:drawing>
              <wp:inline distT="0" distB="0" distL="0" distR="0" wp14:anchorId="00363BB4" wp14:editId="3B9D14E6">
                <wp:extent cx="31568" cy="3657"/>
                <wp:effectExtent l="0" t="0" r="0" b="0"/>
                <wp:docPr id="67839" name="Group 67839"/>
                <wp:cNvGraphicFramePr/>
                <a:graphic xmlns:a="http://schemas.openxmlformats.org/drawingml/2006/main">
                  <a:graphicData uri="http://schemas.microsoft.com/office/word/2010/wordprocessingGroup">
                    <wpg:wgp>
                      <wpg:cNvGrpSpPr/>
                      <wpg:grpSpPr>
                        <a:xfrm>
                          <a:off x="0" y="0"/>
                          <a:ext cx="31568" cy="3657"/>
                          <a:chOff x="0" y="0"/>
                          <a:chExt cx="31568" cy="3657"/>
                        </a:xfrm>
                      </wpg:grpSpPr>
                      <wps:wsp>
                        <wps:cNvPr id="2854" name="Shape 2854"/>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839" style="width:2.4857pt;height:0.287925pt;mso-position-horizontal-relative:char;mso-position-vertical-relative:line" coordsize="315,36">
                <v:shape id="Shape 2854" style="position:absolute;width:315;height:0;left:0;top:0;"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Cycles</w:t>
      </w:r>
    </w:p>
    <w:tbl>
      <w:tblPr>
        <w:tblStyle w:val="TableGrid"/>
        <w:tblW w:w="8266" w:type="dxa"/>
        <w:tblInd w:w="0" w:type="dxa"/>
        <w:tblCellMar>
          <w:top w:w="41" w:type="dxa"/>
          <w:right w:w="115" w:type="dxa"/>
        </w:tblCellMar>
        <w:tblLook w:val="04A0" w:firstRow="1" w:lastRow="0" w:firstColumn="1" w:lastColumn="0" w:noHBand="0" w:noVBand="1"/>
      </w:tblPr>
      <w:tblGrid>
        <w:gridCol w:w="1153"/>
        <w:gridCol w:w="2364"/>
        <w:gridCol w:w="1246"/>
        <w:gridCol w:w="1098"/>
        <w:gridCol w:w="1394"/>
        <w:gridCol w:w="1011"/>
      </w:tblGrid>
      <w:tr w:rsidR="00890157" w14:paraId="2B58E399" w14:textId="77777777">
        <w:trPr>
          <w:trHeight w:val="1145"/>
        </w:trPr>
        <w:tc>
          <w:tcPr>
            <w:tcW w:w="1153" w:type="dxa"/>
            <w:tcBorders>
              <w:top w:val="nil"/>
              <w:left w:val="nil"/>
              <w:bottom w:val="nil"/>
              <w:right w:val="nil"/>
            </w:tcBorders>
            <w:shd w:val="clear" w:color="auto" w:fill="EFEFEF"/>
            <w:vAlign w:val="center"/>
          </w:tcPr>
          <w:p w14:paraId="7BD78A2A" w14:textId="77777777" w:rsidR="00890157" w:rsidRDefault="00000000">
            <w:pPr>
              <w:spacing w:after="0" w:line="259" w:lineRule="auto"/>
              <w:ind w:left="29" w:firstLine="0"/>
              <w:jc w:val="center"/>
            </w:pPr>
            <w:r>
              <w:rPr>
                <w:sz w:val="16"/>
              </w:rPr>
              <w:t>MICE</w:t>
            </w:r>
          </w:p>
        </w:tc>
        <w:tc>
          <w:tcPr>
            <w:tcW w:w="2364" w:type="dxa"/>
            <w:tcBorders>
              <w:top w:val="nil"/>
              <w:left w:val="nil"/>
              <w:bottom w:val="nil"/>
              <w:right w:val="nil"/>
            </w:tcBorders>
            <w:shd w:val="clear" w:color="auto" w:fill="EFEFEF"/>
          </w:tcPr>
          <w:p w14:paraId="16DC775A" w14:textId="77777777" w:rsidR="00890157" w:rsidRDefault="00000000">
            <w:pPr>
              <w:spacing w:after="20" w:line="259" w:lineRule="auto"/>
              <w:ind w:left="0" w:firstLine="0"/>
              <w:jc w:val="left"/>
            </w:pPr>
            <w:r>
              <w:rPr>
                <w:rFonts w:ascii="Calibri" w:eastAsia="Calibri" w:hAnsi="Calibri" w:cs="Calibri"/>
                <w:sz w:val="16"/>
              </w:rPr>
              <w:t>Agediagnosis</w:t>
            </w:r>
          </w:p>
          <w:p w14:paraId="22DB888C" w14:textId="77777777" w:rsidR="00890157" w:rsidRDefault="00000000">
            <w:pPr>
              <w:spacing w:after="24" w:line="259" w:lineRule="auto"/>
              <w:ind w:left="0" w:firstLine="0"/>
              <w:jc w:val="left"/>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1437915A" wp14:editId="32CFEABC">
                      <wp:simplePos x="0" y="0"/>
                      <wp:positionH relativeFrom="column">
                        <wp:posOffset>164173</wp:posOffset>
                      </wp:positionH>
                      <wp:positionV relativeFrom="paragraph">
                        <wp:posOffset>-65080</wp:posOffset>
                      </wp:positionV>
                      <wp:extent cx="31568" cy="373456"/>
                      <wp:effectExtent l="0" t="0" r="0" b="0"/>
                      <wp:wrapNone/>
                      <wp:docPr id="59618" name="Group 59618"/>
                      <wp:cNvGraphicFramePr/>
                      <a:graphic xmlns:a="http://schemas.openxmlformats.org/drawingml/2006/main">
                        <a:graphicData uri="http://schemas.microsoft.com/office/word/2010/wordprocessingGroup">
                          <wpg:wgp>
                            <wpg:cNvGrpSpPr/>
                            <wpg:grpSpPr>
                              <a:xfrm>
                                <a:off x="0" y="0"/>
                                <a:ext cx="31568" cy="373456"/>
                                <a:chOff x="0" y="0"/>
                                <a:chExt cx="31568" cy="373456"/>
                              </a:xfrm>
                            </wpg:grpSpPr>
                            <wps:wsp>
                              <wps:cNvPr id="2865" name="Shape 2865"/>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2877" name="Shape 2877"/>
                              <wps:cNvSpPr/>
                              <wps:spPr>
                                <a:xfrm>
                                  <a:off x="0" y="373456"/>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618" style="width:2.4857pt;height:29.406pt;position:absolute;z-index:-2147483482;mso-position-horizontal-relative:text;mso-position-horizontal:absolute;margin-left:12.927pt;mso-position-vertical-relative:text;margin-top:-5.12451pt;" coordsize="315,3734">
                      <v:shape id="Shape 2865" style="position:absolute;width:315;height:0;left:0;top:0;" coordsize="31568,0" path="m0,0l31568,0">
                        <v:stroke weight="0.287925pt" endcap="flat" joinstyle="miter" miterlimit="10" on="true" color="#000000"/>
                        <v:fill on="false" color="#000000" opacity="0"/>
                      </v:shape>
                      <v:shape id="Shape 2877"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Invasiveness flg</w:t>
            </w:r>
          </w:p>
          <w:p w14:paraId="5B1215F6" w14:textId="77777777" w:rsidR="00890157" w:rsidRDefault="00000000">
            <w:pPr>
              <w:spacing w:after="0" w:line="259" w:lineRule="auto"/>
              <w:ind w:left="0" w:firstLine="0"/>
              <w:jc w:val="left"/>
            </w:pPr>
            <w:r>
              <w:rPr>
                <w:rFonts w:ascii="Calibri" w:eastAsia="Calibri" w:hAnsi="Calibri" w:cs="Calibri"/>
                <w:sz w:val="16"/>
              </w:rPr>
              <w:t>ER Status</w:t>
            </w:r>
          </w:p>
          <w:p w14:paraId="5FE1538F" w14:textId="77777777" w:rsidR="00890157" w:rsidRDefault="00000000">
            <w:pPr>
              <w:spacing w:after="20" w:line="259" w:lineRule="auto"/>
              <w:ind w:left="0" w:firstLine="0"/>
              <w:jc w:val="left"/>
            </w:pPr>
            <w:r>
              <w:rPr>
                <w:rFonts w:ascii="Calibri" w:eastAsia="Calibri" w:hAnsi="Calibri" w:cs="Calibri"/>
                <w:sz w:val="16"/>
              </w:rPr>
              <w:t>CMFCycles</w:t>
            </w:r>
          </w:p>
          <w:p w14:paraId="624F82F1" w14:textId="77777777" w:rsidR="00890157" w:rsidRDefault="00000000">
            <w:pPr>
              <w:spacing w:after="24" w:line="259" w:lineRule="auto"/>
              <w:ind w:left="0" w:firstLine="0"/>
              <w:jc w:val="left"/>
            </w:pPr>
            <w:r>
              <w:rPr>
                <w:rFonts w:ascii="Calibri" w:eastAsia="Calibri" w:hAnsi="Calibri" w:cs="Calibri"/>
                <w:sz w:val="16"/>
              </w:rPr>
              <w:t>Invasiveness flg*CMF Cycles</w:t>
            </w:r>
          </w:p>
          <w:p w14:paraId="1F5F4A45" w14:textId="77777777" w:rsidR="00890157" w:rsidRDefault="00000000">
            <w:pPr>
              <w:spacing w:after="0" w:line="259" w:lineRule="auto"/>
              <w:ind w:left="0" w:firstLine="0"/>
              <w:jc w:val="left"/>
            </w:pPr>
            <w:r>
              <w:rPr>
                <w:rFonts w:ascii="Calibri" w:eastAsia="Calibri" w:hAnsi="Calibri" w:cs="Calibri"/>
                <w:sz w:val="16"/>
              </w:rPr>
              <w:t>ER Status*CMF Cycles</w:t>
            </w:r>
          </w:p>
        </w:tc>
        <w:tc>
          <w:tcPr>
            <w:tcW w:w="1246" w:type="dxa"/>
            <w:tcBorders>
              <w:top w:val="nil"/>
              <w:left w:val="nil"/>
              <w:bottom w:val="nil"/>
              <w:right w:val="nil"/>
            </w:tcBorders>
            <w:shd w:val="clear" w:color="auto" w:fill="EFEFEF"/>
            <w:vAlign w:val="center"/>
          </w:tcPr>
          <w:p w14:paraId="25B0F011" w14:textId="77777777" w:rsidR="00890157" w:rsidRDefault="00000000">
            <w:pPr>
              <w:spacing w:after="0" w:line="259" w:lineRule="auto"/>
              <w:ind w:left="317" w:firstLine="0"/>
              <w:jc w:val="left"/>
            </w:pPr>
            <w:r>
              <w:rPr>
                <w:sz w:val="16"/>
              </w:rPr>
              <w:t>0.7097</w:t>
            </w:r>
          </w:p>
        </w:tc>
        <w:tc>
          <w:tcPr>
            <w:tcW w:w="1098" w:type="dxa"/>
            <w:tcBorders>
              <w:top w:val="nil"/>
              <w:left w:val="nil"/>
              <w:bottom w:val="nil"/>
              <w:right w:val="nil"/>
            </w:tcBorders>
            <w:shd w:val="clear" w:color="auto" w:fill="EFEFEF"/>
            <w:vAlign w:val="center"/>
          </w:tcPr>
          <w:p w14:paraId="0FF67C18" w14:textId="77777777" w:rsidR="00890157" w:rsidRDefault="00000000">
            <w:pPr>
              <w:spacing w:after="0" w:line="259" w:lineRule="auto"/>
              <w:ind w:left="384" w:firstLine="0"/>
              <w:jc w:val="left"/>
            </w:pPr>
            <w:r>
              <w:rPr>
                <w:sz w:val="16"/>
              </w:rPr>
              <w:t>50</w:t>
            </w:r>
          </w:p>
        </w:tc>
        <w:tc>
          <w:tcPr>
            <w:tcW w:w="1394" w:type="dxa"/>
            <w:tcBorders>
              <w:top w:val="nil"/>
              <w:left w:val="nil"/>
              <w:bottom w:val="nil"/>
              <w:right w:val="nil"/>
            </w:tcBorders>
            <w:shd w:val="clear" w:color="auto" w:fill="EFEFEF"/>
            <w:vAlign w:val="center"/>
          </w:tcPr>
          <w:p w14:paraId="7E0355DE" w14:textId="77777777" w:rsidR="00890157" w:rsidRDefault="00000000">
            <w:pPr>
              <w:spacing w:after="0" w:line="259" w:lineRule="auto"/>
              <w:ind w:left="0" w:firstLine="0"/>
              <w:jc w:val="left"/>
            </w:pPr>
            <w:r>
              <w:rPr>
                <w:sz w:val="16"/>
              </w:rPr>
              <w:t>Polynomial regression</w:t>
            </w:r>
          </w:p>
        </w:tc>
        <w:tc>
          <w:tcPr>
            <w:tcW w:w="1011" w:type="dxa"/>
            <w:tcBorders>
              <w:top w:val="nil"/>
              <w:left w:val="nil"/>
              <w:bottom w:val="nil"/>
              <w:right w:val="nil"/>
            </w:tcBorders>
            <w:shd w:val="clear" w:color="auto" w:fill="EFEFEF"/>
            <w:vAlign w:val="center"/>
          </w:tcPr>
          <w:p w14:paraId="61022BD8" w14:textId="77777777" w:rsidR="00890157" w:rsidRDefault="00000000">
            <w:pPr>
              <w:spacing w:after="0" w:line="259" w:lineRule="auto"/>
              <w:ind w:left="29" w:firstLine="0"/>
              <w:jc w:val="center"/>
            </w:pPr>
            <w:r>
              <w:rPr>
                <w:sz w:val="16"/>
              </w:rPr>
              <w:t>1</w:t>
            </w:r>
          </w:p>
        </w:tc>
      </w:tr>
    </w:tbl>
    <w:p w14:paraId="0C202E2A" w14:textId="77777777" w:rsidR="00890157" w:rsidRDefault="00000000">
      <w:pPr>
        <w:spacing w:after="19" w:line="259" w:lineRule="auto"/>
        <w:ind w:left="1148"/>
        <w:jc w:val="left"/>
      </w:pPr>
      <w:r>
        <w:rPr>
          <w:rFonts w:ascii="Calibri" w:eastAsia="Calibri" w:hAnsi="Calibri" w:cs="Calibri"/>
          <w:sz w:val="16"/>
        </w:rPr>
        <w:t>Agediagnosis</w:t>
      </w:r>
    </w:p>
    <w:p w14:paraId="4997C2F8" w14:textId="77777777" w:rsidR="00890157" w:rsidRDefault="00000000">
      <w:pPr>
        <w:spacing w:after="19" w:line="259" w:lineRule="auto"/>
        <w:ind w:left="1148"/>
        <w:jc w:val="left"/>
      </w:pPr>
      <w:r>
        <w:rPr>
          <w:rFonts w:ascii="Calibri" w:eastAsia="Calibri" w:hAnsi="Calibri" w:cs="Calibri"/>
          <w:noProof/>
        </w:rPr>
        <mc:AlternateContent>
          <mc:Choice Requires="wpg">
            <w:drawing>
              <wp:anchor distT="0" distB="0" distL="114300" distR="114300" simplePos="0" relativeHeight="251664384" behindDoc="1" locked="0" layoutInCell="1" allowOverlap="1" wp14:anchorId="6D6CFB3F" wp14:editId="08EF8EA2">
                <wp:simplePos x="0" y="0"/>
                <wp:positionH relativeFrom="column">
                  <wp:posOffset>896118</wp:posOffset>
                </wp:positionH>
                <wp:positionV relativeFrom="paragraph">
                  <wp:posOffset>-65080</wp:posOffset>
                </wp:positionV>
                <wp:extent cx="31568" cy="373456"/>
                <wp:effectExtent l="0" t="0" r="0" b="0"/>
                <wp:wrapNone/>
                <wp:docPr id="67840" name="Group 67840"/>
                <wp:cNvGraphicFramePr/>
                <a:graphic xmlns:a="http://schemas.openxmlformats.org/drawingml/2006/main">
                  <a:graphicData uri="http://schemas.microsoft.com/office/word/2010/wordprocessingGroup">
                    <wpg:wgp>
                      <wpg:cNvGrpSpPr/>
                      <wpg:grpSpPr>
                        <a:xfrm>
                          <a:off x="0" y="0"/>
                          <a:ext cx="31568" cy="373456"/>
                          <a:chOff x="0" y="0"/>
                          <a:chExt cx="31568" cy="373456"/>
                        </a:xfrm>
                      </wpg:grpSpPr>
                      <wps:wsp>
                        <wps:cNvPr id="2904" name="Shape 2904"/>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2913" name="Shape 2913"/>
                        <wps:cNvSpPr/>
                        <wps:spPr>
                          <a:xfrm>
                            <a:off x="0" y="373456"/>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840" style="width:2.4857pt;height:29.406pt;position:absolute;z-index:-2147483445;mso-position-horizontal-relative:text;mso-position-horizontal:absolute;margin-left:70.5605pt;mso-position-vertical-relative:text;margin-top:-5.12451pt;" coordsize="315,3734">
                <v:shape id="Shape 2904" style="position:absolute;width:315;height:0;left:0;top:0;" coordsize="31568,0" path="m0,0l31568,0">
                  <v:stroke weight="0.287925pt" endcap="flat" joinstyle="miter" miterlimit="10" on="true" color="#000000"/>
                  <v:fill on="false" color="#000000" opacity="0"/>
                </v:shape>
                <v:shape id="Shape 2913"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Invasiveness flg</w:t>
      </w:r>
    </w:p>
    <w:p w14:paraId="5E1F8965" w14:textId="77777777" w:rsidR="00890157" w:rsidRDefault="00000000">
      <w:pPr>
        <w:tabs>
          <w:tab w:val="center" w:pos="1514"/>
          <w:tab w:val="center" w:pos="6248"/>
        </w:tabs>
        <w:spacing w:after="0" w:line="259" w:lineRule="auto"/>
        <w:ind w:left="0" w:firstLine="0"/>
        <w:jc w:val="left"/>
      </w:pPr>
      <w:r>
        <w:rPr>
          <w:rFonts w:ascii="Calibri" w:eastAsia="Calibri" w:hAnsi="Calibri" w:cs="Calibri"/>
        </w:rPr>
        <w:tab/>
      </w:r>
      <w:r>
        <w:rPr>
          <w:rFonts w:ascii="Calibri" w:eastAsia="Calibri" w:hAnsi="Calibri" w:cs="Calibri"/>
          <w:sz w:val="16"/>
        </w:rPr>
        <w:t>ERStatus</w:t>
      </w:r>
      <w:r>
        <w:rPr>
          <w:rFonts w:ascii="Calibri" w:eastAsia="Calibri" w:hAnsi="Calibri" w:cs="Calibri"/>
          <w:sz w:val="16"/>
        </w:rPr>
        <w:tab/>
      </w:r>
      <w:r>
        <w:rPr>
          <w:sz w:val="16"/>
        </w:rPr>
        <w:t>Polynomial</w:t>
      </w:r>
    </w:p>
    <w:p w14:paraId="7AE6D7B5" w14:textId="77777777" w:rsidR="00890157" w:rsidRDefault="00000000">
      <w:pPr>
        <w:tabs>
          <w:tab w:val="center" w:pos="2297"/>
          <w:tab w:val="center" w:pos="5225"/>
          <w:tab w:val="center" w:pos="7717"/>
        </w:tabs>
        <w:spacing w:after="0" w:line="259" w:lineRule="auto"/>
        <w:ind w:left="0" w:firstLine="0"/>
        <w:jc w:val="left"/>
      </w:pPr>
      <w:r>
        <w:rPr>
          <w:rFonts w:ascii="Calibri" w:eastAsia="Calibri" w:hAnsi="Calibri" w:cs="Calibri"/>
        </w:rPr>
        <w:tab/>
      </w:r>
      <w:r>
        <w:rPr>
          <w:sz w:val="16"/>
        </w:rPr>
        <w:t>MICE0.7096</w:t>
      </w:r>
      <w:r>
        <w:rPr>
          <w:sz w:val="16"/>
        </w:rPr>
        <w:tab/>
        <w:t>50</w:t>
      </w:r>
      <w:r>
        <w:rPr>
          <w:sz w:val="16"/>
        </w:rPr>
        <w:tab/>
        <w:t>2</w:t>
      </w:r>
    </w:p>
    <w:p w14:paraId="04EE29CD" w14:textId="77777777" w:rsidR="00890157" w:rsidRDefault="00000000">
      <w:pPr>
        <w:tabs>
          <w:tab w:val="center" w:pos="1555"/>
          <w:tab w:val="center" w:pos="6200"/>
        </w:tabs>
        <w:spacing w:after="26" w:line="259" w:lineRule="auto"/>
        <w:ind w:left="0" w:firstLine="0"/>
        <w:jc w:val="left"/>
      </w:pPr>
      <w:r>
        <w:rPr>
          <w:rFonts w:ascii="Calibri" w:eastAsia="Calibri" w:hAnsi="Calibri" w:cs="Calibri"/>
        </w:rPr>
        <w:tab/>
      </w:r>
      <w:r>
        <w:rPr>
          <w:rFonts w:ascii="Calibri" w:eastAsia="Calibri" w:hAnsi="Calibri" w:cs="Calibri"/>
          <w:sz w:val="16"/>
        </w:rPr>
        <w:t>CMFCycles</w:t>
      </w:r>
      <w:r>
        <w:rPr>
          <w:rFonts w:ascii="Calibri" w:eastAsia="Calibri" w:hAnsi="Calibri" w:cs="Calibri"/>
          <w:sz w:val="16"/>
        </w:rPr>
        <w:tab/>
      </w:r>
      <w:r>
        <w:rPr>
          <w:sz w:val="16"/>
        </w:rPr>
        <w:t>regression</w:t>
      </w:r>
    </w:p>
    <w:p w14:paraId="3FC65871" w14:textId="77777777" w:rsidR="00890157" w:rsidRDefault="00000000">
      <w:pPr>
        <w:spacing w:after="19" w:line="259" w:lineRule="auto"/>
        <w:ind w:left="1148"/>
        <w:jc w:val="left"/>
      </w:pPr>
      <w:r>
        <w:rPr>
          <w:rFonts w:ascii="Calibri" w:eastAsia="Calibri" w:hAnsi="Calibri" w:cs="Calibri"/>
          <w:sz w:val="16"/>
        </w:rPr>
        <w:t>Invasiveness flg*CMF Cycles</w:t>
      </w:r>
    </w:p>
    <w:p w14:paraId="373BBF04" w14:textId="77777777" w:rsidR="00890157" w:rsidRDefault="00000000">
      <w:pPr>
        <w:spacing w:after="19" w:line="259" w:lineRule="auto"/>
        <w:ind w:left="1148"/>
        <w:jc w:val="left"/>
      </w:pPr>
      <w:r>
        <w:rPr>
          <w:rFonts w:ascii="Calibri" w:eastAsia="Calibri" w:hAnsi="Calibri" w:cs="Calibri"/>
          <w:sz w:val="16"/>
        </w:rPr>
        <w:t xml:space="preserve">ER Status*CMF </w:t>
      </w:r>
      <w:r>
        <w:rPr>
          <w:rFonts w:ascii="Calibri" w:eastAsia="Calibri" w:hAnsi="Calibri" w:cs="Calibri"/>
          <w:noProof/>
        </w:rPr>
        <mc:AlternateContent>
          <mc:Choice Requires="wpg">
            <w:drawing>
              <wp:inline distT="0" distB="0" distL="0" distR="0" wp14:anchorId="693FA24F" wp14:editId="49429926">
                <wp:extent cx="31568" cy="3657"/>
                <wp:effectExtent l="0" t="0" r="0" b="0"/>
                <wp:docPr id="67841" name="Group 67841"/>
                <wp:cNvGraphicFramePr/>
                <a:graphic xmlns:a="http://schemas.openxmlformats.org/drawingml/2006/main">
                  <a:graphicData uri="http://schemas.microsoft.com/office/word/2010/wordprocessingGroup">
                    <wpg:wgp>
                      <wpg:cNvGrpSpPr/>
                      <wpg:grpSpPr>
                        <a:xfrm>
                          <a:off x="0" y="0"/>
                          <a:ext cx="31568" cy="3657"/>
                          <a:chOff x="0" y="0"/>
                          <a:chExt cx="31568" cy="3657"/>
                        </a:xfrm>
                      </wpg:grpSpPr>
                      <wps:wsp>
                        <wps:cNvPr id="2923" name="Shape 2923"/>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841" style="width:2.4857pt;height:0.287925pt;mso-position-horizontal-relative:char;mso-position-vertical-relative:line" coordsize="315,36">
                <v:shape id="Shape 2923" style="position:absolute;width:315;height:0;left:0;top:0;"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Cycles</w:t>
      </w:r>
    </w:p>
    <w:tbl>
      <w:tblPr>
        <w:tblStyle w:val="TableGrid"/>
        <w:tblW w:w="8266" w:type="dxa"/>
        <w:tblInd w:w="0" w:type="dxa"/>
        <w:tblCellMar>
          <w:top w:w="41" w:type="dxa"/>
          <w:right w:w="115" w:type="dxa"/>
        </w:tblCellMar>
        <w:tblLook w:val="04A0" w:firstRow="1" w:lastRow="0" w:firstColumn="1" w:lastColumn="0" w:noHBand="0" w:noVBand="1"/>
      </w:tblPr>
      <w:tblGrid>
        <w:gridCol w:w="1153"/>
        <w:gridCol w:w="2364"/>
        <w:gridCol w:w="1246"/>
        <w:gridCol w:w="1098"/>
        <w:gridCol w:w="1394"/>
        <w:gridCol w:w="1011"/>
      </w:tblGrid>
      <w:tr w:rsidR="00890157" w14:paraId="7CF76461" w14:textId="77777777">
        <w:trPr>
          <w:trHeight w:val="1145"/>
        </w:trPr>
        <w:tc>
          <w:tcPr>
            <w:tcW w:w="1153" w:type="dxa"/>
            <w:tcBorders>
              <w:top w:val="nil"/>
              <w:left w:val="nil"/>
              <w:bottom w:val="nil"/>
              <w:right w:val="nil"/>
            </w:tcBorders>
            <w:shd w:val="clear" w:color="auto" w:fill="EFEFEF"/>
            <w:vAlign w:val="center"/>
          </w:tcPr>
          <w:p w14:paraId="0A1BDFBD" w14:textId="77777777" w:rsidR="00890157" w:rsidRDefault="00000000">
            <w:pPr>
              <w:spacing w:after="0" w:line="259" w:lineRule="auto"/>
              <w:ind w:left="29" w:firstLine="0"/>
              <w:jc w:val="center"/>
            </w:pPr>
            <w:r>
              <w:rPr>
                <w:sz w:val="16"/>
              </w:rPr>
              <w:t>MICE</w:t>
            </w:r>
          </w:p>
        </w:tc>
        <w:tc>
          <w:tcPr>
            <w:tcW w:w="2364" w:type="dxa"/>
            <w:tcBorders>
              <w:top w:val="nil"/>
              <w:left w:val="nil"/>
              <w:bottom w:val="nil"/>
              <w:right w:val="nil"/>
            </w:tcBorders>
            <w:shd w:val="clear" w:color="auto" w:fill="EFEFEF"/>
          </w:tcPr>
          <w:p w14:paraId="6A62FC9F" w14:textId="77777777" w:rsidR="00890157" w:rsidRDefault="00000000">
            <w:pPr>
              <w:spacing w:after="20" w:line="259" w:lineRule="auto"/>
              <w:ind w:left="0" w:firstLine="0"/>
              <w:jc w:val="left"/>
            </w:pPr>
            <w:r>
              <w:rPr>
                <w:rFonts w:ascii="Calibri" w:eastAsia="Calibri" w:hAnsi="Calibri" w:cs="Calibri"/>
                <w:sz w:val="16"/>
              </w:rPr>
              <w:t>Agediagnosis</w:t>
            </w:r>
          </w:p>
          <w:p w14:paraId="72824AFB" w14:textId="77777777" w:rsidR="00890157" w:rsidRDefault="00000000">
            <w:pPr>
              <w:spacing w:after="24" w:line="259" w:lineRule="auto"/>
              <w:ind w:left="0" w:firstLine="0"/>
              <w:jc w:val="left"/>
            </w:pPr>
            <w:r>
              <w:rPr>
                <w:rFonts w:ascii="Calibri" w:eastAsia="Calibri" w:hAnsi="Calibri" w:cs="Calibri"/>
                <w:noProof/>
              </w:rPr>
              <mc:AlternateContent>
                <mc:Choice Requires="wpg">
                  <w:drawing>
                    <wp:anchor distT="0" distB="0" distL="114300" distR="114300" simplePos="0" relativeHeight="251665408" behindDoc="1" locked="0" layoutInCell="1" allowOverlap="1" wp14:anchorId="1AFA2897" wp14:editId="09F3DDE9">
                      <wp:simplePos x="0" y="0"/>
                      <wp:positionH relativeFrom="column">
                        <wp:posOffset>164173</wp:posOffset>
                      </wp:positionH>
                      <wp:positionV relativeFrom="paragraph">
                        <wp:posOffset>-65081</wp:posOffset>
                      </wp:positionV>
                      <wp:extent cx="31568" cy="373456"/>
                      <wp:effectExtent l="0" t="0" r="0" b="0"/>
                      <wp:wrapNone/>
                      <wp:docPr id="67394" name="Group 67394"/>
                      <wp:cNvGraphicFramePr/>
                      <a:graphic xmlns:a="http://schemas.openxmlformats.org/drawingml/2006/main">
                        <a:graphicData uri="http://schemas.microsoft.com/office/word/2010/wordprocessingGroup">
                          <wpg:wgp>
                            <wpg:cNvGrpSpPr/>
                            <wpg:grpSpPr>
                              <a:xfrm>
                                <a:off x="0" y="0"/>
                                <a:ext cx="31568" cy="373456"/>
                                <a:chOff x="0" y="0"/>
                                <a:chExt cx="31568" cy="373456"/>
                              </a:xfrm>
                            </wpg:grpSpPr>
                            <wps:wsp>
                              <wps:cNvPr id="2934" name="Shape 2934"/>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2946" name="Shape 2946"/>
                              <wps:cNvSpPr/>
                              <wps:spPr>
                                <a:xfrm>
                                  <a:off x="0" y="373456"/>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394" style="width:2.4857pt;height:29.406pt;position:absolute;z-index:-2147483413;mso-position-horizontal-relative:text;mso-position-horizontal:absolute;margin-left:12.927pt;mso-position-vertical-relative:text;margin-top:-5.12454pt;" coordsize="315,3734">
                      <v:shape id="Shape 2934" style="position:absolute;width:315;height:0;left:0;top:0;" coordsize="31568,0" path="m0,0l31568,0">
                        <v:stroke weight="0.287925pt" endcap="flat" joinstyle="miter" miterlimit="10" on="true" color="#000000"/>
                        <v:fill on="false" color="#000000" opacity="0"/>
                      </v:shape>
                      <v:shape id="Shape 2946"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Invasiveness flg</w:t>
            </w:r>
          </w:p>
          <w:p w14:paraId="0B837C9E" w14:textId="77777777" w:rsidR="00890157" w:rsidRDefault="00000000">
            <w:pPr>
              <w:spacing w:after="0" w:line="259" w:lineRule="auto"/>
              <w:ind w:left="0" w:firstLine="0"/>
              <w:jc w:val="left"/>
            </w:pPr>
            <w:r>
              <w:rPr>
                <w:rFonts w:ascii="Calibri" w:eastAsia="Calibri" w:hAnsi="Calibri" w:cs="Calibri"/>
                <w:sz w:val="16"/>
              </w:rPr>
              <w:t>ER Status</w:t>
            </w:r>
          </w:p>
          <w:p w14:paraId="4E506F92" w14:textId="77777777" w:rsidR="00890157" w:rsidRDefault="00000000">
            <w:pPr>
              <w:spacing w:after="20" w:line="259" w:lineRule="auto"/>
              <w:ind w:left="0" w:firstLine="0"/>
              <w:jc w:val="left"/>
            </w:pPr>
            <w:r>
              <w:rPr>
                <w:rFonts w:ascii="Calibri" w:eastAsia="Calibri" w:hAnsi="Calibri" w:cs="Calibri"/>
                <w:sz w:val="16"/>
              </w:rPr>
              <w:t>CMFCycles</w:t>
            </w:r>
          </w:p>
          <w:p w14:paraId="7ED51A63" w14:textId="77777777" w:rsidR="00890157" w:rsidRDefault="00000000">
            <w:pPr>
              <w:spacing w:after="24" w:line="259" w:lineRule="auto"/>
              <w:ind w:left="0" w:firstLine="0"/>
              <w:jc w:val="left"/>
            </w:pPr>
            <w:r>
              <w:rPr>
                <w:rFonts w:ascii="Calibri" w:eastAsia="Calibri" w:hAnsi="Calibri" w:cs="Calibri"/>
                <w:sz w:val="16"/>
              </w:rPr>
              <w:t>Invasiveness flg*CMF Cycles</w:t>
            </w:r>
          </w:p>
          <w:p w14:paraId="50624CD0" w14:textId="77777777" w:rsidR="00890157" w:rsidRDefault="00000000">
            <w:pPr>
              <w:spacing w:after="0" w:line="259" w:lineRule="auto"/>
              <w:ind w:left="0" w:firstLine="0"/>
              <w:jc w:val="left"/>
            </w:pPr>
            <w:r>
              <w:rPr>
                <w:rFonts w:ascii="Calibri" w:eastAsia="Calibri" w:hAnsi="Calibri" w:cs="Calibri"/>
                <w:sz w:val="16"/>
              </w:rPr>
              <w:t>ER Status*CMF Cycles</w:t>
            </w:r>
          </w:p>
        </w:tc>
        <w:tc>
          <w:tcPr>
            <w:tcW w:w="1246" w:type="dxa"/>
            <w:tcBorders>
              <w:top w:val="nil"/>
              <w:left w:val="nil"/>
              <w:bottom w:val="nil"/>
              <w:right w:val="nil"/>
            </w:tcBorders>
            <w:shd w:val="clear" w:color="auto" w:fill="EFEFEF"/>
            <w:vAlign w:val="center"/>
          </w:tcPr>
          <w:p w14:paraId="6629A359" w14:textId="77777777" w:rsidR="00890157" w:rsidRDefault="00000000">
            <w:pPr>
              <w:spacing w:after="0" w:line="259" w:lineRule="auto"/>
              <w:ind w:left="317" w:firstLine="0"/>
              <w:jc w:val="left"/>
            </w:pPr>
            <w:r>
              <w:rPr>
                <w:sz w:val="16"/>
              </w:rPr>
              <w:t>0.6976</w:t>
            </w:r>
          </w:p>
        </w:tc>
        <w:tc>
          <w:tcPr>
            <w:tcW w:w="1098" w:type="dxa"/>
            <w:tcBorders>
              <w:top w:val="nil"/>
              <w:left w:val="nil"/>
              <w:bottom w:val="nil"/>
              <w:right w:val="nil"/>
            </w:tcBorders>
            <w:shd w:val="clear" w:color="auto" w:fill="EFEFEF"/>
            <w:vAlign w:val="center"/>
          </w:tcPr>
          <w:p w14:paraId="666C7ABA" w14:textId="77777777" w:rsidR="00890157" w:rsidRDefault="00000000">
            <w:pPr>
              <w:spacing w:after="0" w:line="259" w:lineRule="auto"/>
              <w:ind w:left="384" w:firstLine="0"/>
              <w:jc w:val="left"/>
            </w:pPr>
            <w:r>
              <w:rPr>
                <w:sz w:val="16"/>
              </w:rPr>
              <w:t>50</w:t>
            </w:r>
          </w:p>
        </w:tc>
        <w:tc>
          <w:tcPr>
            <w:tcW w:w="1394" w:type="dxa"/>
            <w:tcBorders>
              <w:top w:val="nil"/>
              <w:left w:val="nil"/>
              <w:bottom w:val="nil"/>
              <w:right w:val="nil"/>
            </w:tcBorders>
            <w:shd w:val="clear" w:color="auto" w:fill="EFEFEF"/>
            <w:vAlign w:val="center"/>
          </w:tcPr>
          <w:p w14:paraId="6AAD12E6" w14:textId="77777777" w:rsidR="00890157" w:rsidRDefault="00000000">
            <w:pPr>
              <w:spacing w:after="0" w:line="259" w:lineRule="auto"/>
              <w:ind w:left="0" w:firstLine="0"/>
              <w:jc w:val="left"/>
            </w:pPr>
            <w:r>
              <w:rPr>
                <w:sz w:val="16"/>
              </w:rPr>
              <w:t>Random forest</w:t>
            </w:r>
          </w:p>
        </w:tc>
        <w:tc>
          <w:tcPr>
            <w:tcW w:w="1011" w:type="dxa"/>
            <w:tcBorders>
              <w:top w:val="nil"/>
              <w:left w:val="nil"/>
              <w:bottom w:val="nil"/>
              <w:right w:val="nil"/>
            </w:tcBorders>
            <w:shd w:val="clear" w:color="auto" w:fill="EFEFEF"/>
            <w:vAlign w:val="center"/>
          </w:tcPr>
          <w:p w14:paraId="0CBAFFE3" w14:textId="77777777" w:rsidR="00890157" w:rsidRDefault="00000000">
            <w:pPr>
              <w:spacing w:after="0" w:line="259" w:lineRule="auto"/>
              <w:ind w:left="29" w:firstLine="0"/>
              <w:jc w:val="center"/>
            </w:pPr>
            <w:r>
              <w:rPr>
                <w:sz w:val="16"/>
              </w:rPr>
              <w:t>0</w:t>
            </w:r>
          </w:p>
        </w:tc>
      </w:tr>
    </w:tbl>
    <w:p w14:paraId="39D2D0EE" w14:textId="77777777" w:rsidR="00890157" w:rsidRDefault="00000000">
      <w:pPr>
        <w:spacing w:after="19" w:line="259" w:lineRule="auto"/>
        <w:ind w:left="1148"/>
        <w:jc w:val="left"/>
      </w:pPr>
      <w:r>
        <w:rPr>
          <w:rFonts w:ascii="Calibri" w:eastAsia="Calibri" w:hAnsi="Calibri" w:cs="Calibri"/>
          <w:sz w:val="16"/>
        </w:rPr>
        <w:t>Agediagnosis</w:t>
      </w:r>
    </w:p>
    <w:p w14:paraId="67A5FF51" w14:textId="77777777" w:rsidR="00890157" w:rsidRDefault="00000000">
      <w:pPr>
        <w:spacing w:after="19" w:line="259" w:lineRule="auto"/>
        <w:ind w:left="1148"/>
        <w:jc w:val="left"/>
      </w:pPr>
      <w:r>
        <w:rPr>
          <w:rFonts w:ascii="Calibri" w:eastAsia="Calibri" w:hAnsi="Calibri" w:cs="Calibri"/>
          <w:noProof/>
        </w:rPr>
        <mc:AlternateContent>
          <mc:Choice Requires="wpg">
            <w:drawing>
              <wp:anchor distT="0" distB="0" distL="114300" distR="114300" simplePos="0" relativeHeight="251666432" behindDoc="1" locked="0" layoutInCell="1" allowOverlap="1" wp14:anchorId="6B94D7D5" wp14:editId="4828FC51">
                <wp:simplePos x="0" y="0"/>
                <wp:positionH relativeFrom="column">
                  <wp:posOffset>896118</wp:posOffset>
                </wp:positionH>
                <wp:positionV relativeFrom="paragraph">
                  <wp:posOffset>-65080</wp:posOffset>
                </wp:positionV>
                <wp:extent cx="31568" cy="373456"/>
                <wp:effectExtent l="0" t="0" r="0" b="0"/>
                <wp:wrapNone/>
                <wp:docPr id="67842" name="Group 67842"/>
                <wp:cNvGraphicFramePr/>
                <a:graphic xmlns:a="http://schemas.openxmlformats.org/drawingml/2006/main">
                  <a:graphicData uri="http://schemas.microsoft.com/office/word/2010/wordprocessingGroup">
                    <wpg:wgp>
                      <wpg:cNvGrpSpPr/>
                      <wpg:grpSpPr>
                        <a:xfrm>
                          <a:off x="0" y="0"/>
                          <a:ext cx="31568" cy="373456"/>
                          <a:chOff x="0" y="0"/>
                          <a:chExt cx="31568" cy="373456"/>
                        </a:xfrm>
                      </wpg:grpSpPr>
                      <wps:wsp>
                        <wps:cNvPr id="2970" name="Shape 2970"/>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2979" name="Shape 2979"/>
                        <wps:cNvSpPr/>
                        <wps:spPr>
                          <a:xfrm>
                            <a:off x="0" y="373456"/>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842" style="width:2.4857pt;height:29.4059pt;position:absolute;z-index:-2147483379;mso-position-horizontal-relative:text;mso-position-horizontal:absolute;margin-left:70.5605pt;mso-position-vertical-relative:text;margin-top:-5.12445pt;" coordsize="315,3734">
                <v:shape id="Shape 2970" style="position:absolute;width:315;height:0;left:0;top:0;" coordsize="31568,0" path="m0,0l31568,0">
                  <v:stroke weight="0.287925pt" endcap="flat" joinstyle="miter" miterlimit="10" on="true" color="#000000"/>
                  <v:fill on="false" color="#000000" opacity="0"/>
                </v:shape>
                <v:shape id="Shape 2979"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Invasiveness flg</w:t>
      </w:r>
    </w:p>
    <w:p w14:paraId="6640C3DB" w14:textId="77777777" w:rsidR="00890157" w:rsidRDefault="00000000">
      <w:pPr>
        <w:spacing w:after="19" w:line="259" w:lineRule="auto"/>
        <w:ind w:left="1148"/>
        <w:jc w:val="left"/>
      </w:pPr>
      <w:r>
        <w:rPr>
          <w:rFonts w:ascii="Calibri" w:eastAsia="Calibri" w:hAnsi="Calibri" w:cs="Calibri"/>
          <w:sz w:val="16"/>
        </w:rPr>
        <w:t>ERStatus</w:t>
      </w:r>
    </w:p>
    <w:p w14:paraId="5DA684F2" w14:textId="77777777" w:rsidR="00890157" w:rsidRDefault="00000000">
      <w:pPr>
        <w:tabs>
          <w:tab w:val="center" w:pos="2297"/>
          <w:tab w:val="center" w:pos="5225"/>
          <w:tab w:val="center" w:pos="6369"/>
          <w:tab w:val="center" w:pos="7717"/>
        </w:tabs>
        <w:spacing w:after="0" w:line="259" w:lineRule="auto"/>
        <w:ind w:left="0" w:firstLine="0"/>
        <w:jc w:val="left"/>
      </w:pPr>
      <w:r>
        <w:rPr>
          <w:rFonts w:ascii="Calibri" w:eastAsia="Calibri" w:hAnsi="Calibri" w:cs="Calibri"/>
        </w:rPr>
        <w:tab/>
      </w:r>
      <w:r>
        <w:rPr>
          <w:sz w:val="16"/>
        </w:rPr>
        <w:t>MICE0.7118</w:t>
      </w:r>
      <w:r>
        <w:rPr>
          <w:sz w:val="16"/>
        </w:rPr>
        <w:tab/>
        <w:t>50</w:t>
      </w:r>
      <w:r>
        <w:rPr>
          <w:sz w:val="16"/>
        </w:rPr>
        <w:tab/>
        <w:t>Random forest</w:t>
      </w:r>
      <w:r>
        <w:rPr>
          <w:sz w:val="16"/>
        </w:rPr>
        <w:tab/>
        <w:t>1</w:t>
      </w:r>
    </w:p>
    <w:p w14:paraId="58471054" w14:textId="77777777" w:rsidR="00890157" w:rsidRDefault="00000000">
      <w:pPr>
        <w:spacing w:after="19" w:line="259" w:lineRule="auto"/>
        <w:ind w:left="1148"/>
        <w:jc w:val="left"/>
      </w:pPr>
      <w:r>
        <w:rPr>
          <w:rFonts w:ascii="Calibri" w:eastAsia="Calibri" w:hAnsi="Calibri" w:cs="Calibri"/>
          <w:sz w:val="16"/>
        </w:rPr>
        <w:t>CMFCycles</w:t>
      </w:r>
    </w:p>
    <w:p w14:paraId="394A4D3E" w14:textId="77777777" w:rsidR="00890157" w:rsidRDefault="00000000">
      <w:pPr>
        <w:spacing w:after="19" w:line="259" w:lineRule="auto"/>
        <w:ind w:left="1148"/>
        <w:jc w:val="left"/>
      </w:pPr>
      <w:r>
        <w:rPr>
          <w:rFonts w:ascii="Calibri" w:eastAsia="Calibri" w:hAnsi="Calibri" w:cs="Calibri"/>
          <w:sz w:val="16"/>
        </w:rPr>
        <w:t>Invasiveness flg*CMF Cycles</w:t>
      </w:r>
    </w:p>
    <w:p w14:paraId="72821E7C" w14:textId="77777777" w:rsidR="00890157" w:rsidRDefault="00000000">
      <w:pPr>
        <w:spacing w:after="19" w:line="259" w:lineRule="auto"/>
        <w:ind w:left="1148"/>
        <w:jc w:val="left"/>
      </w:pPr>
      <w:r>
        <w:rPr>
          <w:rFonts w:ascii="Calibri" w:eastAsia="Calibri" w:hAnsi="Calibri" w:cs="Calibri"/>
          <w:sz w:val="16"/>
        </w:rPr>
        <w:t xml:space="preserve">ER Status*CMF </w:t>
      </w:r>
      <w:r>
        <w:rPr>
          <w:rFonts w:ascii="Calibri" w:eastAsia="Calibri" w:hAnsi="Calibri" w:cs="Calibri"/>
          <w:noProof/>
        </w:rPr>
        <mc:AlternateContent>
          <mc:Choice Requires="wpg">
            <w:drawing>
              <wp:inline distT="0" distB="0" distL="0" distR="0" wp14:anchorId="676485AB" wp14:editId="1668CD96">
                <wp:extent cx="31568" cy="3657"/>
                <wp:effectExtent l="0" t="0" r="0" b="0"/>
                <wp:docPr id="67843" name="Group 67843"/>
                <wp:cNvGraphicFramePr/>
                <a:graphic xmlns:a="http://schemas.openxmlformats.org/drawingml/2006/main">
                  <a:graphicData uri="http://schemas.microsoft.com/office/word/2010/wordprocessingGroup">
                    <wpg:wgp>
                      <wpg:cNvGrpSpPr/>
                      <wpg:grpSpPr>
                        <a:xfrm>
                          <a:off x="0" y="0"/>
                          <a:ext cx="31568" cy="3657"/>
                          <a:chOff x="0" y="0"/>
                          <a:chExt cx="31568" cy="3657"/>
                        </a:xfrm>
                      </wpg:grpSpPr>
                      <wps:wsp>
                        <wps:cNvPr id="2989" name="Shape 2989"/>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843" style="width:2.4857pt;height:0.287925pt;mso-position-horizontal-relative:char;mso-position-vertical-relative:line" coordsize="315,36">
                <v:shape id="Shape 2989" style="position:absolute;width:315;height:0;left:0;top:0;"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Cycles</w:t>
      </w:r>
    </w:p>
    <w:tbl>
      <w:tblPr>
        <w:tblStyle w:val="TableGrid"/>
        <w:tblW w:w="8266" w:type="dxa"/>
        <w:tblInd w:w="0" w:type="dxa"/>
        <w:tblCellMar>
          <w:top w:w="41" w:type="dxa"/>
          <w:right w:w="115" w:type="dxa"/>
        </w:tblCellMar>
        <w:tblLook w:val="04A0" w:firstRow="1" w:lastRow="0" w:firstColumn="1" w:lastColumn="0" w:noHBand="0" w:noVBand="1"/>
      </w:tblPr>
      <w:tblGrid>
        <w:gridCol w:w="1153"/>
        <w:gridCol w:w="2364"/>
        <w:gridCol w:w="1246"/>
        <w:gridCol w:w="1098"/>
        <w:gridCol w:w="1394"/>
        <w:gridCol w:w="1011"/>
      </w:tblGrid>
      <w:tr w:rsidR="00890157" w14:paraId="3099804A" w14:textId="77777777">
        <w:trPr>
          <w:trHeight w:val="1145"/>
        </w:trPr>
        <w:tc>
          <w:tcPr>
            <w:tcW w:w="1153" w:type="dxa"/>
            <w:tcBorders>
              <w:top w:val="nil"/>
              <w:left w:val="nil"/>
              <w:bottom w:val="nil"/>
              <w:right w:val="nil"/>
            </w:tcBorders>
            <w:shd w:val="clear" w:color="auto" w:fill="EFEFEF"/>
            <w:vAlign w:val="center"/>
          </w:tcPr>
          <w:p w14:paraId="04D86885" w14:textId="77777777" w:rsidR="00890157" w:rsidRDefault="00000000">
            <w:pPr>
              <w:spacing w:after="0" w:line="259" w:lineRule="auto"/>
              <w:ind w:left="29" w:firstLine="0"/>
              <w:jc w:val="center"/>
            </w:pPr>
            <w:r>
              <w:rPr>
                <w:sz w:val="16"/>
              </w:rPr>
              <w:t>MICE</w:t>
            </w:r>
          </w:p>
        </w:tc>
        <w:tc>
          <w:tcPr>
            <w:tcW w:w="2364" w:type="dxa"/>
            <w:tcBorders>
              <w:top w:val="nil"/>
              <w:left w:val="nil"/>
              <w:bottom w:val="nil"/>
              <w:right w:val="nil"/>
            </w:tcBorders>
            <w:shd w:val="clear" w:color="auto" w:fill="EFEFEF"/>
          </w:tcPr>
          <w:p w14:paraId="7D2E7853" w14:textId="77777777" w:rsidR="00890157" w:rsidRDefault="00000000">
            <w:pPr>
              <w:spacing w:after="20" w:line="259" w:lineRule="auto"/>
              <w:ind w:left="0" w:firstLine="0"/>
              <w:jc w:val="left"/>
            </w:pPr>
            <w:r>
              <w:rPr>
                <w:rFonts w:ascii="Calibri" w:eastAsia="Calibri" w:hAnsi="Calibri" w:cs="Calibri"/>
                <w:sz w:val="16"/>
              </w:rPr>
              <w:t>Agediagnosis</w:t>
            </w:r>
          </w:p>
          <w:p w14:paraId="7ACB0953" w14:textId="77777777" w:rsidR="00890157" w:rsidRDefault="00000000">
            <w:pPr>
              <w:spacing w:after="24" w:line="259" w:lineRule="auto"/>
              <w:ind w:left="0" w:firstLine="0"/>
              <w:jc w:val="left"/>
            </w:pPr>
            <w:r>
              <w:rPr>
                <w:rFonts w:ascii="Calibri" w:eastAsia="Calibri" w:hAnsi="Calibri" w:cs="Calibri"/>
                <w:noProof/>
              </w:rPr>
              <mc:AlternateContent>
                <mc:Choice Requires="wpg">
                  <w:drawing>
                    <wp:anchor distT="0" distB="0" distL="114300" distR="114300" simplePos="0" relativeHeight="251667456" behindDoc="1" locked="0" layoutInCell="1" allowOverlap="1" wp14:anchorId="4DA3AC83" wp14:editId="1B1E0033">
                      <wp:simplePos x="0" y="0"/>
                      <wp:positionH relativeFrom="column">
                        <wp:posOffset>164173</wp:posOffset>
                      </wp:positionH>
                      <wp:positionV relativeFrom="paragraph">
                        <wp:posOffset>-65080</wp:posOffset>
                      </wp:positionV>
                      <wp:extent cx="31568" cy="373456"/>
                      <wp:effectExtent l="0" t="0" r="0" b="0"/>
                      <wp:wrapNone/>
                      <wp:docPr id="67775" name="Group 67775"/>
                      <wp:cNvGraphicFramePr/>
                      <a:graphic xmlns:a="http://schemas.openxmlformats.org/drawingml/2006/main">
                        <a:graphicData uri="http://schemas.microsoft.com/office/word/2010/wordprocessingGroup">
                          <wpg:wgp>
                            <wpg:cNvGrpSpPr/>
                            <wpg:grpSpPr>
                              <a:xfrm>
                                <a:off x="0" y="0"/>
                                <a:ext cx="31568" cy="373456"/>
                                <a:chOff x="0" y="0"/>
                                <a:chExt cx="31568" cy="373456"/>
                              </a:xfrm>
                            </wpg:grpSpPr>
                            <wps:wsp>
                              <wps:cNvPr id="2997" name="Shape 2997"/>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3009" name="Shape 3009"/>
                              <wps:cNvSpPr/>
                              <wps:spPr>
                                <a:xfrm>
                                  <a:off x="0" y="373456"/>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775" style="width:2.4857pt;height:29.406pt;position:absolute;z-index:-2147483350;mso-position-horizontal-relative:text;mso-position-horizontal:absolute;margin-left:12.927pt;mso-position-vertical-relative:text;margin-top:-5.12451pt;" coordsize="315,3734">
                      <v:shape id="Shape 2997" style="position:absolute;width:315;height:0;left:0;top:0;" coordsize="31568,0" path="m0,0l31568,0">
                        <v:stroke weight="0.287925pt" endcap="flat" joinstyle="miter" miterlimit="10" on="true" color="#000000"/>
                        <v:fill on="false" color="#000000" opacity="0"/>
                      </v:shape>
                      <v:shape id="Shape 3009"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Invasiveness flg</w:t>
            </w:r>
          </w:p>
          <w:p w14:paraId="5A31BB0C" w14:textId="77777777" w:rsidR="00890157" w:rsidRDefault="00000000">
            <w:pPr>
              <w:spacing w:after="0" w:line="259" w:lineRule="auto"/>
              <w:ind w:left="0" w:firstLine="0"/>
              <w:jc w:val="left"/>
            </w:pPr>
            <w:r>
              <w:rPr>
                <w:rFonts w:ascii="Calibri" w:eastAsia="Calibri" w:hAnsi="Calibri" w:cs="Calibri"/>
                <w:sz w:val="16"/>
              </w:rPr>
              <w:t>ER Status</w:t>
            </w:r>
          </w:p>
          <w:p w14:paraId="40E1ABFA" w14:textId="77777777" w:rsidR="00890157" w:rsidRDefault="00000000">
            <w:pPr>
              <w:spacing w:after="20" w:line="259" w:lineRule="auto"/>
              <w:ind w:left="0" w:firstLine="0"/>
              <w:jc w:val="left"/>
            </w:pPr>
            <w:r>
              <w:rPr>
                <w:rFonts w:ascii="Calibri" w:eastAsia="Calibri" w:hAnsi="Calibri" w:cs="Calibri"/>
                <w:sz w:val="16"/>
              </w:rPr>
              <w:t>CMFCycles</w:t>
            </w:r>
          </w:p>
          <w:p w14:paraId="2C8F6FE3" w14:textId="77777777" w:rsidR="00890157" w:rsidRDefault="00000000">
            <w:pPr>
              <w:spacing w:after="24" w:line="259" w:lineRule="auto"/>
              <w:ind w:left="0" w:firstLine="0"/>
              <w:jc w:val="left"/>
            </w:pPr>
            <w:r>
              <w:rPr>
                <w:rFonts w:ascii="Calibri" w:eastAsia="Calibri" w:hAnsi="Calibri" w:cs="Calibri"/>
                <w:sz w:val="16"/>
              </w:rPr>
              <w:t>Invasiveness flg*CMF Cycles</w:t>
            </w:r>
          </w:p>
          <w:p w14:paraId="15C417AE" w14:textId="77777777" w:rsidR="00890157" w:rsidRDefault="00000000">
            <w:pPr>
              <w:spacing w:after="0" w:line="259" w:lineRule="auto"/>
              <w:ind w:left="0" w:firstLine="0"/>
              <w:jc w:val="left"/>
            </w:pPr>
            <w:r>
              <w:rPr>
                <w:rFonts w:ascii="Calibri" w:eastAsia="Calibri" w:hAnsi="Calibri" w:cs="Calibri"/>
                <w:sz w:val="16"/>
              </w:rPr>
              <w:t>ER Status*CMF Cycles</w:t>
            </w:r>
          </w:p>
        </w:tc>
        <w:tc>
          <w:tcPr>
            <w:tcW w:w="1246" w:type="dxa"/>
            <w:tcBorders>
              <w:top w:val="nil"/>
              <w:left w:val="nil"/>
              <w:bottom w:val="nil"/>
              <w:right w:val="nil"/>
            </w:tcBorders>
            <w:shd w:val="clear" w:color="auto" w:fill="EFEFEF"/>
            <w:vAlign w:val="center"/>
          </w:tcPr>
          <w:p w14:paraId="1ECD3B3D" w14:textId="77777777" w:rsidR="00890157" w:rsidRDefault="00000000">
            <w:pPr>
              <w:spacing w:after="0" w:line="259" w:lineRule="auto"/>
              <w:ind w:left="317" w:firstLine="0"/>
              <w:jc w:val="left"/>
            </w:pPr>
            <w:r>
              <w:rPr>
                <w:sz w:val="16"/>
              </w:rPr>
              <w:t>0.7102</w:t>
            </w:r>
          </w:p>
        </w:tc>
        <w:tc>
          <w:tcPr>
            <w:tcW w:w="1098" w:type="dxa"/>
            <w:tcBorders>
              <w:top w:val="nil"/>
              <w:left w:val="nil"/>
              <w:bottom w:val="nil"/>
              <w:right w:val="nil"/>
            </w:tcBorders>
            <w:shd w:val="clear" w:color="auto" w:fill="EFEFEF"/>
            <w:vAlign w:val="center"/>
          </w:tcPr>
          <w:p w14:paraId="42666282" w14:textId="77777777" w:rsidR="00890157" w:rsidRDefault="00000000">
            <w:pPr>
              <w:spacing w:after="0" w:line="259" w:lineRule="auto"/>
              <w:ind w:left="384" w:firstLine="0"/>
              <w:jc w:val="left"/>
            </w:pPr>
            <w:r>
              <w:rPr>
                <w:sz w:val="16"/>
              </w:rPr>
              <w:t>50</w:t>
            </w:r>
          </w:p>
        </w:tc>
        <w:tc>
          <w:tcPr>
            <w:tcW w:w="1394" w:type="dxa"/>
            <w:tcBorders>
              <w:top w:val="nil"/>
              <w:left w:val="nil"/>
              <w:bottom w:val="nil"/>
              <w:right w:val="nil"/>
            </w:tcBorders>
            <w:shd w:val="clear" w:color="auto" w:fill="EFEFEF"/>
            <w:vAlign w:val="center"/>
          </w:tcPr>
          <w:p w14:paraId="6CDDFCC6" w14:textId="77777777" w:rsidR="00890157" w:rsidRDefault="00000000">
            <w:pPr>
              <w:spacing w:after="0" w:line="259" w:lineRule="auto"/>
              <w:ind w:left="0" w:firstLine="0"/>
              <w:jc w:val="left"/>
            </w:pPr>
            <w:r>
              <w:rPr>
                <w:sz w:val="16"/>
              </w:rPr>
              <w:t>Random forest</w:t>
            </w:r>
          </w:p>
        </w:tc>
        <w:tc>
          <w:tcPr>
            <w:tcW w:w="1011" w:type="dxa"/>
            <w:tcBorders>
              <w:top w:val="nil"/>
              <w:left w:val="nil"/>
              <w:bottom w:val="nil"/>
              <w:right w:val="nil"/>
            </w:tcBorders>
            <w:shd w:val="clear" w:color="auto" w:fill="EFEFEF"/>
            <w:vAlign w:val="center"/>
          </w:tcPr>
          <w:p w14:paraId="1B37392F" w14:textId="77777777" w:rsidR="00890157" w:rsidRDefault="00000000">
            <w:pPr>
              <w:spacing w:after="0" w:line="259" w:lineRule="auto"/>
              <w:ind w:left="29" w:firstLine="0"/>
              <w:jc w:val="center"/>
            </w:pPr>
            <w:r>
              <w:rPr>
                <w:sz w:val="16"/>
              </w:rPr>
              <w:t>2</w:t>
            </w:r>
          </w:p>
        </w:tc>
      </w:tr>
    </w:tbl>
    <w:p w14:paraId="0BDB63EA" w14:textId="77777777" w:rsidR="00890157" w:rsidRDefault="00000000">
      <w:pPr>
        <w:spacing w:after="19" w:line="259" w:lineRule="auto"/>
        <w:ind w:left="1148"/>
        <w:jc w:val="left"/>
      </w:pPr>
      <w:r>
        <w:rPr>
          <w:rFonts w:ascii="Calibri" w:eastAsia="Calibri" w:hAnsi="Calibri" w:cs="Calibri"/>
          <w:sz w:val="16"/>
        </w:rPr>
        <w:t>Agediagnosis</w:t>
      </w:r>
    </w:p>
    <w:p w14:paraId="7A94B0FE" w14:textId="77777777" w:rsidR="00890157" w:rsidRDefault="00000000">
      <w:pPr>
        <w:spacing w:after="19" w:line="259" w:lineRule="auto"/>
        <w:ind w:left="1148"/>
        <w:jc w:val="left"/>
      </w:pPr>
      <w:r>
        <w:rPr>
          <w:rFonts w:ascii="Calibri" w:eastAsia="Calibri" w:hAnsi="Calibri" w:cs="Calibri"/>
          <w:noProof/>
        </w:rPr>
        <mc:AlternateContent>
          <mc:Choice Requires="wpg">
            <w:drawing>
              <wp:anchor distT="0" distB="0" distL="114300" distR="114300" simplePos="0" relativeHeight="251668480" behindDoc="1" locked="0" layoutInCell="1" allowOverlap="1" wp14:anchorId="68FA5980" wp14:editId="67486D72">
                <wp:simplePos x="0" y="0"/>
                <wp:positionH relativeFrom="column">
                  <wp:posOffset>896118</wp:posOffset>
                </wp:positionH>
                <wp:positionV relativeFrom="paragraph">
                  <wp:posOffset>-65070</wp:posOffset>
                </wp:positionV>
                <wp:extent cx="31568" cy="373447"/>
                <wp:effectExtent l="0" t="0" r="0" b="0"/>
                <wp:wrapNone/>
                <wp:docPr id="67844" name="Group 67844"/>
                <wp:cNvGraphicFramePr/>
                <a:graphic xmlns:a="http://schemas.openxmlformats.org/drawingml/2006/main">
                  <a:graphicData uri="http://schemas.microsoft.com/office/word/2010/wordprocessingGroup">
                    <wpg:wgp>
                      <wpg:cNvGrpSpPr/>
                      <wpg:grpSpPr>
                        <a:xfrm>
                          <a:off x="0" y="0"/>
                          <a:ext cx="31568" cy="373447"/>
                          <a:chOff x="0" y="0"/>
                          <a:chExt cx="31568" cy="373447"/>
                        </a:xfrm>
                      </wpg:grpSpPr>
                      <wps:wsp>
                        <wps:cNvPr id="3033" name="Shape 3033"/>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3042" name="Shape 3042"/>
                        <wps:cNvSpPr/>
                        <wps:spPr>
                          <a:xfrm>
                            <a:off x="0" y="373447"/>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844" style="width:2.4857pt;height:29.4053pt;position:absolute;z-index:-2147483316;mso-position-horizontal-relative:text;mso-position-horizontal:absolute;margin-left:70.5605pt;mso-position-vertical-relative:text;margin-top:-5.12372pt;" coordsize="315,3734">
                <v:shape id="Shape 3033" style="position:absolute;width:315;height:0;left:0;top:0;" coordsize="31568,0" path="m0,0l31568,0">
                  <v:stroke weight="0.287925pt" endcap="flat" joinstyle="miter" miterlimit="10" on="true" color="#000000"/>
                  <v:fill on="false" color="#000000" opacity="0"/>
                </v:shape>
                <v:shape id="Shape 3042"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Invasiveness flg</w:t>
      </w:r>
    </w:p>
    <w:p w14:paraId="3556E7D3" w14:textId="77777777" w:rsidR="00890157" w:rsidRDefault="00000000">
      <w:pPr>
        <w:spacing w:after="19" w:line="259" w:lineRule="auto"/>
        <w:ind w:left="1148"/>
        <w:jc w:val="left"/>
      </w:pPr>
      <w:r>
        <w:rPr>
          <w:rFonts w:ascii="Calibri" w:eastAsia="Calibri" w:hAnsi="Calibri" w:cs="Calibri"/>
          <w:sz w:val="16"/>
        </w:rPr>
        <w:lastRenderedPageBreak/>
        <w:t>ERStatus</w:t>
      </w:r>
    </w:p>
    <w:p w14:paraId="620864B0" w14:textId="77777777" w:rsidR="00890157" w:rsidRDefault="00000000">
      <w:pPr>
        <w:tabs>
          <w:tab w:val="center" w:pos="2310"/>
          <w:tab w:val="center" w:pos="5225"/>
          <w:tab w:val="center" w:pos="5887"/>
          <w:tab w:val="center" w:pos="7717"/>
        </w:tabs>
        <w:spacing w:after="0" w:line="259" w:lineRule="auto"/>
        <w:ind w:left="0" w:firstLine="0"/>
        <w:jc w:val="left"/>
      </w:pPr>
      <w:r>
        <w:rPr>
          <w:rFonts w:ascii="Calibri" w:eastAsia="Calibri" w:hAnsi="Calibri" w:cs="Calibri"/>
        </w:rPr>
        <w:tab/>
      </w:r>
      <w:r>
        <w:rPr>
          <w:sz w:val="16"/>
        </w:rPr>
        <w:t>k-NN0.7090</w:t>
      </w:r>
      <w:r>
        <w:rPr>
          <w:sz w:val="16"/>
        </w:rPr>
        <w:tab/>
        <w:t>-</w:t>
      </w:r>
      <w:r>
        <w:rPr>
          <w:sz w:val="16"/>
        </w:rPr>
        <w:tab/>
        <w:t>-</w:t>
      </w:r>
      <w:r>
        <w:rPr>
          <w:sz w:val="16"/>
        </w:rPr>
        <w:tab/>
        <w:t>-</w:t>
      </w:r>
    </w:p>
    <w:p w14:paraId="770BA85F" w14:textId="77777777" w:rsidR="00890157" w:rsidRDefault="00000000">
      <w:pPr>
        <w:spacing w:after="19" w:line="259" w:lineRule="auto"/>
        <w:ind w:left="1148"/>
        <w:jc w:val="left"/>
      </w:pPr>
      <w:r>
        <w:rPr>
          <w:rFonts w:ascii="Calibri" w:eastAsia="Calibri" w:hAnsi="Calibri" w:cs="Calibri"/>
          <w:sz w:val="16"/>
        </w:rPr>
        <w:t>CMFCycles</w:t>
      </w:r>
    </w:p>
    <w:p w14:paraId="15474F0F" w14:textId="77777777" w:rsidR="00890157" w:rsidRDefault="00000000">
      <w:pPr>
        <w:spacing w:after="19" w:line="259" w:lineRule="auto"/>
        <w:ind w:left="1148"/>
        <w:jc w:val="left"/>
      </w:pPr>
      <w:r>
        <w:rPr>
          <w:rFonts w:ascii="Calibri" w:eastAsia="Calibri" w:hAnsi="Calibri" w:cs="Calibri"/>
          <w:sz w:val="16"/>
        </w:rPr>
        <w:t>Invasiveness flg*CMF Cycles</w:t>
      </w:r>
    </w:p>
    <w:p w14:paraId="6BB0A061" w14:textId="77777777" w:rsidR="00890157" w:rsidRDefault="00000000">
      <w:pPr>
        <w:spacing w:after="243" w:line="259" w:lineRule="auto"/>
        <w:ind w:left="1148"/>
        <w:jc w:val="left"/>
      </w:pPr>
      <w:r>
        <w:rPr>
          <w:rFonts w:ascii="Calibri" w:eastAsia="Calibri" w:hAnsi="Calibri" w:cs="Calibri"/>
          <w:sz w:val="16"/>
        </w:rPr>
        <w:t xml:space="preserve">ER Status*CMF </w:t>
      </w:r>
      <w:r>
        <w:rPr>
          <w:rFonts w:ascii="Calibri" w:eastAsia="Calibri" w:hAnsi="Calibri" w:cs="Calibri"/>
          <w:noProof/>
        </w:rPr>
        <mc:AlternateContent>
          <mc:Choice Requires="wpg">
            <w:drawing>
              <wp:inline distT="0" distB="0" distL="0" distR="0" wp14:anchorId="609BA878" wp14:editId="4E9AFFAD">
                <wp:extent cx="31568" cy="3657"/>
                <wp:effectExtent l="0" t="0" r="0" b="0"/>
                <wp:docPr id="67845" name="Group 67845"/>
                <wp:cNvGraphicFramePr/>
                <a:graphic xmlns:a="http://schemas.openxmlformats.org/drawingml/2006/main">
                  <a:graphicData uri="http://schemas.microsoft.com/office/word/2010/wordprocessingGroup">
                    <wpg:wgp>
                      <wpg:cNvGrpSpPr/>
                      <wpg:grpSpPr>
                        <a:xfrm>
                          <a:off x="0" y="0"/>
                          <a:ext cx="31568" cy="3657"/>
                          <a:chOff x="0" y="0"/>
                          <a:chExt cx="31568" cy="3657"/>
                        </a:xfrm>
                      </wpg:grpSpPr>
                      <wps:wsp>
                        <wps:cNvPr id="3052" name="Shape 3052"/>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845" style="width:2.4857pt;height:0.287925pt;mso-position-horizontal-relative:char;mso-position-vertical-relative:line" coordsize="315,36">
                <v:shape id="Shape 3052" style="position:absolute;width:315;height:0;left:0;top:0;"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Cycles</w:t>
      </w:r>
    </w:p>
    <w:p w14:paraId="72059056" w14:textId="77777777" w:rsidR="00890157" w:rsidRDefault="00000000">
      <w:pPr>
        <w:spacing w:after="57" w:line="262" w:lineRule="auto"/>
        <w:ind w:left="1392" w:right="233" w:hanging="983"/>
        <w:jc w:val="left"/>
      </w:pPr>
      <w:r>
        <w:rPr>
          <w:rFonts w:ascii="Calibri" w:eastAsia="Calibri" w:hAnsi="Calibri" w:cs="Calibri"/>
          <w:sz w:val="20"/>
        </w:rPr>
        <w:t xml:space="preserve">Table 5.1: </w:t>
      </w:r>
      <w:r>
        <w:rPr>
          <w:sz w:val="20"/>
        </w:rPr>
        <w:t>Patients with age above 40 years: variables and concordance of model fitted on imputed data sets, with different imputation methods.</w:t>
      </w:r>
    </w:p>
    <w:p w14:paraId="5A7F310C" w14:textId="77777777" w:rsidR="00890157" w:rsidRDefault="00000000">
      <w:pPr>
        <w:spacing w:after="210" w:line="259" w:lineRule="auto"/>
        <w:ind w:right="352"/>
        <w:jc w:val="center"/>
      </w:pPr>
      <w:r>
        <w:rPr>
          <w:b/>
          <w:sz w:val="16"/>
        </w:rPr>
        <w:t>Risk of CIA occurrence: patients age below 40 years</w:t>
      </w:r>
    </w:p>
    <w:p w14:paraId="5C89724C" w14:textId="77777777" w:rsidR="00890157" w:rsidRDefault="00000000">
      <w:pPr>
        <w:tabs>
          <w:tab w:val="center" w:pos="5225"/>
          <w:tab w:val="center" w:pos="7717"/>
        </w:tabs>
        <w:spacing w:after="0" w:line="259" w:lineRule="auto"/>
        <w:ind w:left="0" w:firstLine="0"/>
        <w:jc w:val="left"/>
      </w:pPr>
      <w:r>
        <w:rPr>
          <w:rFonts w:ascii="Calibri" w:eastAsia="Calibri" w:hAnsi="Calibri" w:cs="Calibri"/>
        </w:rPr>
        <w:tab/>
      </w:r>
      <w:r>
        <w:rPr>
          <w:b/>
          <w:sz w:val="16"/>
        </w:rPr>
        <w:t>Number of</w:t>
      </w:r>
      <w:r>
        <w:rPr>
          <w:b/>
          <w:sz w:val="16"/>
        </w:rPr>
        <w:tab/>
        <w:t>Number of</w:t>
      </w:r>
    </w:p>
    <w:p w14:paraId="1FF2BEC1" w14:textId="77777777" w:rsidR="00890157" w:rsidRDefault="00000000">
      <w:pPr>
        <w:tabs>
          <w:tab w:val="center" w:pos="4053"/>
        </w:tabs>
        <w:spacing w:after="0" w:line="259" w:lineRule="auto"/>
        <w:ind w:left="0" w:firstLine="0"/>
        <w:jc w:val="left"/>
      </w:pPr>
      <w:r>
        <w:rPr>
          <w:b/>
          <w:sz w:val="16"/>
        </w:rPr>
        <w:t>Imputation</w:t>
      </w:r>
      <w:r>
        <w:rPr>
          <w:b/>
          <w:sz w:val="16"/>
        </w:rPr>
        <w:tab/>
        <w:t>Concordance,</w:t>
      </w:r>
    </w:p>
    <w:p w14:paraId="3E8CB03B" w14:textId="77777777" w:rsidR="00890157" w:rsidRDefault="00000000">
      <w:pPr>
        <w:spacing w:after="0" w:line="259" w:lineRule="auto"/>
        <w:ind w:left="232" w:firstLine="1313"/>
        <w:jc w:val="left"/>
      </w:pPr>
      <w:r>
        <w:rPr>
          <w:b/>
          <w:sz w:val="16"/>
        </w:rPr>
        <w:t>Selected variables</w:t>
      </w:r>
      <w:r>
        <w:rPr>
          <w:b/>
          <w:sz w:val="16"/>
        </w:rPr>
        <w:tab/>
        <w:t>imputation,</w:t>
      </w:r>
      <w:r>
        <w:rPr>
          <w:b/>
          <w:sz w:val="16"/>
        </w:rPr>
        <w:tab/>
        <w:t>MICE method</w:t>
      </w:r>
      <w:r>
        <w:rPr>
          <w:b/>
          <w:sz w:val="16"/>
        </w:rPr>
        <w:tab/>
        <w:t>NA allowed method</w:t>
      </w:r>
      <w:r>
        <w:rPr>
          <w:b/>
          <w:sz w:val="16"/>
        </w:rPr>
        <w:tab/>
      </w:r>
      <w:r>
        <w:rPr>
          <w:i/>
          <w:sz w:val="16"/>
        </w:rPr>
        <w:t>C</w:t>
      </w:r>
    </w:p>
    <w:p w14:paraId="3651912A" w14:textId="77777777" w:rsidR="00890157" w:rsidRDefault="00000000">
      <w:pPr>
        <w:tabs>
          <w:tab w:val="center" w:pos="5225"/>
          <w:tab w:val="center" w:pos="7717"/>
        </w:tabs>
        <w:spacing w:after="0" w:line="259" w:lineRule="auto"/>
        <w:ind w:left="0" w:firstLine="0"/>
        <w:jc w:val="left"/>
      </w:pPr>
      <w:r>
        <w:rPr>
          <w:rFonts w:ascii="Calibri" w:eastAsia="Calibri" w:hAnsi="Calibri" w:cs="Calibri"/>
        </w:rPr>
        <w:tab/>
      </w:r>
      <w:r>
        <w:rPr>
          <w:i/>
          <w:sz w:val="16"/>
        </w:rPr>
        <w:t>m</w:t>
      </w:r>
      <w:r>
        <w:rPr>
          <w:i/>
          <w:sz w:val="16"/>
        </w:rPr>
        <w:tab/>
      </w:r>
      <w:r>
        <w:rPr>
          <w:b/>
          <w:sz w:val="16"/>
        </w:rPr>
        <w:t>in one row</w:t>
      </w:r>
    </w:p>
    <w:tbl>
      <w:tblPr>
        <w:tblStyle w:val="TableGrid"/>
        <w:tblW w:w="8266" w:type="dxa"/>
        <w:tblInd w:w="0" w:type="dxa"/>
        <w:tblCellMar>
          <w:top w:w="43" w:type="dxa"/>
          <w:right w:w="115" w:type="dxa"/>
        </w:tblCellMar>
        <w:tblLook w:val="04A0" w:firstRow="1" w:lastRow="0" w:firstColumn="1" w:lastColumn="0" w:noHBand="0" w:noVBand="1"/>
      </w:tblPr>
      <w:tblGrid>
        <w:gridCol w:w="1153"/>
        <w:gridCol w:w="2364"/>
        <w:gridCol w:w="1246"/>
        <w:gridCol w:w="1098"/>
        <w:gridCol w:w="1394"/>
        <w:gridCol w:w="1011"/>
      </w:tblGrid>
      <w:tr w:rsidR="00890157" w14:paraId="077BB4DB" w14:textId="77777777">
        <w:trPr>
          <w:trHeight w:val="982"/>
        </w:trPr>
        <w:tc>
          <w:tcPr>
            <w:tcW w:w="1153" w:type="dxa"/>
            <w:tcBorders>
              <w:top w:val="single" w:sz="2" w:space="0" w:color="000000"/>
              <w:left w:val="nil"/>
              <w:bottom w:val="nil"/>
              <w:right w:val="nil"/>
            </w:tcBorders>
            <w:shd w:val="clear" w:color="auto" w:fill="EFEFEF"/>
            <w:vAlign w:val="center"/>
          </w:tcPr>
          <w:p w14:paraId="723AC7E7" w14:textId="77777777" w:rsidR="00890157" w:rsidRDefault="00000000">
            <w:pPr>
              <w:spacing w:after="0" w:line="259" w:lineRule="auto"/>
              <w:ind w:left="29" w:firstLine="0"/>
              <w:jc w:val="center"/>
            </w:pPr>
            <w:r>
              <w:rPr>
                <w:sz w:val="16"/>
              </w:rPr>
              <w:t>MICE</w:t>
            </w:r>
          </w:p>
        </w:tc>
        <w:tc>
          <w:tcPr>
            <w:tcW w:w="2364" w:type="dxa"/>
            <w:tcBorders>
              <w:top w:val="single" w:sz="2" w:space="0" w:color="000000"/>
              <w:left w:val="nil"/>
              <w:bottom w:val="nil"/>
              <w:right w:val="nil"/>
            </w:tcBorders>
            <w:shd w:val="clear" w:color="auto" w:fill="EFEFEF"/>
          </w:tcPr>
          <w:p w14:paraId="5413EC57" w14:textId="77777777" w:rsidR="00890157" w:rsidRDefault="00000000">
            <w:pPr>
              <w:spacing w:after="20" w:line="259" w:lineRule="auto"/>
              <w:ind w:left="0" w:firstLine="0"/>
              <w:jc w:val="left"/>
            </w:pPr>
            <w:r>
              <w:rPr>
                <w:rFonts w:ascii="Calibri" w:eastAsia="Calibri" w:hAnsi="Calibri" w:cs="Calibri"/>
                <w:sz w:val="16"/>
              </w:rPr>
              <w:t>Agediagnosis</w:t>
            </w:r>
          </w:p>
          <w:p w14:paraId="1B5EB686" w14:textId="77777777" w:rsidR="00890157" w:rsidRDefault="00000000">
            <w:pPr>
              <w:spacing w:after="24" w:line="259" w:lineRule="auto"/>
              <w:ind w:left="0" w:firstLine="0"/>
              <w:jc w:val="left"/>
            </w:pPr>
            <w:r>
              <w:rPr>
                <w:rFonts w:ascii="Calibri" w:eastAsia="Calibri" w:hAnsi="Calibri" w:cs="Calibri"/>
                <w:noProof/>
              </w:rPr>
              <mc:AlternateContent>
                <mc:Choice Requires="wpg">
                  <w:drawing>
                    <wp:anchor distT="0" distB="0" distL="114300" distR="114300" simplePos="0" relativeHeight="251669504" behindDoc="1" locked="0" layoutInCell="1" allowOverlap="1" wp14:anchorId="2B4F61E5" wp14:editId="1F6B6410">
                      <wp:simplePos x="0" y="0"/>
                      <wp:positionH relativeFrom="column">
                        <wp:posOffset>164173</wp:posOffset>
                      </wp:positionH>
                      <wp:positionV relativeFrom="paragraph">
                        <wp:posOffset>-65071</wp:posOffset>
                      </wp:positionV>
                      <wp:extent cx="31568" cy="373447"/>
                      <wp:effectExtent l="0" t="0" r="0" b="0"/>
                      <wp:wrapNone/>
                      <wp:docPr id="61618" name="Group 61618"/>
                      <wp:cNvGraphicFramePr/>
                      <a:graphic xmlns:a="http://schemas.openxmlformats.org/drawingml/2006/main">
                        <a:graphicData uri="http://schemas.microsoft.com/office/word/2010/wordprocessingGroup">
                          <wpg:wgp>
                            <wpg:cNvGrpSpPr/>
                            <wpg:grpSpPr>
                              <a:xfrm>
                                <a:off x="0" y="0"/>
                                <a:ext cx="31568" cy="373447"/>
                                <a:chOff x="0" y="0"/>
                                <a:chExt cx="31568" cy="373447"/>
                              </a:xfrm>
                            </wpg:grpSpPr>
                            <wps:wsp>
                              <wps:cNvPr id="3085" name="Shape 3085"/>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3097" name="Shape 3097"/>
                              <wps:cNvSpPr/>
                              <wps:spPr>
                                <a:xfrm>
                                  <a:off x="0" y="373447"/>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618" style="width:2.4857pt;height:29.4053pt;position:absolute;z-index:-2147483620;mso-position-horizontal-relative:text;mso-position-horizontal:absolute;margin-left:12.927pt;mso-position-vertical-relative:text;margin-top:-5.12376pt;" coordsize="315,3734">
                      <v:shape id="Shape 3085" style="position:absolute;width:315;height:0;left:0;top:0;" coordsize="31568,0" path="m0,0l31568,0">
                        <v:stroke weight="0.287925pt" endcap="flat" joinstyle="miter" miterlimit="10" on="true" color="#000000"/>
                        <v:fill on="false" color="#000000" opacity="0"/>
                      </v:shape>
                      <v:shape id="Shape 3097"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Invasiveness flg</w:t>
            </w:r>
          </w:p>
          <w:p w14:paraId="1B8D0242" w14:textId="77777777" w:rsidR="00890157" w:rsidRDefault="00000000">
            <w:pPr>
              <w:spacing w:after="0" w:line="259" w:lineRule="auto"/>
              <w:ind w:left="0" w:firstLine="0"/>
              <w:jc w:val="left"/>
            </w:pPr>
            <w:r>
              <w:rPr>
                <w:rFonts w:ascii="Calibri" w:eastAsia="Calibri" w:hAnsi="Calibri" w:cs="Calibri"/>
                <w:sz w:val="16"/>
              </w:rPr>
              <w:t>ER Status</w:t>
            </w:r>
          </w:p>
          <w:p w14:paraId="0B9C4DB6" w14:textId="77777777" w:rsidR="00890157" w:rsidRDefault="00000000">
            <w:pPr>
              <w:spacing w:after="20" w:line="259" w:lineRule="auto"/>
              <w:ind w:left="0" w:firstLine="0"/>
              <w:jc w:val="left"/>
            </w:pPr>
            <w:r>
              <w:rPr>
                <w:rFonts w:ascii="Calibri" w:eastAsia="Calibri" w:hAnsi="Calibri" w:cs="Calibri"/>
                <w:sz w:val="16"/>
              </w:rPr>
              <w:t>CMFCycles</w:t>
            </w:r>
          </w:p>
          <w:p w14:paraId="065DE748" w14:textId="77777777" w:rsidR="00890157" w:rsidRDefault="00000000">
            <w:pPr>
              <w:spacing w:after="0" w:line="259" w:lineRule="auto"/>
              <w:ind w:left="0" w:firstLine="0"/>
              <w:jc w:val="left"/>
            </w:pPr>
            <w:r>
              <w:rPr>
                <w:rFonts w:ascii="Calibri" w:eastAsia="Calibri" w:hAnsi="Calibri" w:cs="Calibri"/>
                <w:sz w:val="16"/>
              </w:rPr>
              <w:t>Invasiveness flg*CMF Cycles</w:t>
            </w:r>
          </w:p>
        </w:tc>
        <w:tc>
          <w:tcPr>
            <w:tcW w:w="1246" w:type="dxa"/>
            <w:tcBorders>
              <w:top w:val="single" w:sz="2" w:space="0" w:color="000000"/>
              <w:left w:val="nil"/>
              <w:bottom w:val="nil"/>
              <w:right w:val="nil"/>
            </w:tcBorders>
            <w:shd w:val="clear" w:color="auto" w:fill="EFEFEF"/>
            <w:vAlign w:val="center"/>
          </w:tcPr>
          <w:p w14:paraId="5B7E766B" w14:textId="77777777" w:rsidR="00890157" w:rsidRDefault="00000000">
            <w:pPr>
              <w:spacing w:after="0" w:line="259" w:lineRule="auto"/>
              <w:ind w:left="317" w:firstLine="0"/>
              <w:jc w:val="left"/>
            </w:pPr>
            <w:r>
              <w:rPr>
                <w:sz w:val="16"/>
              </w:rPr>
              <w:t>0.6976</w:t>
            </w:r>
          </w:p>
        </w:tc>
        <w:tc>
          <w:tcPr>
            <w:tcW w:w="1098" w:type="dxa"/>
            <w:tcBorders>
              <w:top w:val="single" w:sz="2" w:space="0" w:color="000000"/>
              <w:left w:val="nil"/>
              <w:bottom w:val="nil"/>
              <w:right w:val="nil"/>
            </w:tcBorders>
            <w:shd w:val="clear" w:color="auto" w:fill="EFEFEF"/>
            <w:vAlign w:val="center"/>
          </w:tcPr>
          <w:p w14:paraId="1D91C8BB" w14:textId="77777777" w:rsidR="00890157" w:rsidRDefault="00000000">
            <w:pPr>
              <w:spacing w:after="0" w:line="259" w:lineRule="auto"/>
              <w:ind w:left="384" w:firstLine="0"/>
              <w:jc w:val="left"/>
            </w:pPr>
            <w:r>
              <w:rPr>
                <w:sz w:val="16"/>
              </w:rPr>
              <w:t>50</w:t>
            </w:r>
          </w:p>
        </w:tc>
        <w:tc>
          <w:tcPr>
            <w:tcW w:w="1394" w:type="dxa"/>
            <w:tcBorders>
              <w:top w:val="single" w:sz="2" w:space="0" w:color="000000"/>
              <w:left w:val="nil"/>
              <w:bottom w:val="nil"/>
              <w:right w:val="nil"/>
            </w:tcBorders>
            <w:shd w:val="clear" w:color="auto" w:fill="EFEFEF"/>
            <w:vAlign w:val="center"/>
          </w:tcPr>
          <w:p w14:paraId="7CCE69F3" w14:textId="77777777" w:rsidR="00890157" w:rsidRDefault="00000000">
            <w:pPr>
              <w:spacing w:after="0" w:line="259" w:lineRule="auto"/>
              <w:ind w:left="0" w:firstLine="0"/>
              <w:jc w:val="left"/>
            </w:pPr>
            <w:r>
              <w:rPr>
                <w:sz w:val="16"/>
              </w:rPr>
              <w:t>Classification and regression trees</w:t>
            </w:r>
          </w:p>
        </w:tc>
        <w:tc>
          <w:tcPr>
            <w:tcW w:w="1011" w:type="dxa"/>
            <w:tcBorders>
              <w:top w:val="single" w:sz="2" w:space="0" w:color="000000"/>
              <w:left w:val="nil"/>
              <w:bottom w:val="nil"/>
              <w:right w:val="nil"/>
            </w:tcBorders>
            <w:shd w:val="clear" w:color="auto" w:fill="EFEFEF"/>
            <w:vAlign w:val="center"/>
          </w:tcPr>
          <w:p w14:paraId="15C37C13" w14:textId="77777777" w:rsidR="00890157" w:rsidRDefault="00000000">
            <w:pPr>
              <w:spacing w:after="0" w:line="259" w:lineRule="auto"/>
              <w:ind w:left="29" w:firstLine="0"/>
              <w:jc w:val="center"/>
            </w:pPr>
            <w:r>
              <w:rPr>
                <w:sz w:val="16"/>
              </w:rPr>
              <w:t>0</w:t>
            </w:r>
          </w:p>
        </w:tc>
      </w:tr>
    </w:tbl>
    <w:p w14:paraId="2FD5E1C5" w14:textId="77777777" w:rsidR="00890157" w:rsidRDefault="00000000">
      <w:pPr>
        <w:spacing w:after="19" w:line="259" w:lineRule="auto"/>
        <w:ind w:left="1148"/>
        <w:jc w:val="left"/>
      </w:pPr>
      <w:r>
        <w:rPr>
          <w:rFonts w:ascii="Calibri" w:eastAsia="Calibri" w:hAnsi="Calibri" w:cs="Calibri"/>
          <w:sz w:val="16"/>
        </w:rPr>
        <w:t>Agediagnosis</w:t>
      </w:r>
    </w:p>
    <w:p w14:paraId="3B42FC7D" w14:textId="77777777" w:rsidR="00890157" w:rsidRDefault="00000000">
      <w:pPr>
        <w:spacing w:after="19" w:line="259" w:lineRule="auto"/>
        <w:ind w:left="1148"/>
        <w:jc w:val="left"/>
      </w:pPr>
      <w:r>
        <w:rPr>
          <w:rFonts w:ascii="Calibri" w:eastAsia="Calibri" w:hAnsi="Calibri" w:cs="Calibri"/>
          <w:sz w:val="16"/>
        </w:rPr>
        <w:t>Invasiveness flg</w:t>
      </w:r>
    </w:p>
    <w:p w14:paraId="13DD0A8D" w14:textId="77777777" w:rsidR="00890157" w:rsidRDefault="00000000">
      <w:pPr>
        <w:spacing w:after="0" w:line="259" w:lineRule="auto"/>
        <w:ind w:left="0" w:right="1536" w:firstLine="0"/>
        <w:jc w:val="right"/>
      </w:pPr>
      <w:r>
        <w:rPr>
          <w:sz w:val="16"/>
        </w:rPr>
        <w:t>Classification and</w:t>
      </w:r>
    </w:p>
    <w:p w14:paraId="21EA6D1C" w14:textId="77777777" w:rsidR="00890157" w:rsidRDefault="00000000">
      <w:pPr>
        <w:tabs>
          <w:tab w:val="center" w:pos="533"/>
          <w:tab w:val="center" w:pos="1514"/>
          <w:tab w:val="center" w:pos="4053"/>
          <w:tab w:val="center" w:pos="5225"/>
          <w:tab w:val="center" w:pos="7717"/>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70528" behindDoc="1" locked="0" layoutInCell="1" allowOverlap="1" wp14:anchorId="75EA736E" wp14:editId="3E5B36F3">
                <wp:simplePos x="0" y="0"/>
                <wp:positionH relativeFrom="column">
                  <wp:posOffset>896118</wp:posOffset>
                </wp:positionH>
                <wp:positionV relativeFrom="paragraph">
                  <wp:posOffset>-184468</wp:posOffset>
                </wp:positionV>
                <wp:extent cx="31568" cy="373446"/>
                <wp:effectExtent l="0" t="0" r="0" b="0"/>
                <wp:wrapNone/>
                <wp:docPr id="64267" name="Group 64267"/>
                <wp:cNvGraphicFramePr/>
                <a:graphic xmlns:a="http://schemas.openxmlformats.org/drawingml/2006/main">
                  <a:graphicData uri="http://schemas.microsoft.com/office/word/2010/wordprocessingGroup">
                    <wpg:wgp>
                      <wpg:cNvGrpSpPr/>
                      <wpg:grpSpPr>
                        <a:xfrm>
                          <a:off x="0" y="0"/>
                          <a:ext cx="31568" cy="373446"/>
                          <a:chOff x="0" y="0"/>
                          <a:chExt cx="31568" cy="373446"/>
                        </a:xfrm>
                      </wpg:grpSpPr>
                      <wps:wsp>
                        <wps:cNvPr id="3118" name="Shape 3118"/>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3127" name="Shape 3127"/>
                        <wps:cNvSpPr/>
                        <wps:spPr>
                          <a:xfrm>
                            <a:off x="0" y="373446"/>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267" style="width:2.4857pt;height:29.4052pt;position:absolute;z-index:-2147483589;mso-position-horizontal-relative:text;mso-position-horizontal:absolute;margin-left:70.5605pt;mso-position-vertical-relative:text;margin-top:-14.5251pt;" coordsize="315,3734">
                <v:shape id="Shape 3118" style="position:absolute;width:315;height:0;left:0;top:0;" coordsize="31568,0" path="m0,0l31568,0">
                  <v:stroke weight="0.287925pt" endcap="flat" joinstyle="miter" miterlimit="10" on="true" color="#000000"/>
                  <v:fill on="false" color="#000000" opacity="0"/>
                </v:shape>
                <v:shape id="Shape 3127"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rPr>
        <w:tab/>
      </w:r>
      <w:r>
        <w:rPr>
          <w:sz w:val="16"/>
        </w:rPr>
        <w:t>MICE</w:t>
      </w:r>
      <w:r>
        <w:rPr>
          <w:sz w:val="16"/>
        </w:rPr>
        <w:tab/>
      </w:r>
      <w:r>
        <w:rPr>
          <w:rFonts w:ascii="Calibri" w:eastAsia="Calibri" w:hAnsi="Calibri" w:cs="Calibri"/>
          <w:sz w:val="16"/>
        </w:rPr>
        <w:t>ERStatus</w:t>
      </w:r>
      <w:r>
        <w:rPr>
          <w:rFonts w:ascii="Calibri" w:eastAsia="Calibri" w:hAnsi="Calibri" w:cs="Calibri"/>
          <w:sz w:val="16"/>
        </w:rPr>
        <w:tab/>
      </w:r>
      <w:r>
        <w:rPr>
          <w:sz w:val="16"/>
        </w:rPr>
        <w:t>0.6927</w:t>
      </w:r>
      <w:r>
        <w:rPr>
          <w:sz w:val="16"/>
        </w:rPr>
        <w:tab/>
        <w:t>50</w:t>
      </w:r>
      <w:r>
        <w:rPr>
          <w:sz w:val="16"/>
        </w:rPr>
        <w:tab/>
        <w:t>1</w:t>
      </w:r>
    </w:p>
    <w:p w14:paraId="39689341" w14:textId="77777777" w:rsidR="00890157" w:rsidRDefault="00000000">
      <w:pPr>
        <w:spacing w:after="0" w:line="259" w:lineRule="auto"/>
        <w:ind w:left="5871"/>
        <w:jc w:val="left"/>
      </w:pPr>
      <w:r>
        <w:rPr>
          <w:sz w:val="16"/>
        </w:rPr>
        <w:t>regression trees</w:t>
      </w:r>
    </w:p>
    <w:p w14:paraId="7BE5F469" w14:textId="77777777" w:rsidR="00890157" w:rsidRDefault="00000000">
      <w:pPr>
        <w:spacing w:after="19" w:line="259" w:lineRule="auto"/>
        <w:ind w:left="1148"/>
        <w:jc w:val="left"/>
      </w:pPr>
      <w:r>
        <w:rPr>
          <w:rFonts w:ascii="Calibri" w:eastAsia="Calibri" w:hAnsi="Calibri" w:cs="Calibri"/>
          <w:sz w:val="16"/>
        </w:rPr>
        <w:t>CMFCycles</w:t>
      </w:r>
    </w:p>
    <w:p w14:paraId="3FDE4B24" w14:textId="77777777" w:rsidR="00890157" w:rsidRDefault="00000000">
      <w:pPr>
        <w:spacing w:after="19" w:line="259" w:lineRule="auto"/>
        <w:ind w:left="1148"/>
        <w:jc w:val="left"/>
      </w:pPr>
      <w:r>
        <w:rPr>
          <w:rFonts w:ascii="Calibri" w:eastAsia="Calibri" w:hAnsi="Calibri" w:cs="Calibri"/>
          <w:sz w:val="16"/>
        </w:rPr>
        <w:t>Invasiveness flg*CMF Cycles</w:t>
      </w:r>
    </w:p>
    <w:tbl>
      <w:tblPr>
        <w:tblStyle w:val="TableGrid"/>
        <w:tblW w:w="8266" w:type="dxa"/>
        <w:tblInd w:w="0" w:type="dxa"/>
        <w:tblCellMar>
          <w:top w:w="28" w:type="dxa"/>
          <w:right w:w="115" w:type="dxa"/>
        </w:tblCellMar>
        <w:tblLook w:val="04A0" w:firstRow="1" w:lastRow="0" w:firstColumn="1" w:lastColumn="0" w:noHBand="0" w:noVBand="1"/>
      </w:tblPr>
      <w:tblGrid>
        <w:gridCol w:w="1153"/>
        <w:gridCol w:w="2364"/>
        <w:gridCol w:w="1246"/>
        <w:gridCol w:w="1098"/>
        <w:gridCol w:w="1394"/>
        <w:gridCol w:w="1011"/>
      </w:tblGrid>
      <w:tr w:rsidR="00890157" w14:paraId="7FB5D580" w14:textId="77777777">
        <w:trPr>
          <w:trHeight w:val="392"/>
        </w:trPr>
        <w:tc>
          <w:tcPr>
            <w:tcW w:w="1153" w:type="dxa"/>
            <w:tcBorders>
              <w:top w:val="nil"/>
              <w:left w:val="nil"/>
              <w:bottom w:val="nil"/>
              <w:right w:val="nil"/>
            </w:tcBorders>
            <w:shd w:val="clear" w:color="auto" w:fill="EFEFEF"/>
            <w:vAlign w:val="center"/>
          </w:tcPr>
          <w:p w14:paraId="4DF58C9A" w14:textId="77777777" w:rsidR="00890157" w:rsidRDefault="00000000">
            <w:pPr>
              <w:spacing w:after="0" w:line="259" w:lineRule="auto"/>
              <w:ind w:left="29" w:firstLine="0"/>
              <w:jc w:val="center"/>
            </w:pPr>
            <w:r>
              <w:rPr>
                <w:sz w:val="16"/>
              </w:rPr>
              <w:t>MICE</w:t>
            </w:r>
          </w:p>
        </w:tc>
        <w:tc>
          <w:tcPr>
            <w:tcW w:w="2364" w:type="dxa"/>
            <w:tcBorders>
              <w:top w:val="nil"/>
              <w:left w:val="nil"/>
              <w:bottom w:val="nil"/>
              <w:right w:val="nil"/>
            </w:tcBorders>
            <w:shd w:val="clear" w:color="auto" w:fill="EFEFEF"/>
          </w:tcPr>
          <w:p w14:paraId="601FD8B2" w14:textId="77777777" w:rsidR="00890157" w:rsidRDefault="00000000">
            <w:pPr>
              <w:spacing w:after="24" w:line="259" w:lineRule="auto"/>
              <w:ind w:left="0" w:firstLine="0"/>
              <w:jc w:val="left"/>
            </w:pPr>
            <w:r>
              <w:rPr>
                <w:rFonts w:ascii="Calibri" w:eastAsia="Calibri" w:hAnsi="Calibri" w:cs="Calibri"/>
                <w:sz w:val="16"/>
              </w:rPr>
              <w:t xml:space="preserve">Age </w:t>
            </w:r>
            <w:r>
              <w:rPr>
                <w:rFonts w:ascii="Calibri" w:eastAsia="Calibri" w:hAnsi="Calibri" w:cs="Calibri"/>
                <w:noProof/>
              </w:rPr>
              <mc:AlternateContent>
                <mc:Choice Requires="wpg">
                  <w:drawing>
                    <wp:inline distT="0" distB="0" distL="0" distR="0" wp14:anchorId="4C57E902" wp14:editId="6392DEAC">
                      <wp:extent cx="31568" cy="3657"/>
                      <wp:effectExtent l="0" t="0" r="0" b="0"/>
                      <wp:docPr id="63974" name="Group 63974"/>
                      <wp:cNvGraphicFramePr/>
                      <a:graphic xmlns:a="http://schemas.openxmlformats.org/drawingml/2006/main">
                        <a:graphicData uri="http://schemas.microsoft.com/office/word/2010/wordprocessingGroup">
                          <wpg:wgp>
                            <wpg:cNvGrpSpPr/>
                            <wpg:grpSpPr>
                              <a:xfrm>
                                <a:off x="0" y="0"/>
                                <a:ext cx="31568" cy="3657"/>
                                <a:chOff x="0" y="0"/>
                                <a:chExt cx="31568" cy="3657"/>
                              </a:xfrm>
                            </wpg:grpSpPr>
                            <wps:wsp>
                              <wps:cNvPr id="3143" name="Shape 3143"/>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974" style="width:2.4857pt;height:0.287925pt;mso-position-horizontal-relative:char;mso-position-vertical-relative:line" coordsize="315,36">
                      <v:shape id="Shape 3143" style="position:absolute;width:315;height:0;left:0;top:0;"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diagnosis</w:t>
            </w:r>
          </w:p>
          <w:p w14:paraId="40C8FBF5" w14:textId="77777777" w:rsidR="00890157" w:rsidRDefault="00000000">
            <w:pPr>
              <w:spacing w:after="0" w:line="259" w:lineRule="auto"/>
              <w:ind w:left="0" w:firstLine="0"/>
              <w:jc w:val="left"/>
            </w:pPr>
            <w:r>
              <w:rPr>
                <w:rFonts w:ascii="Calibri" w:eastAsia="Calibri" w:hAnsi="Calibri" w:cs="Calibri"/>
                <w:sz w:val="16"/>
              </w:rPr>
              <w:t>ER Status</w:t>
            </w:r>
          </w:p>
        </w:tc>
        <w:tc>
          <w:tcPr>
            <w:tcW w:w="1246" w:type="dxa"/>
            <w:tcBorders>
              <w:top w:val="nil"/>
              <w:left w:val="nil"/>
              <w:bottom w:val="nil"/>
              <w:right w:val="nil"/>
            </w:tcBorders>
            <w:shd w:val="clear" w:color="auto" w:fill="EFEFEF"/>
            <w:vAlign w:val="center"/>
          </w:tcPr>
          <w:p w14:paraId="7976B0EE" w14:textId="77777777" w:rsidR="00890157" w:rsidRDefault="00000000">
            <w:pPr>
              <w:spacing w:after="0" w:line="259" w:lineRule="auto"/>
              <w:ind w:left="317" w:firstLine="0"/>
              <w:jc w:val="left"/>
            </w:pPr>
            <w:r>
              <w:rPr>
                <w:sz w:val="16"/>
              </w:rPr>
              <w:t>0.6190</w:t>
            </w:r>
          </w:p>
        </w:tc>
        <w:tc>
          <w:tcPr>
            <w:tcW w:w="1098" w:type="dxa"/>
            <w:tcBorders>
              <w:top w:val="nil"/>
              <w:left w:val="nil"/>
              <w:bottom w:val="nil"/>
              <w:right w:val="nil"/>
            </w:tcBorders>
            <w:shd w:val="clear" w:color="auto" w:fill="EFEFEF"/>
            <w:vAlign w:val="center"/>
          </w:tcPr>
          <w:p w14:paraId="596E8CE0" w14:textId="77777777" w:rsidR="00890157" w:rsidRDefault="00000000">
            <w:pPr>
              <w:spacing w:after="0" w:line="259" w:lineRule="auto"/>
              <w:ind w:left="384" w:firstLine="0"/>
              <w:jc w:val="left"/>
            </w:pPr>
            <w:r>
              <w:rPr>
                <w:sz w:val="16"/>
              </w:rPr>
              <w:t>50</w:t>
            </w:r>
          </w:p>
        </w:tc>
        <w:tc>
          <w:tcPr>
            <w:tcW w:w="1394" w:type="dxa"/>
            <w:tcBorders>
              <w:top w:val="nil"/>
              <w:left w:val="nil"/>
              <w:bottom w:val="nil"/>
              <w:right w:val="nil"/>
            </w:tcBorders>
            <w:shd w:val="clear" w:color="auto" w:fill="EFEFEF"/>
          </w:tcPr>
          <w:p w14:paraId="011F554E" w14:textId="77777777" w:rsidR="00890157" w:rsidRDefault="00000000">
            <w:pPr>
              <w:spacing w:after="0" w:line="259" w:lineRule="auto"/>
              <w:ind w:left="0" w:firstLine="0"/>
              <w:jc w:val="left"/>
            </w:pPr>
            <w:r>
              <w:rPr>
                <w:sz w:val="16"/>
              </w:rPr>
              <w:t>Classification and regression trees</w:t>
            </w:r>
          </w:p>
        </w:tc>
        <w:tc>
          <w:tcPr>
            <w:tcW w:w="1011" w:type="dxa"/>
            <w:tcBorders>
              <w:top w:val="nil"/>
              <w:left w:val="nil"/>
              <w:bottom w:val="nil"/>
              <w:right w:val="nil"/>
            </w:tcBorders>
            <w:shd w:val="clear" w:color="auto" w:fill="EFEFEF"/>
            <w:vAlign w:val="center"/>
          </w:tcPr>
          <w:p w14:paraId="2A184257" w14:textId="77777777" w:rsidR="00890157" w:rsidRDefault="00000000">
            <w:pPr>
              <w:spacing w:after="0" w:line="259" w:lineRule="auto"/>
              <w:ind w:left="29" w:firstLine="0"/>
              <w:jc w:val="center"/>
            </w:pPr>
            <w:r>
              <w:rPr>
                <w:sz w:val="16"/>
              </w:rPr>
              <w:t>2</w:t>
            </w:r>
          </w:p>
        </w:tc>
      </w:tr>
    </w:tbl>
    <w:p w14:paraId="7DCC894B" w14:textId="77777777" w:rsidR="00890157" w:rsidRDefault="00000000">
      <w:pPr>
        <w:spacing w:after="19" w:line="259" w:lineRule="auto"/>
        <w:ind w:left="1148"/>
        <w:jc w:val="left"/>
      </w:pPr>
      <w:r>
        <w:rPr>
          <w:rFonts w:ascii="Calibri" w:eastAsia="Calibri" w:hAnsi="Calibri" w:cs="Calibri"/>
          <w:sz w:val="16"/>
        </w:rPr>
        <w:t>Agediagnosis</w:t>
      </w:r>
    </w:p>
    <w:p w14:paraId="2ABBF929" w14:textId="77777777" w:rsidR="00890157" w:rsidRDefault="00000000">
      <w:pPr>
        <w:spacing w:after="19" w:line="259" w:lineRule="auto"/>
        <w:ind w:left="1148"/>
        <w:jc w:val="left"/>
      </w:pPr>
      <w:r>
        <w:rPr>
          <w:rFonts w:ascii="Calibri" w:eastAsia="Calibri" w:hAnsi="Calibri" w:cs="Calibri"/>
          <w:sz w:val="16"/>
        </w:rPr>
        <w:t>Invasiveness flg</w:t>
      </w:r>
    </w:p>
    <w:p w14:paraId="08525790" w14:textId="77777777" w:rsidR="00890157" w:rsidRDefault="00000000">
      <w:pPr>
        <w:spacing w:after="0" w:line="259" w:lineRule="auto"/>
        <w:ind w:left="5871"/>
        <w:jc w:val="left"/>
      </w:pPr>
      <w:r>
        <w:rPr>
          <w:sz w:val="16"/>
        </w:rPr>
        <w:t>Polynomial</w:t>
      </w:r>
    </w:p>
    <w:p w14:paraId="59F5F598" w14:textId="77777777" w:rsidR="00890157" w:rsidRDefault="00000000">
      <w:pPr>
        <w:tabs>
          <w:tab w:val="center" w:pos="533"/>
          <w:tab w:val="center" w:pos="1514"/>
          <w:tab w:val="center" w:pos="4053"/>
          <w:tab w:val="center" w:pos="5225"/>
          <w:tab w:val="center" w:pos="7717"/>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71552" behindDoc="1" locked="0" layoutInCell="1" allowOverlap="1" wp14:anchorId="14754A5F" wp14:editId="72B2E8D6">
                <wp:simplePos x="0" y="0"/>
                <wp:positionH relativeFrom="column">
                  <wp:posOffset>896118</wp:posOffset>
                </wp:positionH>
                <wp:positionV relativeFrom="paragraph">
                  <wp:posOffset>-184472</wp:posOffset>
                </wp:positionV>
                <wp:extent cx="31568" cy="373447"/>
                <wp:effectExtent l="0" t="0" r="0" b="0"/>
                <wp:wrapNone/>
                <wp:docPr id="64268" name="Group 64268"/>
                <wp:cNvGraphicFramePr/>
                <a:graphic xmlns:a="http://schemas.openxmlformats.org/drawingml/2006/main">
                  <a:graphicData uri="http://schemas.microsoft.com/office/word/2010/wordprocessingGroup">
                    <wpg:wgp>
                      <wpg:cNvGrpSpPr/>
                      <wpg:grpSpPr>
                        <a:xfrm>
                          <a:off x="0" y="0"/>
                          <a:ext cx="31568" cy="373447"/>
                          <a:chOff x="0" y="0"/>
                          <a:chExt cx="31568" cy="373447"/>
                        </a:xfrm>
                      </wpg:grpSpPr>
                      <wps:wsp>
                        <wps:cNvPr id="3162" name="Shape 3162"/>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3171" name="Shape 3171"/>
                        <wps:cNvSpPr/>
                        <wps:spPr>
                          <a:xfrm>
                            <a:off x="0" y="373447"/>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268" style="width:2.4857pt;height:29.4052pt;position:absolute;z-index:-2147483545;mso-position-horizontal-relative:text;mso-position-horizontal:absolute;margin-left:70.5605pt;mso-position-vertical-relative:text;margin-top:-14.5254pt;" coordsize="315,3734">
                <v:shape id="Shape 3162" style="position:absolute;width:315;height:0;left:0;top:0;" coordsize="31568,0" path="m0,0l31568,0">
                  <v:stroke weight="0.287925pt" endcap="flat" joinstyle="miter" miterlimit="10" on="true" color="#000000"/>
                  <v:fill on="false" color="#000000" opacity="0"/>
                </v:shape>
                <v:shape id="Shape 3171"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rPr>
        <w:tab/>
      </w:r>
      <w:r>
        <w:rPr>
          <w:sz w:val="16"/>
        </w:rPr>
        <w:t>MICE</w:t>
      </w:r>
      <w:r>
        <w:rPr>
          <w:sz w:val="16"/>
        </w:rPr>
        <w:tab/>
      </w:r>
      <w:r>
        <w:rPr>
          <w:rFonts w:ascii="Calibri" w:eastAsia="Calibri" w:hAnsi="Calibri" w:cs="Calibri"/>
          <w:sz w:val="16"/>
        </w:rPr>
        <w:t>ERStatus</w:t>
      </w:r>
      <w:r>
        <w:rPr>
          <w:rFonts w:ascii="Calibri" w:eastAsia="Calibri" w:hAnsi="Calibri" w:cs="Calibri"/>
          <w:sz w:val="16"/>
        </w:rPr>
        <w:tab/>
      </w:r>
      <w:r>
        <w:rPr>
          <w:sz w:val="16"/>
        </w:rPr>
        <w:t>0.6976</w:t>
      </w:r>
      <w:r>
        <w:rPr>
          <w:sz w:val="16"/>
        </w:rPr>
        <w:tab/>
        <w:t>50</w:t>
      </w:r>
      <w:r>
        <w:rPr>
          <w:sz w:val="16"/>
        </w:rPr>
        <w:tab/>
        <w:t>0</w:t>
      </w:r>
    </w:p>
    <w:p w14:paraId="4BDBB098" w14:textId="77777777" w:rsidR="00890157" w:rsidRDefault="00000000">
      <w:pPr>
        <w:spacing w:after="0" w:line="259" w:lineRule="auto"/>
        <w:ind w:left="3782" w:firstLine="0"/>
        <w:jc w:val="center"/>
      </w:pPr>
      <w:r>
        <w:rPr>
          <w:sz w:val="16"/>
        </w:rPr>
        <w:t>regression</w:t>
      </w:r>
    </w:p>
    <w:p w14:paraId="46129208" w14:textId="77777777" w:rsidR="00890157" w:rsidRDefault="00000000">
      <w:pPr>
        <w:spacing w:after="19" w:line="259" w:lineRule="auto"/>
        <w:ind w:left="1148"/>
        <w:jc w:val="left"/>
      </w:pPr>
      <w:r>
        <w:rPr>
          <w:rFonts w:ascii="Calibri" w:eastAsia="Calibri" w:hAnsi="Calibri" w:cs="Calibri"/>
          <w:sz w:val="16"/>
        </w:rPr>
        <w:t>CMFCycles</w:t>
      </w:r>
    </w:p>
    <w:p w14:paraId="51791C70" w14:textId="77777777" w:rsidR="00890157" w:rsidRDefault="00000000">
      <w:pPr>
        <w:spacing w:after="19" w:line="259" w:lineRule="auto"/>
        <w:ind w:left="1148"/>
        <w:jc w:val="left"/>
      </w:pPr>
      <w:r>
        <w:rPr>
          <w:rFonts w:ascii="Calibri" w:eastAsia="Calibri" w:hAnsi="Calibri" w:cs="Calibri"/>
          <w:sz w:val="16"/>
        </w:rPr>
        <w:t>Invasiveness flg*CMF Cycles</w:t>
      </w:r>
    </w:p>
    <w:tbl>
      <w:tblPr>
        <w:tblStyle w:val="TableGrid"/>
        <w:tblW w:w="8266" w:type="dxa"/>
        <w:tblInd w:w="0" w:type="dxa"/>
        <w:tblCellMar>
          <w:top w:w="41" w:type="dxa"/>
          <w:right w:w="115" w:type="dxa"/>
        </w:tblCellMar>
        <w:tblLook w:val="04A0" w:firstRow="1" w:lastRow="0" w:firstColumn="1" w:lastColumn="0" w:noHBand="0" w:noVBand="1"/>
      </w:tblPr>
      <w:tblGrid>
        <w:gridCol w:w="1153"/>
        <w:gridCol w:w="2364"/>
        <w:gridCol w:w="1246"/>
        <w:gridCol w:w="1098"/>
        <w:gridCol w:w="1394"/>
        <w:gridCol w:w="1011"/>
      </w:tblGrid>
      <w:tr w:rsidR="00890157" w14:paraId="3EA103E2" w14:textId="77777777">
        <w:trPr>
          <w:trHeight w:val="980"/>
        </w:trPr>
        <w:tc>
          <w:tcPr>
            <w:tcW w:w="1153" w:type="dxa"/>
            <w:tcBorders>
              <w:top w:val="nil"/>
              <w:left w:val="nil"/>
              <w:bottom w:val="nil"/>
              <w:right w:val="nil"/>
            </w:tcBorders>
            <w:shd w:val="clear" w:color="auto" w:fill="EFEFEF"/>
            <w:vAlign w:val="center"/>
          </w:tcPr>
          <w:p w14:paraId="2E44E53B" w14:textId="77777777" w:rsidR="00890157" w:rsidRDefault="00000000">
            <w:pPr>
              <w:spacing w:after="0" w:line="259" w:lineRule="auto"/>
              <w:ind w:left="29" w:firstLine="0"/>
              <w:jc w:val="center"/>
            </w:pPr>
            <w:r>
              <w:rPr>
                <w:sz w:val="16"/>
              </w:rPr>
              <w:t>MICE</w:t>
            </w:r>
          </w:p>
        </w:tc>
        <w:tc>
          <w:tcPr>
            <w:tcW w:w="2364" w:type="dxa"/>
            <w:tcBorders>
              <w:top w:val="nil"/>
              <w:left w:val="nil"/>
              <w:bottom w:val="nil"/>
              <w:right w:val="nil"/>
            </w:tcBorders>
            <w:shd w:val="clear" w:color="auto" w:fill="EFEFEF"/>
          </w:tcPr>
          <w:p w14:paraId="241ADB88" w14:textId="77777777" w:rsidR="00890157" w:rsidRDefault="00000000">
            <w:pPr>
              <w:spacing w:after="20" w:line="259" w:lineRule="auto"/>
              <w:ind w:left="0" w:firstLine="0"/>
              <w:jc w:val="left"/>
            </w:pPr>
            <w:r>
              <w:rPr>
                <w:rFonts w:ascii="Calibri" w:eastAsia="Calibri" w:hAnsi="Calibri" w:cs="Calibri"/>
                <w:sz w:val="16"/>
              </w:rPr>
              <w:t>Agediagnosis</w:t>
            </w:r>
          </w:p>
          <w:p w14:paraId="3564B4BE" w14:textId="77777777" w:rsidR="00890157" w:rsidRDefault="00000000">
            <w:pPr>
              <w:spacing w:after="24" w:line="259" w:lineRule="auto"/>
              <w:ind w:left="0" w:firstLine="0"/>
              <w:jc w:val="left"/>
            </w:pPr>
            <w:r>
              <w:rPr>
                <w:rFonts w:ascii="Calibri" w:eastAsia="Calibri" w:hAnsi="Calibri" w:cs="Calibri"/>
                <w:noProof/>
              </w:rPr>
              <mc:AlternateContent>
                <mc:Choice Requires="wpg">
                  <w:drawing>
                    <wp:anchor distT="0" distB="0" distL="114300" distR="114300" simplePos="0" relativeHeight="251672576" behindDoc="1" locked="0" layoutInCell="1" allowOverlap="1" wp14:anchorId="549B6123" wp14:editId="67EA5E3E">
                      <wp:simplePos x="0" y="0"/>
                      <wp:positionH relativeFrom="column">
                        <wp:posOffset>164173</wp:posOffset>
                      </wp:positionH>
                      <wp:positionV relativeFrom="paragraph">
                        <wp:posOffset>-65071</wp:posOffset>
                      </wp:positionV>
                      <wp:extent cx="31568" cy="373447"/>
                      <wp:effectExtent l="0" t="0" r="0" b="0"/>
                      <wp:wrapNone/>
                      <wp:docPr id="62839" name="Group 62839"/>
                      <wp:cNvGraphicFramePr/>
                      <a:graphic xmlns:a="http://schemas.openxmlformats.org/drawingml/2006/main">
                        <a:graphicData uri="http://schemas.microsoft.com/office/word/2010/wordprocessingGroup">
                          <wpg:wgp>
                            <wpg:cNvGrpSpPr/>
                            <wpg:grpSpPr>
                              <a:xfrm>
                                <a:off x="0" y="0"/>
                                <a:ext cx="31568" cy="373447"/>
                                <a:chOff x="0" y="0"/>
                                <a:chExt cx="31568" cy="373447"/>
                              </a:xfrm>
                            </wpg:grpSpPr>
                            <wps:wsp>
                              <wps:cNvPr id="3187" name="Shape 3187"/>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3199" name="Shape 3199"/>
                              <wps:cNvSpPr/>
                              <wps:spPr>
                                <a:xfrm>
                                  <a:off x="0" y="373447"/>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839" style="width:2.4857pt;height:29.4052pt;position:absolute;z-index:-2147483518;mso-position-horizontal-relative:text;mso-position-horizontal:absolute;margin-left:12.927pt;mso-position-vertical-relative:text;margin-top:-5.12381pt;" coordsize="315,3734">
                      <v:shape id="Shape 3187" style="position:absolute;width:315;height:0;left:0;top:0;" coordsize="31568,0" path="m0,0l31568,0">
                        <v:stroke weight="0.287925pt" endcap="flat" joinstyle="miter" miterlimit="10" on="true" color="#000000"/>
                        <v:fill on="false" color="#000000" opacity="0"/>
                      </v:shape>
                      <v:shape id="Shape 3199"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Invasiveness flg</w:t>
            </w:r>
          </w:p>
          <w:p w14:paraId="7376A9AC" w14:textId="77777777" w:rsidR="00890157" w:rsidRDefault="00000000">
            <w:pPr>
              <w:spacing w:after="0" w:line="259" w:lineRule="auto"/>
              <w:ind w:left="0" w:firstLine="0"/>
              <w:jc w:val="left"/>
            </w:pPr>
            <w:r>
              <w:rPr>
                <w:rFonts w:ascii="Calibri" w:eastAsia="Calibri" w:hAnsi="Calibri" w:cs="Calibri"/>
                <w:sz w:val="16"/>
              </w:rPr>
              <w:t>ER Status</w:t>
            </w:r>
          </w:p>
          <w:p w14:paraId="2A5824B8" w14:textId="77777777" w:rsidR="00890157" w:rsidRDefault="00000000">
            <w:pPr>
              <w:spacing w:after="20" w:line="259" w:lineRule="auto"/>
              <w:ind w:left="0" w:firstLine="0"/>
              <w:jc w:val="left"/>
            </w:pPr>
            <w:r>
              <w:rPr>
                <w:rFonts w:ascii="Calibri" w:eastAsia="Calibri" w:hAnsi="Calibri" w:cs="Calibri"/>
                <w:sz w:val="16"/>
              </w:rPr>
              <w:t>CMFCycles</w:t>
            </w:r>
          </w:p>
          <w:p w14:paraId="12857CCA" w14:textId="77777777" w:rsidR="00890157" w:rsidRDefault="00000000">
            <w:pPr>
              <w:spacing w:after="0" w:line="259" w:lineRule="auto"/>
              <w:ind w:left="0" w:firstLine="0"/>
              <w:jc w:val="left"/>
            </w:pPr>
            <w:r>
              <w:rPr>
                <w:rFonts w:ascii="Calibri" w:eastAsia="Calibri" w:hAnsi="Calibri" w:cs="Calibri"/>
                <w:sz w:val="16"/>
              </w:rPr>
              <w:t>Invasiveness flg*CMF Cycles</w:t>
            </w:r>
          </w:p>
        </w:tc>
        <w:tc>
          <w:tcPr>
            <w:tcW w:w="1246" w:type="dxa"/>
            <w:tcBorders>
              <w:top w:val="nil"/>
              <w:left w:val="nil"/>
              <w:bottom w:val="nil"/>
              <w:right w:val="nil"/>
            </w:tcBorders>
            <w:shd w:val="clear" w:color="auto" w:fill="EFEFEF"/>
            <w:vAlign w:val="center"/>
          </w:tcPr>
          <w:p w14:paraId="261111F9" w14:textId="77777777" w:rsidR="00890157" w:rsidRDefault="00000000">
            <w:pPr>
              <w:spacing w:after="0" w:line="259" w:lineRule="auto"/>
              <w:ind w:left="317" w:firstLine="0"/>
              <w:jc w:val="left"/>
            </w:pPr>
            <w:r>
              <w:rPr>
                <w:sz w:val="16"/>
              </w:rPr>
              <w:t>0.6970</w:t>
            </w:r>
          </w:p>
        </w:tc>
        <w:tc>
          <w:tcPr>
            <w:tcW w:w="1098" w:type="dxa"/>
            <w:tcBorders>
              <w:top w:val="nil"/>
              <w:left w:val="nil"/>
              <w:bottom w:val="nil"/>
              <w:right w:val="nil"/>
            </w:tcBorders>
            <w:shd w:val="clear" w:color="auto" w:fill="EFEFEF"/>
            <w:vAlign w:val="center"/>
          </w:tcPr>
          <w:p w14:paraId="77EB46F5" w14:textId="77777777" w:rsidR="00890157" w:rsidRDefault="00000000">
            <w:pPr>
              <w:spacing w:after="0" w:line="259" w:lineRule="auto"/>
              <w:ind w:left="384" w:firstLine="0"/>
              <w:jc w:val="left"/>
            </w:pPr>
            <w:r>
              <w:rPr>
                <w:sz w:val="16"/>
              </w:rPr>
              <w:t>50</w:t>
            </w:r>
          </w:p>
        </w:tc>
        <w:tc>
          <w:tcPr>
            <w:tcW w:w="1394" w:type="dxa"/>
            <w:tcBorders>
              <w:top w:val="nil"/>
              <w:left w:val="nil"/>
              <w:bottom w:val="nil"/>
              <w:right w:val="nil"/>
            </w:tcBorders>
            <w:shd w:val="clear" w:color="auto" w:fill="EFEFEF"/>
            <w:vAlign w:val="center"/>
          </w:tcPr>
          <w:p w14:paraId="180E2C7A" w14:textId="77777777" w:rsidR="00890157" w:rsidRDefault="00000000">
            <w:pPr>
              <w:spacing w:after="0" w:line="259" w:lineRule="auto"/>
              <w:ind w:left="0" w:firstLine="0"/>
              <w:jc w:val="left"/>
            </w:pPr>
            <w:r>
              <w:rPr>
                <w:sz w:val="16"/>
              </w:rPr>
              <w:t>Polynomial regression</w:t>
            </w:r>
          </w:p>
        </w:tc>
        <w:tc>
          <w:tcPr>
            <w:tcW w:w="1011" w:type="dxa"/>
            <w:tcBorders>
              <w:top w:val="nil"/>
              <w:left w:val="nil"/>
              <w:bottom w:val="nil"/>
              <w:right w:val="nil"/>
            </w:tcBorders>
            <w:shd w:val="clear" w:color="auto" w:fill="EFEFEF"/>
            <w:vAlign w:val="center"/>
          </w:tcPr>
          <w:p w14:paraId="72CD0761" w14:textId="77777777" w:rsidR="00890157" w:rsidRDefault="00000000">
            <w:pPr>
              <w:spacing w:after="0" w:line="259" w:lineRule="auto"/>
              <w:ind w:left="29" w:firstLine="0"/>
              <w:jc w:val="center"/>
            </w:pPr>
            <w:r>
              <w:rPr>
                <w:sz w:val="16"/>
              </w:rPr>
              <w:t>1</w:t>
            </w:r>
          </w:p>
        </w:tc>
      </w:tr>
    </w:tbl>
    <w:p w14:paraId="421EC174" w14:textId="77777777" w:rsidR="00890157" w:rsidRDefault="00000000">
      <w:pPr>
        <w:tabs>
          <w:tab w:val="center" w:pos="1680"/>
          <w:tab w:val="center" w:pos="6248"/>
        </w:tabs>
        <w:spacing w:after="19" w:line="259" w:lineRule="auto"/>
        <w:ind w:left="0" w:firstLine="0"/>
        <w:jc w:val="left"/>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252E6B42" wp14:editId="00D58AB0">
                <wp:simplePos x="0" y="0"/>
                <wp:positionH relativeFrom="column">
                  <wp:posOffset>896118</wp:posOffset>
                </wp:positionH>
                <wp:positionV relativeFrom="paragraph">
                  <wp:posOffset>63050</wp:posOffset>
                </wp:positionV>
                <wp:extent cx="31568" cy="3657"/>
                <wp:effectExtent l="0" t="0" r="0" b="0"/>
                <wp:wrapSquare wrapText="bothSides"/>
                <wp:docPr id="64269" name="Group 64269"/>
                <wp:cNvGraphicFramePr/>
                <a:graphic xmlns:a="http://schemas.openxmlformats.org/drawingml/2006/main">
                  <a:graphicData uri="http://schemas.microsoft.com/office/word/2010/wordprocessingGroup">
                    <wpg:wgp>
                      <wpg:cNvGrpSpPr/>
                      <wpg:grpSpPr>
                        <a:xfrm>
                          <a:off x="0" y="0"/>
                          <a:ext cx="31568" cy="3657"/>
                          <a:chOff x="0" y="0"/>
                          <a:chExt cx="31568" cy="3657"/>
                        </a:xfrm>
                      </wpg:grpSpPr>
                      <wps:wsp>
                        <wps:cNvPr id="3220" name="Shape 3220"/>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269" style="width:2.4857pt;height:0.287925pt;position:absolute;mso-position-horizontal-relative:text;mso-position-horizontal:absolute;margin-left:70.5605pt;mso-position-vertical-relative:text;margin-top:4.9646pt;" coordsize="315,36">
                <v:shape id="Shape 3220" style="position:absolute;width:315;height:0;left:0;top:0;" coordsize="31568,0" path="m0,0l31568,0">
                  <v:stroke weight="0.287925pt" endcap="flat" joinstyle="miter" miterlimit="10" on="true" color="#000000"/>
                  <v:fill on="false" color="#000000" opacity="0"/>
                </v:shape>
                <w10:wrap type="square"/>
              </v:group>
            </w:pict>
          </mc:Fallback>
        </mc:AlternateContent>
      </w:r>
      <w:r>
        <w:rPr>
          <w:rFonts w:ascii="Calibri" w:eastAsia="Calibri" w:hAnsi="Calibri" w:cs="Calibri"/>
        </w:rPr>
        <w:tab/>
      </w:r>
      <w:r>
        <w:rPr>
          <w:rFonts w:ascii="Calibri" w:eastAsia="Calibri" w:hAnsi="Calibri" w:cs="Calibri"/>
          <w:sz w:val="16"/>
        </w:rPr>
        <w:t>Age diagnosis</w:t>
      </w:r>
      <w:r>
        <w:rPr>
          <w:rFonts w:ascii="Calibri" w:eastAsia="Calibri" w:hAnsi="Calibri" w:cs="Calibri"/>
          <w:sz w:val="16"/>
        </w:rPr>
        <w:tab/>
      </w:r>
      <w:r>
        <w:rPr>
          <w:sz w:val="16"/>
        </w:rPr>
        <w:t>Polynomial</w:t>
      </w:r>
    </w:p>
    <w:p w14:paraId="30F05C81" w14:textId="77777777" w:rsidR="00890157" w:rsidRDefault="00000000">
      <w:pPr>
        <w:tabs>
          <w:tab w:val="center" w:pos="533"/>
          <w:tab w:val="center" w:pos="4053"/>
          <w:tab w:val="center" w:pos="5225"/>
          <w:tab w:val="center" w:pos="7717"/>
        </w:tabs>
        <w:spacing w:after="0" w:line="259" w:lineRule="auto"/>
        <w:ind w:left="0" w:firstLine="0"/>
        <w:jc w:val="left"/>
      </w:pPr>
      <w:r>
        <w:rPr>
          <w:rFonts w:ascii="Calibri" w:eastAsia="Calibri" w:hAnsi="Calibri" w:cs="Calibri"/>
        </w:rPr>
        <w:tab/>
      </w:r>
      <w:r>
        <w:rPr>
          <w:sz w:val="16"/>
        </w:rPr>
        <w:t>MICE</w:t>
      </w:r>
      <w:r>
        <w:rPr>
          <w:sz w:val="16"/>
        </w:rPr>
        <w:tab/>
        <w:t>0.6287</w:t>
      </w:r>
      <w:r>
        <w:rPr>
          <w:sz w:val="16"/>
        </w:rPr>
        <w:tab/>
        <w:t>50</w:t>
      </w:r>
      <w:r>
        <w:rPr>
          <w:sz w:val="16"/>
        </w:rPr>
        <w:tab/>
        <w:t>2</w:t>
      </w:r>
    </w:p>
    <w:p w14:paraId="101980C8" w14:textId="77777777" w:rsidR="00890157" w:rsidRDefault="00000000">
      <w:pPr>
        <w:tabs>
          <w:tab w:val="center" w:pos="1514"/>
          <w:tab w:val="center" w:pos="6200"/>
        </w:tabs>
        <w:spacing w:after="0" w:line="259" w:lineRule="auto"/>
        <w:ind w:left="0" w:firstLine="0"/>
        <w:jc w:val="left"/>
      </w:pPr>
      <w:r>
        <w:rPr>
          <w:rFonts w:ascii="Calibri" w:eastAsia="Calibri" w:hAnsi="Calibri" w:cs="Calibri"/>
        </w:rPr>
        <w:tab/>
      </w:r>
      <w:r>
        <w:rPr>
          <w:rFonts w:ascii="Calibri" w:eastAsia="Calibri" w:hAnsi="Calibri" w:cs="Calibri"/>
          <w:sz w:val="16"/>
        </w:rPr>
        <w:t>ER Status</w:t>
      </w:r>
      <w:r>
        <w:rPr>
          <w:rFonts w:ascii="Calibri" w:eastAsia="Calibri" w:hAnsi="Calibri" w:cs="Calibri"/>
          <w:sz w:val="16"/>
        </w:rPr>
        <w:tab/>
      </w:r>
      <w:r>
        <w:rPr>
          <w:sz w:val="16"/>
        </w:rPr>
        <w:t>regression</w:t>
      </w:r>
    </w:p>
    <w:tbl>
      <w:tblPr>
        <w:tblStyle w:val="TableGrid"/>
        <w:tblW w:w="8266" w:type="dxa"/>
        <w:tblInd w:w="0" w:type="dxa"/>
        <w:tblCellMar>
          <w:top w:w="41" w:type="dxa"/>
          <w:right w:w="115" w:type="dxa"/>
        </w:tblCellMar>
        <w:tblLook w:val="04A0" w:firstRow="1" w:lastRow="0" w:firstColumn="1" w:lastColumn="0" w:noHBand="0" w:noVBand="1"/>
      </w:tblPr>
      <w:tblGrid>
        <w:gridCol w:w="1153"/>
        <w:gridCol w:w="2364"/>
        <w:gridCol w:w="1246"/>
        <w:gridCol w:w="1098"/>
        <w:gridCol w:w="1394"/>
        <w:gridCol w:w="1011"/>
      </w:tblGrid>
      <w:tr w:rsidR="00890157" w14:paraId="4DC52CDD" w14:textId="77777777">
        <w:trPr>
          <w:trHeight w:val="980"/>
        </w:trPr>
        <w:tc>
          <w:tcPr>
            <w:tcW w:w="1153" w:type="dxa"/>
            <w:tcBorders>
              <w:top w:val="nil"/>
              <w:left w:val="nil"/>
              <w:bottom w:val="nil"/>
              <w:right w:val="nil"/>
            </w:tcBorders>
            <w:shd w:val="clear" w:color="auto" w:fill="EFEFEF"/>
            <w:vAlign w:val="center"/>
          </w:tcPr>
          <w:p w14:paraId="3D6E29CF" w14:textId="77777777" w:rsidR="00890157" w:rsidRDefault="00000000">
            <w:pPr>
              <w:spacing w:after="0" w:line="259" w:lineRule="auto"/>
              <w:ind w:left="29" w:firstLine="0"/>
              <w:jc w:val="center"/>
            </w:pPr>
            <w:r>
              <w:rPr>
                <w:sz w:val="16"/>
              </w:rPr>
              <w:t>MICE</w:t>
            </w:r>
          </w:p>
        </w:tc>
        <w:tc>
          <w:tcPr>
            <w:tcW w:w="2364" w:type="dxa"/>
            <w:tcBorders>
              <w:top w:val="nil"/>
              <w:left w:val="nil"/>
              <w:bottom w:val="nil"/>
              <w:right w:val="nil"/>
            </w:tcBorders>
            <w:shd w:val="clear" w:color="auto" w:fill="EFEFEF"/>
          </w:tcPr>
          <w:p w14:paraId="4646CA08" w14:textId="77777777" w:rsidR="00890157" w:rsidRDefault="00000000">
            <w:pPr>
              <w:spacing w:after="20" w:line="259" w:lineRule="auto"/>
              <w:ind w:left="0" w:firstLine="0"/>
              <w:jc w:val="left"/>
            </w:pPr>
            <w:r>
              <w:rPr>
                <w:rFonts w:ascii="Calibri" w:eastAsia="Calibri" w:hAnsi="Calibri" w:cs="Calibri"/>
                <w:sz w:val="16"/>
              </w:rPr>
              <w:t>Agediagnosis</w:t>
            </w:r>
          </w:p>
          <w:p w14:paraId="24C17AF6" w14:textId="77777777" w:rsidR="00890157" w:rsidRDefault="00000000">
            <w:pPr>
              <w:spacing w:after="24" w:line="259" w:lineRule="auto"/>
              <w:ind w:left="0" w:firstLine="0"/>
              <w:jc w:val="left"/>
            </w:pPr>
            <w:r>
              <w:rPr>
                <w:rFonts w:ascii="Calibri" w:eastAsia="Calibri" w:hAnsi="Calibri" w:cs="Calibri"/>
                <w:noProof/>
              </w:rPr>
              <mc:AlternateContent>
                <mc:Choice Requires="wpg">
                  <w:drawing>
                    <wp:anchor distT="0" distB="0" distL="114300" distR="114300" simplePos="0" relativeHeight="251674624" behindDoc="1" locked="0" layoutInCell="1" allowOverlap="1" wp14:anchorId="1B362EE6" wp14:editId="08B1E070">
                      <wp:simplePos x="0" y="0"/>
                      <wp:positionH relativeFrom="column">
                        <wp:posOffset>164173</wp:posOffset>
                      </wp:positionH>
                      <wp:positionV relativeFrom="paragraph">
                        <wp:posOffset>-65080</wp:posOffset>
                      </wp:positionV>
                      <wp:extent cx="31568" cy="373456"/>
                      <wp:effectExtent l="0" t="0" r="0" b="0"/>
                      <wp:wrapNone/>
                      <wp:docPr id="63531" name="Group 63531"/>
                      <wp:cNvGraphicFramePr/>
                      <a:graphic xmlns:a="http://schemas.openxmlformats.org/drawingml/2006/main">
                        <a:graphicData uri="http://schemas.microsoft.com/office/word/2010/wordprocessingGroup">
                          <wpg:wgp>
                            <wpg:cNvGrpSpPr/>
                            <wpg:grpSpPr>
                              <a:xfrm>
                                <a:off x="0" y="0"/>
                                <a:ext cx="31568" cy="373456"/>
                                <a:chOff x="0" y="0"/>
                                <a:chExt cx="31568" cy="373456"/>
                              </a:xfrm>
                            </wpg:grpSpPr>
                            <wps:wsp>
                              <wps:cNvPr id="3234" name="Shape 3234"/>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3246" name="Shape 3246"/>
                              <wps:cNvSpPr/>
                              <wps:spPr>
                                <a:xfrm>
                                  <a:off x="0" y="373456"/>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531" style="width:2.4857pt;height:29.406pt;position:absolute;z-index:-2147483471;mso-position-horizontal-relative:text;mso-position-horizontal:absolute;margin-left:12.927pt;mso-position-vertical-relative:text;margin-top:-5.12451pt;" coordsize="315,3734">
                      <v:shape id="Shape 3234" style="position:absolute;width:315;height:0;left:0;top:0;" coordsize="31568,0" path="m0,0l31568,0">
                        <v:stroke weight="0.287925pt" endcap="flat" joinstyle="miter" miterlimit="10" on="true" color="#000000"/>
                        <v:fill on="false" color="#000000" opacity="0"/>
                      </v:shape>
                      <v:shape id="Shape 3246"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Invasiveness flg</w:t>
            </w:r>
          </w:p>
          <w:p w14:paraId="2D96F1FB" w14:textId="77777777" w:rsidR="00890157" w:rsidRDefault="00000000">
            <w:pPr>
              <w:spacing w:after="0" w:line="259" w:lineRule="auto"/>
              <w:ind w:left="0" w:firstLine="0"/>
              <w:jc w:val="left"/>
            </w:pPr>
            <w:r>
              <w:rPr>
                <w:rFonts w:ascii="Calibri" w:eastAsia="Calibri" w:hAnsi="Calibri" w:cs="Calibri"/>
                <w:sz w:val="16"/>
              </w:rPr>
              <w:t>ER Status</w:t>
            </w:r>
          </w:p>
          <w:p w14:paraId="12CDF005" w14:textId="77777777" w:rsidR="00890157" w:rsidRDefault="00000000">
            <w:pPr>
              <w:spacing w:after="20" w:line="259" w:lineRule="auto"/>
              <w:ind w:left="0" w:firstLine="0"/>
              <w:jc w:val="left"/>
            </w:pPr>
            <w:r>
              <w:rPr>
                <w:rFonts w:ascii="Calibri" w:eastAsia="Calibri" w:hAnsi="Calibri" w:cs="Calibri"/>
                <w:sz w:val="16"/>
              </w:rPr>
              <w:t>CMFCycles</w:t>
            </w:r>
          </w:p>
          <w:p w14:paraId="017DAE63" w14:textId="77777777" w:rsidR="00890157" w:rsidRDefault="00000000">
            <w:pPr>
              <w:spacing w:after="0" w:line="259" w:lineRule="auto"/>
              <w:ind w:left="0" w:firstLine="0"/>
              <w:jc w:val="left"/>
            </w:pPr>
            <w:r>
              <w:rPr>
                <w:rFonts w:ascii="Calibri" w:eastAsia="Calibri" w:hAnsi="Calibri" w:cs="Calibri"/>
                <w:sz w:val="16"/>
              </w:rPr>
              <w:t>Invasiveness flg*CMF Cycles</w:t>
            </w:r>
          </w:p>
        </w:tc>
        <w:tc>
          <w:tcPr>
            <w:tcW w:w="1246" w:type="dxa"/>
            <w:tcBorders>
              <w:top w:val="nil"/>
              <w:left w:val="nil"/>
              <w:bottom w:val="nil"/>
              <w:right w:val="nil"/>
            </w:tcBorders>
            <w:shd w:val="clear" w:color="auto" w:fill="EFEFEF"/>
            <w:vAlign w:val="center"/>
          </w:tcPr>
          <w:p w14:paraId="4D97B2C7" w14:textId="77777777" w:rsidR="00890157" w:rsidRDefault="00000000">
            <w:pPr>
              <w:spacing w:after="0" w:line="259" w:lineRule="auto"/>
              <w:ind w:left="317" w:firstLine="0"/>
              <w:jc w:val="left"/>
            </w:pPr>
            <w:r>
              <w:rPr>
                <w:sz w:val="16"/>
              </w:rPr>
              <w:t>0.6976</w:t>
            </w:r>
          </w:p>
        </w:tc>
        <w:tc>
          <w:tcPr>
            <w:tcW w:w="1098" w:type="dxa"/>
            <w:tcBorders>
              <w:top w:val="nil"/>
              <w:left w:val="nil"/>
              <w:bottom w:val="nil"/>
              <w:right w:val="nil"/>
            </w:tcBorders>
            <w:shd w:val="clear" w:color="auto" w:fill="EFEFEF"/>
            <w:vAlign w:val="center"/>
          </w:tcPr>
          <w:p w14:paraId="4FB25994" w14:textId="77777777" w:rsidR="00890157" w:rsidRDefault="00000000">
            <w:pPr>
              <w:spacing w:after="0" w:line="259" w:lineRule="auto"/>
              <w:ind w:left="384" w:firstLine="0"/>
              <w:jc w:val="left"/>
            </w:pPr>
            <w:r>
              <w:rPr>
                <w:sz w:val="16"/>
              </w:rPr>
              <w:t>50</w:t>
            </w:r>
          </w:p>
        </w:tc>
        <w:tc>
          <w:tcPr>
            <w:tcW w:w="1394" w:type="dxa"/>
            <w:tcBorders>
              <w:top w:val="nil"/>
              <w:left w:val="nil"/>
              <w:bottom w:val="nil"/>
              <w:right w:val="nil"/>
            </w:tcBorders>
            <w:shd w:val="clear" w:color="auto" w:fill="EFEFEF"/>
            <w:vAlign w:val="center"/>
          </w:tcPr>
          <w:p w14:paraId="08236D8B" w14:textId="77777777" w:rsidR="00890157" w:rsidRDefault="00000000">
            <w:pPr>
              <w:spacing w:after="0" w:line="259" w:lineRule="auto"/>
              <w:ind w:left="0" w:firstLine="0"/>
              <w:jc w:val="left"/>
            </w:pPr>
            <w:r>
              <w:rPr>
                <w:sz w:val="16"/>
              </w:rPr>
              <w:t>Random forest</w:t>
            </w:r>
          </w:p>
        </w:tc>
        <w:tc>
          <w:tcPr>
            <w:tcW w:w="1011" w:type="dxa"/>
            <w:tcBorders>
              <w:top w:val="nil"/>
              <w:left w:val="nil"/>
              <w:bottom w:val="nil"/>
              <w:right w:val="nil"/>
            </w:tcBorders>
            <w:shd w:val="clear" w:color="auto" w:fill="EFEFEF"/>
            <w:vAlign w:val="center"/>
          </w:tcPr>
          <w:p w14:paraId="522E1AC1" w14:textId="77777777" w:rsidR="00890157" w:rsidRDefault="00000000">
            <w:pPr>
              <w:spacing w:after="0" w:line="259" w:lineRule="auto"/>
              <w:ind w:left="29" w:firstLine="0"/>
              <w:jc w:val="center"/>
            </w:pPr>
            <w:r>
              <w:rPr>
                <w:sz w:val="16"/>
              </w:rPr>
              <w:t>0</w:t>
            </w:r>
          </w:p>
        </w:tc>
      </w:tr>
    </w:tbl>
    <w:p w14:paraId="2056F074" w14:textId="77777777" w:rsidR="00890157" w:rsidRDefault="00000000">
      <w:pPr>
        <w:spacing w:after="19" w:line="259" w:lineRule="auto"/>
        <w:ind w:left="1148"/>
        <w:jc w:val="left"/>
      </w:pPr>
      <w:r>
        <w:rPr>
          <w:rFonts w:ascii="Calibri" w:eastAsia="Calibri" w:hAnsi="Calibri" w:cs="Calibri"/>
          <w:sz w:val="16"/>
        </w:rPr>
        <w:t>Agediagnosis</w:t>
      </w:r>
    </w:p>
    <w:p w14:paraId="425367A2" w14:textId="77777777" w:rsidR="00890157" w:rsidRDefault="00000000">
      <w:pPr>
        <w:spacing w:after="19" w:line="259" w:lineRule="auto"/>
        <w:ind w:left="1148"/>
        <w:jc w:val="left"/>
      </w:pPr>
      <w:r>
        <w:rPr>
          <w:rFonts w:ascii="Calibri" w:eastAsia="Calibri" w:hAnsi="Calibri" w:cs="Calibri"/>
          <w:sz w:val="16"/>
        </w:rPr>
        <w:t>Invasiveness flg</w:t>
      </w:r>
    </w:p>
    <w:p w14:paraId="14BB955C" w14:textId="77777777" w:rsidR="00890157" w:rsidRDefault="00000000">
      <w:pPr>
        <w:tabs>
          <w:tab w:val="center" w:pos="533"/>
          <w:tab w:val="center" w:pos="1514"/>
          <w:tab w:val="center" w:pos="4053"/>
          <w:tab w:val="center" w:pos="5225"/>
          <w:tab w:val="center" w:pos="6369"/>
          <w:tab w:val="center" w:pos="7717"/>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75648" behindDoc="1" locked="0" layoutInCell="1" allowOverlap="1" wp14:anchorId="2AFBCE1E" wp14:editId="191F112E">
                <wp:simplePos x="0" y="0"/>
                <wp:positionH relativeFrom="column">
                  <wp:posOffset>896118</wp:posOffset>
                </wp:positionH>
                <wp:positionV relativeFrom="paragraph">
                  <wp:posOffset>-183348</wp:posOffset>
                </wp:positionV>
                <wp:extent cx="31568" cy="373456"/>
                <wp:effectExtent l="0" t="0" r="0" b="0"/>
                <wp:wrapNone/>
                <wp:docPr id="64270" name="Group 64270"/>
                <wp:cNvGraphicFramePr/>
                <a:graphic xmlns:a="http://schemas.openxmlformats.org/drawingml/2006/main">
                  <a:graphicData uri="http://schemas.microsoft.com/office/word/2010/wordprocessingGroup">
                    <wpg:wgp>
                      <wpg:cNvGrpSpPr/>
                      <wpg:grpSpPr>
                        <a:xfrm>
                          <a:off x="0" y="0"/>
                          <a:ext cx="31568" cy="373456"/>
                          <a:chOff x="0" y="0"/>
                          <a:chExt cx="31568" cy="373456"/>
                        </a:xfrm>
                      </wpg:grpSpPr>
                      <wps:wsp>
                        <wps:cNvPr id="3264" name="Shape 3264"/>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3273" name="Shape 3273"/>
                        <wps:cNvSpPr/>
                        <wps:spPr>
                          <a:xfrm>
                            <a:off x="0" y="373456"/>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270" style="width:2.4857pt;height:29.406pt;position:absolute;z-index:-2147483443;mso-position-horizontal-relative:text;mso-position-horizontal:absolute;margin-left:70.5605pt;mso-position-vertical-relative:text;margin-top:-14.4369pt;" coordsize="315,3734">
                <v:shape id="Shape 3264" style="position:absolute;width:315;height:0;left:0;top:0;" coordsize="31568,0" path="m0,0l31568,0">
                  <v:stroke weight="0.287925pt" endcap="flat" joinstyle="miter" miterlimit="10" on="true" color="#000000"/>
                  <v:fill on="false" color="#000000" opacity="0"/>
                </v:shape>
                <v:shape id="Shape 3273"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rPr>
        <w:tab/>
      </w:r>
      <w:r>
        <w:rPr>
          <w:sz w:val="16"/>
        </w:rPr>
        <w:t>MICE</w:t>
      </w:r>
      <w:r>
        <w:rPr>
          <w:sz w:val="16"/>
        </w:rPr>
        <w:tab/>
      </w:r>
      <w:r>
        <w:rPr>
          <w:rFonts w:ascii="Calibri" w:eastAsia="Calibri" w:hAnsi="Calibri" w:cs="Calibri"/>
          <w:sz w:val="16"/>
        </w:rPr>
        <w:t>ERStatus</w:t>
      </w:r>
      <w:r>
        <w:rPr>
          <w:rFonts w:ascii="Calibri" w:eastAsia="Calibri" w:hAnsi="Calibri" w:cs="Calibri"/>
          <w:sz w:val="16"/>
        </w:rPr>
        <w:tab/>
      </w:r>
      <w:r>
        <w:rPr>
          <w:sz w:val="16"/>
        </w:rPr>
        <w:t>0.7022</w:t>
      </w:r>
      <w:r>
        <w:rPr>
          <w:sz w:val="16"/>
        </w:rPr>
        <w:tab/>
        <w:t>50</w:t>
      </w:r>
      <w:r>
        <w:rPr>
          <w:sz w:val="16"/>
        </w:rPr>
        <w:tab/>
        <w:t>Random forest</w:t>
      </w:r>
      <w:r>
        <w:rPr>
          <w:sz w:val="16"/>
        </w:rPr>
        <w:tab/>
        <w:t>1</w:t>
      </w:r>
    </w:p>
    <w:p w14:paraId="7B5DA649" w14:textId="77777777" w:rsidR="00890157" w:rsidRDefault="00000000">
      <w:pPr>
        <w:spacing w:after="19" w:line="259" w:lineRule="auto"/>
        <w:ind w:left="1148"/>
        <w:jc w:val="left"/>
      </w:pPr>
      <w:r>
        <w:rPr>
          <w:rFonts w:ascii="Calibri" w:eastAsia="Calibri" w:hAnsi="Calibri" w:cs="Calibri"/>
          <w:sz w:val="16"/>
        </w:rPr>
        <w:t>CMFCycles</w:t>
      </w:r>
    </w:p>
    <w:p w14:paraId="52C143BE" w14:textId="77777777" w:rsidR="00890157" w:rsidRDefault="00000000">
      <w:pPr>
        <w:spacing w:after="19" w:line="259" w:lineRule="auto"/>
        <w:ind w:left="1148"/>
        <w:jc w:val="left"/>
      </w:pPr>
      <w:r>
        <w:rPr>
          <w:rFonts w:ascii="Calibri" w:eastAsia="Calibri" w:hAnsi="Calibri" w:cs="Calibri"/>
          <w:sz w:val="16"/>
        </w:rPr>
        <w:t>Invasiveness flg*CMF Cycles</w:t>
      </w:r>
    </w:p>
    <w:tbl>
      <w:tblPr>
        <w:tblStyle w:val="TableGrid"/>
        <w:tblW w:w="8266" w:type="dxa"/>
        <w:tblInd w:w="0" w:type="dxa"/>
        <w:tblCellMar>
          <w:top w:w="41" w:type="dxa"/>
          <w:right w:w="115" w:type="dxa"/>
        </w:tblCellMar>
        <w:tblLook w:val="04A0" w:firstRow="1" w:lastRow="0" w:firstColumn="1" w:lastColumn="0" w:noHBand="0" w:noVBand="1"/>
      </w:tblPr>
      <w:tblGrid>
        <w:gridCol w:w="1153"/>
        <w:gridCol w:w="2364"/>
        <w:gridCol w:w="1246"/>
        <w:gridCol w:w="1098"/>
        <w:gridCol w:w="1394"/>
        <w:gridCol w:w="1011"/>
      </w:tblGrid>
      <w:tr w:rsidR="00890157" w14:paraId="356C7819" w14:textId="77777777">
        <w:trPr>
          <w:trHeight w:val="980"/>
        </w:trPr>
        <w:tc>
          <w:tcPr>
            <w:tcW w:w="1153" w:type="dxa"/>
            <w:tcBorders>
              <w:top w:val="nil"/>
              <w:left w:val="nil"/>
              <w:bottom w:val="nil"/>
              <w:right w:val="nil"/>
            </w:tcBorders>
            <w:shd w:val="clear" w:color="auto" w:fill="EFEFEF"/>
            <w:vAlign w:val="center"/>
          </w:tcPr>
          <w:p w14:paraId="5B50A85D" w14:textId="77777777" w:rsidR="00890157" w:rsidRDefault="00000000">
            <w:pPr>
              <w:spacing w:after="0" w:line="259" w:lineRule="auto"/>
              <w:ind w:left="29" w:firstLine="0"/>
              <w:jc w:val="center"/>
            </w:pPr>
            <w:r>
              <w:rPr>
                <w:sz w:val="16"/>
              </w:rPr>
              <w:t>MICE</w:t>
            </w:r>
          </w:p>
        </w:tc>
        <w:tc>
          <w:tcPr>
            <w:tcW w:w="2364" w:type="dxa"/>
            <w:tcBorders>
              <w:top w:val="nil"/>
              <w:left w:val="nil"/>
              <w:bottom w:val="nil"/>
              <w:right w:val="nil"/>
            </w:tcBorders>
            <w:shd w:val="clear" w:color="auto" w:fill="EFEFEF"/>
          </w:tcPr>
          <w:p w14:paraId="4057D78B" w14:textId="77777777" w:rsidR="00890157" w:rsidRDefault="00000000">
            <w:pPr>
              <w:spacing w:after="20" w:line="259" w:lineRule="auto"/>
              <w:ind w:left="0" w:firstLine="0"/>
              <w:jc w:val="left"/>
            </w:pPr>
            <w:r>
              <w:rPr>
                <w:rFonts w:ascii="Calibri" w:eastAsia="Calibri" w:hAnsi="Calibri" w:cs="Calibri"/>
                <w:sz w:val="16"/>
              </w:rPr>
              <w:t>Agediagnosis</w:t>
            </w:r>
          </w:p>
          <w:p w14:paraId="04F4CE96" w14:textId="77777777" w:rsidR="00890157" w:rsidRDefault="00000000">
            <w:pPr>
              <w:spacing w:after="24" w:line="259" w:lineRule="auto"/>
              <w:ind w:left="0" w:firstLine="0"/>
              <w:jc w:val="left"/>
            </w:pPr>
            <w:r>
              <w:rPr>
                <w:rFonts w:ascii="Calibri" w:eastAsia="Calibri" w:hAnsi="Calibri" w:cs="Calibri"/>
                <w:noProof/>
              </w:rPr>
              <mc:AlternateContent>
                <mc:Choice Requires="wpg">
                  <w:drawing>
                    <wp:anchor distT="0" distB="0" distL="114300" distR="114300" simplePos="0" relativeHeight="251676672" behindDoc="1" locked="0" layoutInCell="1" allowOverlap="1" wp14:anchorId="57E2DD5A" wp14:editId="35529A67">
                      <wp:simplePos x="0" y="0"/>
                      <wp:positionH relativeFrom="column">
                        <wp:posOffset>164173</wp:posOffset>
                      </wp:positionH>
                      <wp:positionV relativeFrom="paragraph">
                        <wp:posOffset>-65071</wp:posOffset>
                      </wp:positionV>
                      <wp:extent cx="31568" cy="373447"/>
                      <wp:effectExtent l="0" t="0" r="0" b="0"/>
                      <wp:wrapNone/>
                      <wp:docPr id="62257" name="Group 62257"/>
                      <wp:cNvGraphicFramePr/>
                      <a:graphic xmlns:a="http://schemas.openxmlformats.org/drawingml/2006/main">
                        <a:graphicData uri="http://schemas.microsoft.com/office/word/2010/wordprocessingGroup">
                          <wpg:wgp>
                            <wpg:cNvGrpSpPr/>
                            <wpg:grpSpPr>
                              <a:xfrm>
                                <a:off x="0" y="0"/>
                                <a:ext cx="31568" cy="373447"/>
                                <a:chOff x="0" y="0"/>
                                <a:chExt cx="31568" cy="373447"/>
                              </a:xfrm>
                            </wpg:grpSpPr>
                            <wps:wsp>
                              <wps:cNvPr id="3286" name="Shape 3286"/>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s:wsp>
                              <wps:cNvPr id="3298" name="Shape 3298"/>
                              <wps:cNvSpPr/>
                              <wps:spPr>
                                <a:xfrm>
                                  <a:off x="0" y="373447"/>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257" style="width:2.4857pt;height:29.4053pt;position:absolute;z-index:-2147483419;mso-position-horizontal-relative:text;mso-position-horizontal:absolute;margin-left:12.927pt;mso-position-vertical-relative:text;margin-top:-5.12378pt;" coordsize="315,3734">
                      <v:shape id="Shape 3286" style="position:absolute;width:315;height:0;left:0;top:0;" coordsize="31568,0" path="m0,0l31568,0">
                        <v:stroke weight="0.287925pt" endcap="flat" joinstyle="miter" miterlimit="10" on="true" color="#000000"/>
                        <v:fill on="false" color="#000000" opacity="0"/>
                      </v:shape>
                      <v:shape id="Shape 3298" style="position:absolute;width:315;height:0;left:0;top:3734;"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Invasiveness flg</w:t>
            </w:r>
          </w:p>
          <w:p w14:paraId="3EA5F0DD" w14:textId="77777777" w:rsidR="00890157" w:rsidRDefault="00000000">
            <w:pPr>
              <w:spacing w:after="0" w:line="259" w:lineRule="auto"/>
              <w:ind w:left="0" w:firstLine="0"/>
              <w:jc w:val="left"/>
            </w:pPr>
            <w:r>
              <w:rPr>
                <w:rFonts w:ascii="Calibri" w:eastAsia="Calibri" w:hAnsi="Calibri" w:cs="Calibri"/>
                <w:sz w:val="16"/>
              </w:rPr>
              <w:t>ER Status</w:t>
            </w:r>
          </w:p>
          <w:p w14:paraId="7F1613BD" w14:textId="77777777" w:rsidR="00890157" w:rsidRDefault="00000000">
            <w:pPr>
              <w:spacing w:after="20" w:line="259" w:lineRule="auto"/>
              <w:ind w:left="0" w:firstLine="0"/>
              <w:jc w:val="left"/>
            </w:pPr>
            <w:r>
              <w:rPr>
                <w:rFonts w:ascii="Calibri" w:eastAsia="Calibri" w:hAnsi="Calibri" w:cs="Calibri"/>
                <w:sz w:val="16"/>
              </w:rPr>
              <w:t>CMFCycles</w:t>
            </w:r>
          </w:p>
          <w:p w14:paraId="0D00487A" w14:textId="77777777" w:rsidR="00890157" w:rsidRDefault="00000000">
            <w:pPr>
              <w:spacing w:after="0" w:line="259" w:lineRule="auto"/>
              <w:ind w:left="0" w:firstLine="0"/>
              <w:jc w:val="left"/>
            </w:pPr>
            <w:r>
              <w:rPr>
                <w:rFonts w:ascii="Calibri" w:eastAsia="Calibri" w:hAnsi="Calibri" w:cs="Calibri"/>
                <w:sz w:val="16"/>
              </w:rPr>
              <w:t>Invasiveness flg*CMF Cycles</w:t>
            </w:r>
          </w:p>
        </w:tc>
        <w:tc>
          <w:tcPr>
            <w:tcW w:w="1246" w:type="dxa"/>
            <w:tcBorders>
              <w:top w:val="nil"/>
              <w:left w:val="nil"/>
              <w:bottom w:val="nil"/>
              <w:right w:val="nil"/>
            </w:tcBorders>
            <w:shd w:val="clear" w:color="auto" w:fill="EFEFEF"/>
            <w:vAlign w:val="center"/>
          </w:tcPr>
          <w:p w14:paraId="5EE92BE3" w14:textId="77777777" w:rsidR="00890157" w:rsidRDefault="00000000">
            <w:pPr>
              <w:spacing w:after="0" w:line="259" w:lineRule="auto"/>
              <w:ind w:left="317" w:firstLine="0"/>
              <w:jc w:val="left"/>
            </w:pPr>
            <w:r>
              <w:rPr>
                <w:sz w:val="16"/>
              </w:rPr>
              <w:t>0.6939</w:t>
            </w:r>
          </w:p>
        </w:tc>
        <w:tc>
          <w:tcPr>
            <w:tcW w:w="1098" w:type="dxa"/>
            <w:tcBorders>
              <w:top w:val="nil"/>
              <w:left w:val="nil"/>
              <w:bottom w:val="nil"/>
              <w:right w:val="nil"/>
            </w:tcBorders>
            <w:shd w:val="clear" w:color="auto" w:fill="EFEFEF"/>
            <w:vAlign w:val="center"/>
          </w:tcPr>
          <w:p w14:paraId="32458CD1" w14:textId="77777777" w:rsidR="00890157" w:rsidRDefault="00000000">
            <w:pPr>
              <w:spacing w:after="0" w:line="259" w:lineRule="auto"/>
              <w:ind w:left="384" w:firstLine="0"/>
              <w:jc w:val="left"/>
            </w:pPr>
            <w:r>
              <w:rPr>
                <w:sz w:val="16"/>
              </w:rPr>
              <w:t>50</w:t>
            </w:r>
          </w:p>
        </w:tc>
        <w:tc>
          <w:tcPr>
            <w:tcW w:w="1394" w:type="dxa"/>
            <w:tcBorders>
              <w:top w:val="nil"/>
              <w:left w:val="nil"/>
              <w:bottom w:val="nil"/>
              <w:right w:val="nil"/>
            </w:tcBorders>
            <w:shd w:val="clear" w:color="auto" w:fill="EFEFEF"/>
            <w:vAlign w:val="center"/>
          </w:tcPr>
          <w:p w14:paraId="3137F03D" w14:textId="77777777" w:rsidR="00890157" w:rsidRDefault="00000000">
            <w:pPr>
              <w:spacing w:after="0" w:line="259" w:lineRule="auto"/>
              <w:ind w:left="0" w:firstLine="0"/>
              <w:jc w:val="left"/>
            </w:pPr>
            <w:r>
              <w:rPr>
                <w:sz w:val="16"/>
              </w:rPr>
              <w:t>Random forest</w:t>
            </w:r>
          </w:p>
        </w:tc>
        <w:tc>
          <w:tcPr>
            <w:tcW w:w="1011" w:type="dxa"/>
            <w:tcBorders>
              <w:top w:val="nil"/>
              <w:left w:val="nil"/>
              <w:bottom w:val="nil"/>
              <w:right w:val="nil"/>
            </w:tcBorders>
            <w:shd w:val="clear" w:color="auto" w:fill="EFEFEF"/>
            <w:vAlign w:val="center"/>
          </w:tcPr>
          <w:p w14:paraId="4A08247C" w14:textId="77777777" w:rsidR="00890157" w:rsidRDefault="00000000">
            <w:pPr>
              <w:spacing w:after="0" w:line="259" w:lineRule="auto"/>
              <w:ind w:left="29" w:firstLine="0"/>
              <w:jc w:val="center"/>
            </w:pPr>
            <w:r>
              <w:rPr>
                <w:sz w:val="16"/>
              </w:rPr>
              <w:t>2</w:t>
            </w:r>
          </w:p>
        </w:tc>
      </w:tr>
    </w:tbl>
    <w:p w14:paraId="1D4822C3" w14:textId="77777777" w:rsidR="00890157" w:rsidRDefault="00000000">
      <w:pPr>
        <w:spacing w:after="19" w:line="259" w:lineRule="auto"/>
        <w:ind w:left="1148"/>
        <w:jc w:val="left"/>
      </w:pPr>
      <w:r>
        <w:rPr>
          <w:rFonts w:ascii="Calibri" w:eastAsia="Calibri" w:hAnsi="Calibri" w:cs="Calibri"/>
          <w:sz w:val="16"/>
        </w:rPr>
        <w:t>Invasiveness flg</w:t>
      </w:r>
    </w:p>
    <w:p w14:paraId="736A57D9" w14:textId="77777777" w:rsidR="00890157" w:rsidRDefault="00000000">
      <w:pPr>
        <w:spacing w:after="19" w:line="259" w:lineRule="auto"/>
        <w:ind w:left="1148"/>
        <w:jc w:val="left"/>
      </w:pPr>
      <w:r>
        <w:rPr>
          <w:rFonts w:ascii="Calibri" w:eastAsia="Calibri" w:hAnsi="Calibri" w:cs="Calibri"/>
          <w:sz w:val="16"/>
        </w:rPr>
        <w:t>ER Status</w:t>
      </w:r>
    </w:p>
    <w:p w14:paraId="51B904D6" w14:textId="77777777" w:rsidR="00890157" w:rsidRDefault="00000000">
      <w:pPr>
        <w:tabs>
          <w:tab w:val="center" w:pos="533"/>
          <w:tab w:val="center" w:pos="4053"/>
          <w:tab w:val="center" w:pos="5225"/>
          <w:tab w:val="center" w:pos="5887"/>
          <w:tab w:val="center" w:pos="7717"/>
        </w:tabs>
        <w:spacing w:after="0" w:line="259" w:lineRule="auto"/>
        <w:ind w:left="0" w:firstLine="0"/>
        <w:jc w:val="left"/>
      </w:pPr>
      <w:r>
        <w:rPr>
          <w:rFonts w:ascii="Calibri" w:eastAsia="Calibri" w:hAnsi="Calibri" w:cs="Calibri"/>
        </w:rPr>
        <w:tab/>
      </w:r>
      <w:r>
        <w:rPr>
          <w:sz w:val="16"/>
        </w:rPr>
        <w:t>k-NN</w:t>
      </w:r>
      <w:r>
        <w:rPr>
          <w:sz w:val="16"/>
        </w:rPr>
        <w:tab/>
        <w:t>0.7003</w:t>
      </w:r>
      <w:r>
        <w:rPr>
          <w:sz w:val="16"/>
        </w:rPr>
        <w:tab/>
        <w:t>-</w:t>
      </w:r>
      <w:r>
        <w:rPr>
          <w:sz w:val="16"/>
        </w:rPr>
        <w:tab/>
        <w:t>-</w:t>
      </w:r>
      <w:r>
        <w:rPr>
          <w:sz w:val="16"/>
        </w:rPr>
        <w:tab/>
        <w:t>-</w:t>
      </w:r>
    </w:p>
    <w:p w14:paraId="41FB59E3" w14:textId="77777777" w:rsidR="00890157" w:rsidRDefault="00000000">
      <w:pPr>
        <w:spacing w:after="19" w:line="259" w:lineRule="auto"/>
        <w:ind w:left="1148"/>
        <w:jc w:val="left"/>
      </w:pPr>
      <w:r>
        <w:rPr>
          <w:rFonts w:ascii="Calibri" w:eastAsia="Calibri" w:hAnsi="Calibri" w:cs="Calibri"/>
          <w:sz w:val="16"/>
        </w:rPr>
        <w:lastRenderedPageBreak/>
        <w:t xml:space="preserve">CMF </w:t>
      </w:r>
      <w:r>
        <w:rPr>
          <w:rFonts w:ascii="Calibri" w:eastAsia="Calibri" w:hAnsi="Calibri" w:cs="Calibri"/>
          <w:noProof/>
        </w:rPr>
        <mc:AlternateContent>
          <mc:Choice Requires="wpg">
            <w:drawing>
              <wp:inline distT="0" distB="0" distL="0" distR="0" wp14:anchorId="3CFA3557" wp14:editId="65DD0EDD">
                <wp:extent cx="31568" cy="3657"/>
                <wp:effectExtent l="0" t="0" r="0" b="0"/>
                <wp:docPr id="64271" name="Group 64271"/>
                <wp:cNvGraphicFramePr/>
                <a:graphic xmlns:a="http://schemas.openxmlformats.org/drawingml/2006/main">
                  <a:graphicData uri="http://schemas.microsoft.com/office/word/2010/wordprocessingGroup">
                    <wpg:wgp>
                      <wpg:cNvGrpSpPr/>
                      <wpg:grpSpPr>
                        <a:xfrm>
                          <a:off x="0" y="0"/>
                          <a:ext cx="31568" cy="3657"/>
                          <a:chOff x="0" y="0"/>
                          <a:chExt cx="31568" cy="3657"/>
                        </a:xfrm>
                      </wpg:grpSpPr>
                      <wps:wsp>
                        <wps:cNvPr id="3322" name="Shape 3322"/>
                        <wps:cNvSpPr/>
                        <wps:spPr>
                          <a:xfrm>
                            <a:off x="0" y="0"/>
                            <a:ext cx="31568" cy="0"/>
                          </a:xfrm>
                          <a:custGeom>
                            <a:avLst/>
                            <a:gdLst/>
                            <a:ahLst/>
                            <a:cxnLst/>
                            <a:rect l="0" t="0" r="0" b="0"/>
                            <a:pathLst>
                              <a:path w="31568">
                                <a:moveTo>
                                  <a:pt x="0" y="0"/>
                                </a:moveTo>
                                <a:lnTo>
                                  <a:pt x="31568" y="0"/>
                                </a:lnTo>
                              </a:path>
                            </a:pathLst>
                          </a:custGeom>
                          <a:ln w="36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271" style="width:2.4857pt;height:0.287925pt;mso-position-horizontal-relative:char;mso-position-vertical-relative:line" coordsize="315,36">
                <v:shape id="Shape 3322" style="position:absolute;width:315;height:0;left:0;top:0;" coordsize="31568,0" path="m0,0l31568,0">
                  <v:stroke weight="0.287925pt" endcap="flat" joinstyle="miter" miterlimit="10" on="true" color="#000000"/>
                  <v:fill on="false" color="#000000" opacity="0"/>
                </v:shape>
              </v:group>
            </w:pict>
          </mc:Fallback>
        </mc:AlternateContent>
      </w:r>
      <w:r>
        <w:rPr>
          <w:rFonts w:ascii="Calibri" w:eastAsia="Calibri" w:hAnsi="Calibri" w:cs="Calibri"/>
          <w:sz w:val="16"/>
        </w:rPr>
        <w:t>Cycles</w:t>
      </w:r>
    </w:p>
    <w:p w14:paraId="62B432A1" w14:textId="77777777" w:rsidR="00890157" w:rsidRDefault="00000000">
      <w:pPr>
        <w:spacing w:after="243" w:line="259" w:lineRule="auto"/>
        <w:ind w:left="1148"/>
        <w:jc w:val="left"/>
      </w:pPr>
      <w:r>
        <w:rPr>
          <w:rFonts w:ascii="Calibri" w:eastAsia="Calibri" w:hAnsi="Calibri" w:cs="Calibri"/>
          <w:sz w:val="16"/>
        </w:rPr>
        <w:t>Invasiveness flg*CMF Cycles</w:t>
      </w:r>
    </w:p>
    <w:p w14:paraId="36072A2C" w14:textId="77777777" w:rsidR="00890157" w:rsidRDefault="00000000">
      <w:pPr>
        <w:spacing w:after="57" w:line="262" w:lineRule="auto"/>
        <w:ind w:left="1392" w:right="233" w:hanging="983"/>
        <w:jc w:val="left"/>
      </w:pPr>
      <w:r>
        <w:rPr>
          <w:rFonts w:ascii="Calibri" w:eastAsia="Calibri" w:hAnsi="Calibri" w:cs="Calibri"/>
          <w:sz w:val="20"/>
        </w:rPr>
        <w:t xml:space="preserve">Table 5.2: </w:t>
      </w:r>
      <w:r>
        <w:rPr>
          <w:sz w:val="20"/>
        </w:rPr>
        <w:t>Patients with age below 40 years: variables and concordance of model fitted on imputed data sets, with different imputation methods.</w:t>
      </w:r>
    </w:p>
    <w:p w14:paraId="4BE9B21A" w14:textId="77777777" w:rsidR="00890157" w:rsidRDefault="00000000">
      <w:pPr>
        <w:spacing w:after="205"/>
        <w:ind w:left="-5" w:right="299"/>
      </w:pPr>
      <w:r>
        <w:t>Recall that the final imputation method is selected based on the average concordance achieved by both groups, and higher concordance corresponds to better model performance, hence a better quality of the imputation methods and parameters. As a result, the final selected missing data imputation method is Multivariate Imputation by Chained Equations (MICE), with the random forest as the imputation method to be used for each column with missing data occurring, and the maximum number of missing values in one record is 1.</w:t>
      </w:r>
    </w:p>
    <w:p w14:paraId="5F625A4C" w14:textId="77777777" w:rsidR="00890157" w:rsidRDefault="00000000">
      <w:pPr>
        <w:ind w:left="-5" w:right="299"/>
      </w:pPr>
      <w:r>
        <w:t xml:space="preserve">The model selection was performed with R package </w:t>
      </w:r>
      <w:r>
        <w:rPr>
          <w:rFonts w:ascii="Calibri" w:eastAsia="Calibri" w:hAnsi="Calibri" w:cs="Calibri"/>
        </w:rPr>
        <w:t>psfmi</w:t>
      </w:r>
      <w:r>
        <w:t>, which is a package that provides functions to apply pooling, backward and forward selection of linear, logistic and Cox regression models across multiply imputed data sets using Rubin’s Rules (RR)[</w:t>
      </w:r>
      <w:r>
        <w:rPr>
          <w:color w:val="0000FF"/>
        </w:rPr>
        <w:t>36</w:t>
      </w:r>
      <w:r>
        <w:t>].</w:t>
      </w:r>
    </w:p>
    <w:p w14:paraId="5B2F010E" w14:textId="77777777" w:rsidR="00890157" w:rsidRDefault="00000000">
      <w:pPr>
        <w:spacing w:after="377"/>
        <w:ind w:left="-5" w:right="11"/>
      </w:pPr>
      <w:r>
        <w:t>Using this final configuration, the model formula obtained with in-built for patients aged above 40 years is:</w:t>
      </w:r>
    </w:p>
    <w:p w14:paraId="3548620F" w14:textId="77777777" w:rsidR="00890157" w:rsidRDefault="00000000">
      <w:pPr>
        <w:spacing w:after="225" w:line="265" w:lineRule="auto"/>
        <w:jc w:val="left"/>
      </w:pPr>
      <w:r>
        <w:rPr>
          <w:i/>
        </w:rPr>
        <w:t>h</w:t>
      </w:r>
      <w:r>
        <w:rPr>
          <w:i/>
          <w:vertAlign w:val="subscript"/>
        </w:rPr>
        <w:t xml:space="preserve">above </w:t>
      </w:r>
      <w:r>
        <w:rPr>
          <w:vertAlign w:val="subscript"/>
        </w:rPr>
        <w:t>40</w:t>
      </w:r>
      <w:r>
        <w:t>(</w:t>
      </w:r>
      <w:r>
        <w:rPr>
          <w:i/>
        </w:rPr>
        <w:t>t</w:t>
      </w:r>
      <w:r>
        <w:t xml:space="preserve">) = </w:t>
      </w:r>
      <w:r>
        <w:rPr>
          <w:i/>
        </w:rPr>
        <w:t>h</w:t>
      </w:r>
      <w:r>
        <w:rPr>
          <w:vertAlign w:val="subscript"/>
        </w:rPr>
        <w:t>0</w:t>
      </w:r>
      <w:r>
        <w:rPr>
          <w:i/>
          <w:vertAlign w:val="subscript"/>
        </w:rPr>
        <w:t xml:space="preserve">,above </w:t>
      </w:r>
      <w:r>
        <w:rPr>
          <w:vertAlign w:val="subscript"/>
        </w:rPr>
        <w:t>40</w:t>
      </w:r>
      <w:r>
        <w:t>(</w:t>
      </w:r>
      <w:r>
        <w:rPr>
          <w:i/>
        </w:rPr>
        <w:t>t</w:t>
      </w:r>
      <w:r>
        <w:t>) exp (</w:t>
      </w:r>
      <w:r>
        <w:rPr>
          <w:rFonts w:ascii="Calibri" w:eastAsia="Calibri" w:hAnsi="Calibri" w:cs="Calibri"/>
        </w:rPr>
        <w:t>0.1281</w:t>
      </w:r>
      <w:r>
        <w:t>×</w:t>
      </w:r>
      <w:r>
        <w:rPr>
          <w:rFonts w:ascii="Calibri" w:eastAsia="Calibri" w:hAnsi="Calibri" w:cs="Calibri"/>
        </w:rPr>
        <w:t>Age diagnosis + 0.8620</w:t>
      </w:r>
      <w:r>
        <w:t>×</w:t>
      </w:r>
      <w:r>
        <w:rPr>
          <w:rFonts w:ascii="Calibri" w:eastAsia="Calibri" w:hAnsi="Calibri" w:cs="Calibri"/>
        </w:rPr>
        <w:t>Invasiveness flg</w:t>
      </w:r>
    </w:p>
    <w:p w14:paraId="34E6A979" w14:textId="77777777" w:rsidR="00890157" w:rsidRDefault="00000000">
      <w:pPr>
        <w:spacing w:after="225" w:line="265" w:lineRule="auto"/>
        <w:ind w:left="1350"/>
        <w:jc w:val="left"/>
      </w:pPr>
      <w:r>
        <w:rPr>
          <w:rFonts w:ascii="Calibri" w:eastAsia="Calibri" w:hAnsi="Calibri" w:cs="Calibri"/>
        </w:rPr>
        <w:t>+ 0.6784</w:t>
      </w:r>
      <w:r>
        <w:t>×</w:t>
      </w:r>
      <w:r>
        <w:rPr>
          <w:rFonts w:ascii="Calibri" w:eastAsia="Calibri" w:hAnsi="Calibri" w:cs="Calibri"/>
        </w:rPr>
        <w:t>ER Status + 0.5141</w:t>
      </w:r>
      <w:r>
        <w:t>×</w:t>
      </w:r>
      <w:r>
        <w:rPr>
          <w:rFonts w:ascii="Calibri" w:eastAsia="Calibri" w:hAnsi="Calibri" w:cs="Calibri"/>
        </w:rPr>
        <w:t>CMF Cycles</w:t>
      </w:r>
    </w:p>
    <w:p w14:paraId="10006080" w14:textId="77777777" w:rsidR="00890157" w:rsidRDefault="00000000">
      <w:pPr>
        <w:numPr>
          <w:ilvl w:val="0"/>
          <w:numId w:val="7"/>
        </w:numPr>
        <w:spacing w:after="225" w:line="265" w:lineRule="auto"/>
        <w:ind w:hanging="229"/>
        <w:jc w:val="left"/>
      </w:pPr>
      <w:r>
        <w:rPr>
          <w:rFonts w:ascii="Calibri" w:eastAsia="Calibri" w:hAnsi="Calibri" w:cs="Calibri"/>
        </w:rPr>
        <w:t>0.2566</w:t>
      </w:r>
      <w:r>
        <w:t>×</w:t>
      </w:r>
      <w:r>
        <w:rPr>
          <w:rFonts w:ascii="Calibri" w:eastAsia="Calibri" w:hAnsi="Calibri" w:cs="Calibri"/>
        </w:rPr>
        <w:t>Invasiveness flg:CMF Cycles</w:t>
      </w:r>
    </w:p>
    <w:p w14:paraId="7982C44C" w14:textId="77777777" w:rsidR="00890157" w:rsidRDefault="00000000">
      <w:pPr>
        <w:numPr>
          <w:ilvl w:val="0"/>
          <w:numId w:val="7"/>
        </w:numPr>
        <w:spacing w:after="447" w:line="265" w:lineRule="auto"/>
        <w:ind w:hanging="229"/>
        <w:jc w:val="left"/>
      </w:pPr>
      <w:r>
        <w:rPr>
          <w:rFonts w:ascii="Calibri" w:eastAsia="Calibri" w:hAnsi="Calibri" w:cs="Calibri"/>
        </w:rPr>
        <w:t>0.2831</w:t>
      </w:r>
      <w:r>
        <w:t>×</w:t>
      </w:r>
      <w:r>
        <w:rPr>
          <w:rFonts w:ascii="Calibri" w:eastAsia="Calibri" w:hAnsi="Calibri" w:cs="Calibri"/>
        </w:rPr>
        <w:t xml:space="preserve">ER Status:CMF </w:t>
      </w:r>
      <w:r>
        <w:rPr>
          <w:rFonts w:ascii="Calibri" w:eastAsia="Calibri" w:hAnsi="Calibri" w:cs="Calibri"/>
          <w:noProof/>
        </w:rPr>
        <mc:AlternateContent>
          <mc:Choice Requires="wpg">
            <w:drawing>
              <wp:inline distT="0" distB="0" distL="0" distR="0" wp14:anchorId="6C902054" wp14:editId="703533DE">
                <wp:extent cx="43637" cy="5055"/>
                <wp:effectExtent l="0" t="0" r="0" b="0"/>
                <wp:docPr id="58857" name="Group 58857"/>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3400" name="Shape 3400"/>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857" style="width:3.436pt;height:0.398pt;mso-position-horizontal-relative:char;mso-position-vertical-relative:line" coordsize="436,50">
                <v:shape id="Shape 3400"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Cycles</w:t>
      </w:r>
    </w:p>
    <w:p w14:paraId="28B1817C" w14:textId="77777777" w:rsidR="00890157" w:rsidRDefault="00000000">
      <w:pPr>
        <w:spacing w:after="396"/>
        <w:ind w:left="-5" w:right="11"/>
      </w:pPr>
      <w:r>
        <w:t>and the model formula for patients aged below 40 years is:</w:t>
      </w:r>
    </w:p>
    <w:p w14:paraId="3CC13ED9" w14:textId="77777777" w:rsidR="00890157" w:rsidRDefault="00000000">
      <w:pPr>
        <w:spacing w:after="225" w:line="265" w:lineRule="auto"/>
        <w:jc w:val="left"/>
      </w:pPr>
      <w:r>
        <w:rPr>
          <w:i/>
        </w:rPr>
        <w:t>h</w:t>
      </w:r>
      <w:r>
        <w:rPr>
          <w:i/>
          <w:vertAlign w:val="subscript"/>
        </w:rPr>
        <w:t xml:space="preserve">below </w:t>
      </w:r>
      <w:r>
        <w:rPr>
          <w:vertAlign w:val="subscript"/>
        </w:rPr>
        <w:t>40</w:t>
      </w:r>
      <w:r>
        <w:t>(</w:t>
      </w:r>
      <w:r>
        <w:rPr>
          <w:i/>
        </w:rPr>
        <w:t>t</w:t>
      </w:r>
      <w:r>
        <w:t xml:space="preserve">) = </w:t>
      </w:r>
      <w:r>
        <w:rPr>
          <w:i/>
        </w:rPr>
        <w:t>h</w:t>
      </w:r>
      <w:r>
        <w:rPr>
          <w:vertAlign w:val="subscript"/>
        </w:rPr>
        <w:t>0</w:t>
      </w:r>
      <w:r>
        <w:rPr>
          <w:i/>
          <w:vertAlign w:val="subscript"/>
        </w:rPr>
        <w:t xml:space="preserve">,below </w:t>
      </w:r>
      <w:r>
        <w:rPr>
          <w:vertAlign w:val="subscript"/>
        </w:rPr>
        <w:t>40</w:t>
      </w:r>
      <w:r>
        <w:t>(</w:t>
      </w:r>
      <w:r>
        <w:rPr>
          <w:i/>
        </w:rPr>
        <w:t>t</w:t>
      </w:r>
      <w:r>
        <w:t>) exp (</w:t>
      </w:r>
      <w:r>
        <w:rPr>
          <w:rFonts w:ascii="Calibri" w:eastAsia="Calibri" w:hAnsi="Calibri" w:cs="Calibri"/>
        </w:rPr>
        <w:t>-0.0192</w:t>
      </w:r>
      <w:r>
        <w:t>×</w:t>
      </w:r>
      <w:r>
        <w:rPr>
          <w:rFonts w:ascii="Calibri" w:eastAsia="Calibri" w:hAnsi="Calibri" w:cs="Calibri"/>
        </w:rPr>
        <w:t>Age diagnosis + 1.0156</w:t>
      </w:r>
      <w:r>
        <w:t>×</w:t>
      </w:r>
      <w:r>
        <w:rPr>
          <w:rFonts w:ascii="Calibri" w:eastAsia="Calibri" w:hAnsi="Calibri" w:cs="Calibri"/>
        </w:rPr>
        <w:t xml:space="preserve">Invasiveness </w:t>
      </w:r>
      <w:r>
        <w:rPr>
          <w:rFonts w:ascii="Calibri" w:eastAsia="Calibri" w:hAnsi="Calibri" w:cs="Calibri"/>
          <w:noProof/>
        </w:rPr>
        <mc:AlternateContent>
          <mc:Choice Requires="wpg">
            <w:drawing>
              <wp:inline distT="0" distB="0" distL="0" distR="0" wp14:anchorId="4413C781" wp14:editId="45D98371">
                <wp:extent cx="43637" cy="5055"/>
                <wp:effectExtent l="0" t="0" r="0" b="0"/>
                <wp:docPr id="58858" name="Group 58858"/>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3423" name="Shape 3423"/>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858" style="width:3.43597pt;height:0.398pt;mso-position-horizontal-relative:char;mso-position-vertical-relative:line" coordsize="436,50">
                <v:shape id="Shape 3423"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flg1</w:t>
      </w:r>
    </w:p>
    <w:p w14:paraId="5C94EBA3" w14:textId="77777777" w:rsidR="00890157" w:rsidRDefault="00000000">
      <w:pPr>
        <w:spacing w:after="225" w:line="265" w:lineRule="auto"/>
        <w:ind w:left="1350"/>
        <w:jc w:val="left"/>
      </w:pPr>
      <w:r>
        <w:rPr>
          <w:rFonts w:ascii="Calibri" w:eastAsia="Calibri" w:hAnsi="Calibri" w:cs="Calibri"/>
        </w:rPr>
        <w:t>+ 1.1828</w:t>
      </w:r>
      <w:r>
        <w:t>×</w:t>
      </w:r>
      <w:r>
        <w:rPr>
          <w:rFonts w:ascii="Calibri" w:eastAsia="Calibri" w:hAnsi="Calibri" w:cs="Calibri"/>
        </w:rPr>
        <w:t>ER Status1 + 0.2080</w:t>
      </w:r>
      <w:r>
        <w:t>×</w:t>
      </w:r>
      <w:r>
        <w:rPr>
          <w:rFonts w:ascii="Calibri" w:eastAsia="Calibri" w:hAnsi="Calibri" w:cs="Calibri"/>
        </w:rPr>
        <w:t>CMF Cycles</w:t>
      </w:r>
    </w:p>
    <w:p w14:paraId="5820C021" w14:textId="77777777" w:rsidR="00890157" w:rsidRDefault="00000000">
      <w:pPr>
        <w:numPr>
          <w:ilvl w:val="0"/>
          <w:numId w:val="7"/>
        </w:numPr>
        <w:spacing w:after="688" w:line="265" w:lineRule="auto"/>
        <w:ind w:hanging="229"/>
        <w:jc w:val="left"/>
      </w:pPr>
      <w:r>
        <w:rPr>
          <w:rFonts w:ascii="Calibri" w:eastAsia="Calibri" w:hAnsi="Calibri" w:cs="Calibri"/>
        </w:rPr>
        <w:t>0.3146</w:t>
      </w:r>
      <w:r>
        <w:t>×</w:t>
      </w:r>
      <w:r>
        <w:rPr>
          <w:rFonts w:ascii="Calibri" w:eastAsia="Calibri" w:hAnsi="Calibri" w:cs="Calibri"/>
        </w:rPr>
        <w:t>Invasiveness flg1:CMF Cycles6</w:t>
      </w:r>
    </w:p>
    <w:p w14:paraId="7B778BC0" w14:textId="77777777" w:rsidR="00890157" w:rsidRDefault="00000000">
      <w:pPr>
        <w:spacing w:after="2"/>
        <w:ind w:left="-5" w:right="11"/>
      </w:pPr>
      <w:r>
        <w:t xml:space="preserve">where </w:t>
      </w:r>
      <w:r>
        <w:rPr>
          <w:i/>
        </w:rPr>
        <w:t>h</w:t>
      </w:r>
      <w:r>
        <w:rPr>
          <w:vertAlign w:val="subscript"/>
        </w:rPr>
        <w:t>0</w:t>
      </w:r>
      <w:r>
        <w:rPr>
          <w:i/>
          <w:vertAlign w:val="subscript"/>
        </w:rPr>
        <w:t xml:space="preserve">,above </w:t>
      </w:r>
      <w:r>
        <w:rPr>
          <w:vertAlign w:val="subscript"/>
        </w:rPr>
        <w:t>40</w:t>
      </w:r>
      <w:r>
        <w:t>(</w:t>
      </w:r>
      <w:r>
        <w:rPr>
          <w:i/>
        </w:rPr>
        <w:t>t</w:t>
      </w:r>
      <w:r>
        <w:t xml:space="preserve">) and </w:t>
      </w:r>
      <w:r>
        <w:rPr>
          <w:i/>
        </w:rPr>
        <w:t>h</w:t>
      </w:r>
      <w:r>
        <w:rPr>
          <w:vertAlign w:val="subscript"/>
        </w:rPr>
        <w:t>0</w:t>
      </w:r>
      <w:r>
        <w:rPr>
          <w:i/>
          <w:vertAlign w:val="subscript"/>
        </w:rPr>
        <w:t xml:space="preserve">,below </w:t>
      </w:r>
      <w:r>
        <w:rPr>
          <w:vertAlign w:val="subscript"/>
        </w:rPr>
        <w:t>40</w:t>
      </w:r>
      <w:r>
        <w:t>(</w:t>
      </w:r>
      <w:r>
        <w:rPr>
          <w:i/>
        </w:rPr>
        <w:t>t</w:t>
      </w:r>
      <w:r>
        <w:t>) represent the unknown baseline hazard functions for the Cox proportional hazard models of patient groups of above and below 40 years</w:t>
      </w:r>
    </w:p>
    <w:p w14:paraId="343935D1" w14:textId="77777777" w:rsidR="00890157" w:rsidRDefault="00000000">
      <w:pPr>
        <w:spacing w:line="259" w:lineRule="auto"/>
        <w:ind w:left="-5" w:right="11"/>
      </w:pPr>
      <w:r>
        <w:t>old respectively.</w:t>
      </w:r>
    </w:p>
    <w:p w14:paraId="11D27084" w14:textId="77777777" w:rsidR="00890157" w:rsidRDefault="00000000">
      <w:pPr>
        <w:pStyle w:val="Heading3"/>
        <w:tabs>
          <w:tab w:val="center" w:pos="2119"/>
        </w:tabs>
        <w:ind w:left="-15" w:firstLine="0"/>
      </w:pPr>
      <w:r>
        <w:lastRenderedPageBreak/>
        <w:t>5.2</w:t>
      </w:r>
      <w:r>
        <w:tab/>
        <w:t>Recovery from CIA</w:t>
      </w:r>
    </w:p>
    <w:p w14:paraId="51332668" w14:textId="77777777" w:rsidR="00890157" w:rsidRDefault="00000000">
      <w:pPr>
        <w:spacing w:after="15"/>
        <w:ind w:left="-5" w:right="299"/>
      </w:pPr>
      <w:r>
        <w:t xml:space="preserve">The final missing data imputation method of the analysis of the resumption of menses was selected together with the models’ concordance as in Section </w:t>
      </w:r>
      <w:r>
        <w:rPr>
          <w:color w:val="0000FF"/>
        </w:rPr>
        <w:t>5.1</w:t>
      </w:r>
      <w:r>
        <w:t>, which is MICE with random forest imputation method, with a maximum of 1 NA value allowed in one record of the data set. The model concordance of this setting is 0.6994.</w:t>
      </w:r>
    </w:p>
    <w:p w14:paraId="3255554C" w14:textId="77777777" w:rsidR="00890157" w:rsidRDefault="00000000">
      <w:pPr>
        <w:spacing w:after="56" w:line="259" w:lineRule="auto"/>
        <w:ind w:left="0" w:right="299" w:firstLine="0"/>
        <w:jc w:val="center"/>
      </w:pPr>
      <w:r>
        <w:rPr>
          <w:b/>
          <w:sz w:val="18"/>
        </w:rPr>
        <w:t>Resumption of menses</w:t>
      </w:r>
    </w:p>
    <w:tbl>
      <w:tblPr>
        <w:tblStyle w:val="TableGrid"/>
        <w:tblW w:w="8319" w:type="dxa"/>
        <w:tblInd w:w="0" w:type="dxa"/>
        <w:tblCellMar>
          <w:right w:w="96" w:type="dxa"/>
        </w:tblCellMar>
        <w:tblLook w:val="04A0" w:firstRow="1" w:lastRow="0" w:firstColumn="1" w:lastColumn="0" w:noHBand="0" w:noVBand="1"/>
      </w:tblPr>
      <w:tblGrid>
        <w:gridCol w:w="1282"/>
        <w:gridCol w:w="1757"/>
        <w:gridCol w:w="1385"/>
        <w:gridCol w:w="1221"/>
        <w:gridCol w:w="1550"/>
        <w:gridCol w:w="1124"/>
      </w:tblGrid>
      <w:tr w:rsidR="00890157" w14:paraId="0DE15BFF" w14:textId="77777777">
        <w:trPr>
          <w:trHeight w:val="627"/>
        </w:trPr>
        <w:tc>
          <w:tcPr>
            <w:tcW w:w="1282" w:type="dxa"/>
            <w:tcBorders>
              <w:top w:val="nil"/>
              <w:left w:val="nil"/>
              <w:bottom w:val="single" w:sz="3" w:space="0" w:color="000000"/>
              <w:right w:val="nil"/>
            </w:tcBorders>
            <w:vAlign w:val="center"/>
          </w:tcPr>
          <w:p w14:paraId="0EB62592" w14:textId="77777777" w:rsidR="00890157" w:rsidRDefault="00000000">
            <w:pPr>
              <w:spacing w:after="0" w:line="259" w:lineRule="auto"/>
              <w:ind w:left="258" w:hanging="162"/>
              <w:jc w:val="left"/>
            </w:pPr>
            <w:r>
              <w:rPr>
                <w:b/>
                <w:sz w:val="18"/>
              </w:rPr>
              <w:t>Imputation method</w:t>
            </w:r>
          </w:p>
        </w:tc>
        <w:tc>
          <w:tcPr>
            <w:tcW w:w="1757" w:type="dxa"/>
            <w:tcBorders>
              <w:top w:val="nil"/>
              <w:left w:val="nil"/>
              <w:bottom w:val="single" w:sz="3" w:space="0" w:color="000000"/>
              <w:right w:val="nil"/>
            </w:tcBorders>
            <w:vAlign w:val="center"/>
          </w:tcPr>
          <w:p w14:paraId="7CCC0729" w14:textId="77777777" w:rsidR="00890157" w:rsidRDefault="00000000">
            <w:pPr>
              <w:spacing w:after="0" w:line="259" w:lineRule="auto"/>
              <w:ind w:left="0" w:firstLine="0"/>
              <w:jc w:val="left"/>
            </w:pPr>
            <w:r>
              <w:rPr>
                <w:b/>
                <w:sz w:val="18"/>
              </w:rPr>
              <w:t>Selected variables</w:t>
            </w:r>
          </w:p>
        </w:tc>
        <w:tc>
          <w:tcPr>
            <w:tcW w:w="1385" w:type="dxa"/>
            <w:tcBorders>
              <w:top w:val="nil"/>
              <w:left w:val="nil"/>
              <w:bottom w:val="single" w:sz="3" w:space="0" w:color="000000"/>
              <w:right w:val="nil"/>
            </w:tcBorders>
            <w:vAlign w:val="center"/>
          </w:tcPr>
          <w:p w14:paraId="3A3BA7C8" w14:textId="77777777" w:rsidR="00890157" w:rsidRDefault="00000000">
            <w:pPr>
              <w:spacing w:after="0" w:line="259" w:lineRule="auto"/>
              <w:ind w:left="0" w:firstLine="0"/>
              <w:jc w:val="left"/>
            </w:pPr>
            <w:r>
              <w:rPr>
                <w:b/>
                <w:sz w:val="18"/>
              </w:rPr>
              <w:t>Concordance,</w:t>
            </w:r>
          </w:p>
          <w:p w14:paraId="1DA06F1D" w14:textId="77777777" w:rsidR="00890157" w:rsidRDefault="00000000">
            <w:pPr>
              <w:spacing w:after="0" w:line="259" w:lineRule="auto"/>
              <w:ind w:left="528" w:firstLine="0"/>
              <w:jc w:val="left"/>
            </w:pPr>
            <w:r>
              <w:rPr>
                <w:i/>
                <w:sz w:val="18"/>
              </w:rPr>
              <w:t>C</w:t>
            </w:r>
          </w:p>
        </w:tc>
        <w:tc>
          <w:tcPr>
            <w:tcW w:w="1221" w:type="dxa"/>
            <w:tcBorders>
              <w:top w:val="nil"/>
              <w:left w:val="nil"/>
              <w:bottom w:val="single" w:sz="3" w:space="0" w:color="000000"/>
              <w:right w:val="nil"/>
            </w:tcBorders>
          </w:tcPr>
          <w:p w14:paraId="2ED35BA4" w14:textId="77777777" w:rsidR="00890157" w:rsidRDefault="00000000">
            <w:pPr>
              <w:spacing w:after="0" w:line="259" w:lineRule="auto"/>
              <w:ind w:left="36" w:firstLine="0"/>
              <w:jc w:val="left"/>
            </w:pPr>
            <w:r>
              <w:rPr>
                <w:b/>
                <w:sz w:val="18"/>
              </w:rPr>
              <w:t>Number of</w:t>
            </w:r>
          </w:p>
          <w:p w14:paraId="7D6F6D94" w14:textId="77777777" w:rsidR="00890157" w:rsidRDefault="00000000">
            <w:pPr>
              <w:spacing w:after="0" w:line="259" w:lineRule="auto"/>
              <w:ind w:left="437" w:hanging="437"/>
              <w:jc w:val="left"/>
            </w:pPr>
            <w:r>
              <w:rPr>
                <w:b/>
                <w:sz w:val="18"/>
              </w:rPr>
              <w:t xml:space="preserve">imputation, </w:t>
            </w:r>
            <w:r>
              <w:rPr>
                <w:i/>
                <w:sz w:val="18"/>
              </w:rPr>
              <w:t>m</w:t>
            </w:r>
          </w:p>
        </w:tc>
        <w:tc>
          <w:tcPr>
            <w:tcW w:w="1550" w:type="dxa"/>
            <w:tcBorders>
              <w:top w:val="nil"/>
              <w:left w:val="nil"/>
              <w:bottom w:val="single" w:sz="3" w:space="0" w:color="000000"/>
              <w:right w:val="nil"/>
            </w:tcBorders>
            <w:vAlign w:val="center"/>
          </w:tcPr>
          <w:p w14:paraId="36CBC026" w14:textId="77777777" w:rsidR="00890157" w:rsidRDefault="00000000">
            <w:pPr>
              <w:spacing w:after="0" w:line="259" w:lineRule="auto"/>
              <w:ind w:left="37" w:firstLine="0"/>
              <w:jc w:val="left"/>
            </w:pPr>
            <w:r>
              <w:rPr>
                <w:b/>
                <w:sz w:val="18"/>
              </w:rPr>
              <w:t>MICE method</w:t>
            </w:r>
          </w:p>
        </w:tc>
        <w:tc>
          <w:tcPr>
            <w:tcW w:w="1124" w:type="dxa"/>
            <w:tcBorders>
              <w:top w:val="nil"/>
              <w:left w:val="nil"/>
              <w:bottom w:val="single" w:sz="3" w:space="0" w:color="000000"/>
              <w:right w:val="nil"/>
            </w:tcBorders>
          </w:tcPr>
          <w:p w14:paraId="41975589" w14:textId="77777777" w:rsidR="00890157" w:rsidRDefault="00000000">
            <w:pPr>
              <w:spacing w:after="0" w:line="259" w:lineRule="auto"/>
              <w:ind w:left="36" w:firstLine="0"/>
              <w:jc w:val="left"/>
            </w:pPr>
            <w:r>
              <w:rPr>
                <w:b/>
                <w:sz w:val="18"/>
              </w:rPr>
              <w:t>Number of</w:t>
            </w:r>
          </w:p>
          <w:p w14:paraId="65B9398A" w14:textId="77777777" w:rsidR="00890157" w:rsidRDefault="00000000">
            <w:pPr>
              <w:spacing w:after="0" w:line="259" w:lineRule="auto"/>
              <w:ind w:left="48" w:hanging="48"/>
              <w:jc w:val="left"/>
            </w:pPr>
            <w:r>
              <w:rPr>
                <w:b/>
                <w:sz w:val="18"/>
              </w:rPr>
              <w:t>NA allowed in one row</w:t>
            </w:r>
          </w:p>
        </w:tc>
      </w:tr>
      <w:tr w:rsidR="00890157" w14:paraId="73F0D552" w14:textId="77777777">
        <w:trPr>
          <w:trHeight w:val="438"/>
        </w:trPr>
        <w:tc>
          <w:tcPr>
            <w:tcW w:w="1282" w:type="dxa"/>
            <w:tcBorders>
              <w:top w:val="single" w:sz="3" w:space="0" w:color="000000"/>
              <w:left w:val="nil"/>
              <w:bottom w:val="nil"/>
              <w:right w:val="nil"/>
            </w:tcBorders>
            <w:shd w:val="clear" w:color="auto" w:fill="EFEFEF"/>
            <w:vAlign w:val="center"/>
          </w:tcPr>
          <w:p w14:paraId="1992F897" w14:textId="77777777" w:rsidR="00890157" w:rsidRDefault="00000000">
            <w:pPr>
              <w:spacing w:after="0" w:line="259" w:lineRule="auto"/>
              <w:ind w:left="0" w:firstLine="0"/>
              <w:jc w:val="center"/>
            </w:pPr>
            <w:r>
              <w:rPr>
                <w:sz w:val="18"/>
              </w:rPr>
              <w:t>MICE</w:t>
            </w:r>
          </w:p>
        </w:tc>
        <w:tc>
          <w:tcPr>
            <w:tcW w:w="1757" w:type="dxa"/>
            <w:tcBorders>
              <w:top w:val="single" w:sz="3" w:space="0" w:color="000000"/>
              <w:left w:val="nil"/>
              <w:bottom w:val="nil"/>
              <w:right w:val="nil"/>
            </w:tcBorders>
            <w:shd w:val="clear" w:color="auto" w:fill="EFEFEF"/>
          </w:tcPr>
          <w:p w14:paraId="3657801D" w14:textId="77777777" w:rsidR="00890157" w:rsidRDefault="00000000">
            <w:pPr>
              <w:spacing w:after="26" w:line="259" w:lineRule="auto"/>
              <w:ind w:left="0" w:firstLine="0"/>
              <w:jc w:val="left"/>
            </w:pPr>
            <w:r>
              <w:rPr>
                <w:rFonts w:ascii="Calibri" w:eastAsia="Calibri" w:hAnsi="Calibri" w:cs="Calibri"/>
                <w:sz w:val="18"/>
              </w:rPr>
              <w:t>Age diagnosis</w:t>
            </w:r>
          </w:p>
          <w:p w14:paraId="55DAA868" w14:textId="77777777" w:rsidR="00890157" w:rsidRDefault="00000000">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77696" behindDoc="1" locked="0" layoutInCell="1" allowOverlap="1" wp14:anchorId="44946F40" wp14:editId="0D7CC4FE">
                      <wp:simplePos x="0" y="0"/>
                      <wp:positionH relativeFrom="column">
                        <wp:posOffset>182541</wp:posOffset>
                      </wp:positionH>
                      <wp:positionV relativeFrom="paragraph">
                        <wp:posOffset>-72350</wp:posOffset>
                      </wp:positionV>
                      <wp:extent cx="93605" cy="138409"/>
                      <wp:effectExtent l="0" t="0" r="0" b="0"/>
                      <wp:wrapNone/>
                      <wp:docPr id="63919" name="Group 63919"/>
                      <wp:cNvGraphicFramePr/>
                      <a:graphic xmlns:a="http://schemas.openxmlformats.org/drawingml/2006/main">
                        <a:graphicData uri="http://schemas.microsoft.com/office/word/2010/wordprocessingGroup">
                          <wpg:wgp>
                            <wpg:cNvGrpSpPr/>
                            <wpg:grpSpPr>
                              <a:xfrm>
                                <a:off x="0" y="0"/>
                                <a:ext cx="93605" cy="138409"/>
                                <a:chOff x="0" y="0"/>
                                <a:chExt cx="93605" cy="138409"/>
                              </a:xfrm>
                            </wpg:grpSpPr>
                            <wps:wsp>
                              <wps:cNvPr id="3500" name="Shape 3500"/>
                              <wps:cNvSpPr/>
                              <wps:spPr>
                                <a:xfrm>
                                  <a:off x="0" y="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s:wsp>
                              <wps:cNvPr id="3504" name="Shape 3504"/>
                              <wps:cNvSpPr/>
                              <wps:spPr>
                                <a:xfrm>
                                  <a:off x="58505" y="138409"/>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919" style="width:7.37047pt;height:10.8983pt;position:absolute;z-index:-2147483617;mso-position-horizontal-relative:text;mso-position-horizontal:absolute;margin-left:14.3733pt;mso-position-vertical-relative:text;margin-top:-5.69696pt;" coordsize="936,1384">
                      <v:shape id="Shape 3500" style="position:absolute;width:351;height:0;left:0;top:0;" coordsize="35100,0" path="m0,0l35100,0">
                        <v:stroke weight="0.320139pt" endcap="flat" joinstyle="miter" miterlimit="10" on="true" color="#000000"/>
                        <v:fill on="false" color="#000000" opacity="0"/>
                      </v:shape>
                      <v:shape id="Shape 3504" style="position:absolute;width:351;height:0;left:585;top:1384;" coordsize="35100,0" path="m0,0l35100,0">
                        <v:stroke weight="0.320139pt" endcap="flat" joinstyle="miter" miterlimit="10" on="true" color="#000000"/>
                        <v:fill on="false" color="#000000" opacity="0"/>
                      </v:shape>
                    </v:group>
                  </w:pict>
                </mc:Fallback>
              </mc:AlternateContent>
            </w:r>
            <w:r>
              <w:rPr>
                <w:rFonts w:ascii="Calibri" w:eastAsia="Calibri" w:hAnsi="Calibri" w:cs="Calibri"/>
                <w:sz w:val="18"/>
              </w:rPr>
              <w:t>Amen time</w:t>
            </w:r>
          </w:p>
        </w:tc>
        <w:tc>
          <w:tcPr>
            <w:tcW w:w="1385" w:type="dxa"/>
            <w:tcBorders>
              <w:top w:val="single" w:sz="3" w:space="0" w:color="000000"/>
              <w:left w:val="nil"/>
              <w:bottom w:val="nil"/>
              <w:right w:val="nil"/>
            </w:tcBorders>
            <w:shd w:val="clear" w:color="auto" w:fill="EFEFEF"/>
            <w:vAlign w:val="center"/>
          </w:tcPr>
          <w:p w14:paraId="407B8FBF" w14:textId="77777777" w:rsidR="00890157" w:rsidRDefault="00000000">
            <w:pPr>
              <w:spacing w:after="0" w:line="259" w:lineRule="auto"/>
              <w:ind w:left="353" w:firstLine="0"/>
              <w:jc w:val="left"/>
            </w:pPr>
            <w:r>
              <w:rPr>
                <w:sz w:val="18"/>
              </w:rPr>
              <w:t>0.7074</w:t>
            </w:r>
          </w:p>
        </w:tc>
        <w:tc>
          <w:tcPr>
            <w:tcW w:w="1221" w:type="dxa"/>
            <w:tcBorders>
              <w:top w:val="single" w:sz="3" w:space="0" w:color="000000"/>
              <w:left w:val="nil"/>
              <w:bottom w:val="nil"/>
              <w:right w:val="nil"/>
            </w:tcBorders>
            <w:shd w:val="clear" w:color="auto" w:fill="EFEFEF"/>
            <w:vAlign w:val="center"/>
          </w:tcPr>
          <w:p w14:paraId="5F4676CA" w14:textId="77777777" w:rsidR="00890157" w:rsidRDefault="00000000">
            <w:pPr>
              <w:spacing w:after="0" w:line="259" w:lineRule="auto"/>
              <w:ind w:left="427" w:firstLine="0"/>
              <w:jc w:val="left"/>
            </w:pPr>
            <w:r>
              <w:rPr>
                <w:sz w:val="18"/>
              </w:rPr>
              <w:t>50</w:t>
            </w:r>
          </w:p>
        </w:tc>
        <w:tc>
          <w:tcPr>
            <w:tcW w:w="1550" w:type="dxa"/>
            <w:tcBorders>
              <w:top w:val="single" w:sz="3" w:space="0" w:color="000000"/>
              <w:left w:val="nil"/>
              <w:bottom w:val="nil"/>
              <w:right w:val="nil"/>
            </w:tcBorders>
            <w:shd w:val="clear" w:color="auto" w:fill="EFEFEF"/>
          </w:tcPr>
          <w:p w14:paraId="2D480C82" w14:textId="77777777" w:rsidR="00890157" w:rsidRDefault="00000000">
            <w:pPr>
              <w:spacing w:after="0" w:line="259" w:lineRule="auto"/>
              <w:ind w:left="0" w:firstLine="0"/>
              <w:jc w:val="left"/>
            </w:pPr>
            <w:r>
              <w:rPr>
                <w:sz w:val="18"/>
              </w:rPr>
              <w:t>Classification and regression trees</w:t>
            </w:r>
          </w:p>
        </w:tc>
        <w:tc>
          <w:tcPr>
            <w:tcW w:w="1124" w:type="dxa"/>
            <w:tcBorders>
              <w:top w:val="single" w:sz="3" w:space="0" w:color="000000"/>
              <w:left w:val="nil"/>
              <w:bottom w:val="nil"/>
              <w:right w:val="nil"/>
            </w:tcBorders>
            <w:shd w:val="clear" w:color="auto" w:fill="EFEFEF"/>
            <w:vAlign w:val="center"/>
          </w:tcPr>
          <w:p w14:paraId="4014AAFF" w14:textId="77777777" w:rsidR="00890157" w:rsidRDefault="00000000">
            <w:pPr>
              <w:spacing w:after="0" w:line="259" w:lineRule="auto"/>
              <w:ind w:left="0" w:firstLine="0"/>
              <w:jc w:val="center"/>
            </w:pPr>
            <w:r>
              <w:rPr>
                <w:sz w:val="18"/>
              </w:rPr>
              <w:t>0</w:t>
            </w:r>
          </w:p>
        </w:tc>
      </w:tr>
    </w:tbl>
    <w:p w14:paraId="79349F13" w14:textId="77777777" w:rsidR="00890157" w:rsidRDefault="00000000">
      <w:pPr>
        <w:tabs>
          <w:tab w:val="center" w:pos="1868"/>
          <w:tab w:val="center" w:pos="6323"/>
        </w:tabs>
        <w:spacing w:after="0" w:line="259" w:lineRule="auto"/>
        <w:ind w:left="0" w:firstLine="0"/>
        <w:jc w:val="left"/>
      </w:pPr>
      <w:r>
        <w:rPr>
          <w:rFonts w:ascii="Calibri" w:eastAsia="Calibri" w:hAnsi="Calibri" w:cs="Calibri"/>
        </w:rPr>
        <w:tab/>
      </w:r>
      <w:r>
        <w:rPr>
          <w:rFonts w:ascii="Calibri" w:eastAsia="Calibri" w:hAnsi="Calibri" w:cs="Calibri"/>
          <w:sz w:val="18"/>
        </w:rPr>
        <w:t>Agediagnosis</w:t>
      </w:r>
      <w:r>
        <w:rPr>
          <w:rFonts w:ascii="Calibri" w:eastAsia="Calibri" w:hAnsi="Calibri" w:cs="Calibri"/>
          <w:sz w:val="18"/>
        </w:rPr>
        <w:tab/>
      </w:r>
      <w:r>
        <w:rPr>
          <w:sz w:val="18"/>
        </w:rPr>
        <w:t>Classification and</w:t>
      </w:r>
    </w:p>
    <w:p w14:paraId="72C79881" w14:textId="77777777" w:rsidR="00890157" w:rsidRDefault="00000000">
      <w:pPr>
        <w:tabs>
          <w:tab w:val="center" w:pos="2118"/>
          <w:tab w:val="center" w:pos="4938"/>
          <w:tab w:val="center" w:pos="770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78720" behindDoc="1" locked="0" layoutInCell="1" allowOverlap="1" wp14:anchorId="069DF67B" wp14:editId="7505749E">
                <wp:simplePos x="0" y="0"/>
                <wp:positionH relativeFrom="column">
                  <wp:posOffset>996379</wp:posOffset>
                </wp:positionH>
                <wp:positionV relativeFrom="paragraph">
                  <wp:posOffset>5925</wp:posOffset>
                </wp:positionV>
                <wp:extent cx="93605" cy="138410"/>
                <wp:effectExtent l="0" t="0" r="0" b="0"/>
                <wp:wrapNone/>
                <wp:docPr id="64091" name="Group 64091"/>
                <wp:cNvGraphicFramePr/>
                <a:graphic xmlns:a="http://schemas.openxmlformats.org/drawingml/2006/main">
                  <a:graphicData uri="http://schemas.microsoft.com/office/word/2010/wordprocessingGroup">
                    <wpg:wgp>
                      <wpg:cNvGrpSpPr/>
                      <wpg:grpSpPr>
                        <a:xfrm>
                          <a:off x="0" y="0"/>
                          <a:ext cx="93605" cy="138410"/>
                          <a:chOff x="0" y="0"/>
                          <a:chExt cx="93605" cy="138410"/>
                        </a:xfrm>
                      </wpg:grpSpPr>
                      <wps:wsp>
                        <wps:cNvPr id="3519" name="Shape 3519"/>
                        <wps:cNvSpPr/>
                        <wps:spPr>
                          <a:xfrm>
                            <a:off x="0" y="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s:wsp>
                        <wps:cNvPr id="3522" name="Shape 3522"/>
                        <wps:cNvSpPr/>
                        <wps:spPr>
                          <a:xfrm>
                            <a:off x="58505" y="13841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091" style="width:7.37047pt;height:10.8984pt;position:absolute;z-index:-2147483599;mso-position-horizontal-relative:text;mso-position-horizontal:absolute;margin-left:78.455pt;mso-position-vertical-relative:text;margin-top:0.466522pt;" coordsize="936,1384">
                <v:shape id="Shape 3519" style="position:absolute;width:351;height:0;left:0;top:0;" coordsize="35100,0" path="m0,0l35100,0">
                  <v:stroke weight="0.320139pt" endcap="flat" joinstyle="miter" miterlimit="10" on="true" color="#000000"/>
                  <v:fill on="false" color="#000000" opacity="0"/>
                </v:shape>
                <v:shape id="Shape 3522" style="position:absolute;width:351;height:0;left:585;top:1384;" coordsize="35100,0" path="m0,0l35100,0">
                  <v:stroke weight="0.320139pt" endcap="flat" joinstyle="miter" miterlimit="10" on="true" color="#000000"/>
                  <v:fill on="false" color="#000000" opacity="0"/>
                </v:shape>
              </v:group>
            </w:pict>
          </mc:Fallback>
        </mc:AlternateContent>
      </w:r>
      <w:r>
        <w:rPr>
          <w:rFonts w:ascii="Calibri" w:eastAsia="Calibri" w:hAnsi="Calibri" w:cs="Calibri"/>
        </w:rPr>
        <w:tab/>
      </w:r>
      <w:r>
        <w:rPr>
          <w:sz w:val="18"/>
        </w:rPr>
        <w:t>MICE0.6994</w:t>
      </w:r>
      <w:r>
        <w:rPr>
          <w:sz w:val="18"/>
        </w:rPr>
        <w:tab/>
        <w:t>50</w:t>
      </w:r>
      <w:r>
        <w:rPr>
          <w:sz w:val="18"/>
        </w:rPr>
        <w:tab/>
        <w:t>1</w:t>
      </w:r>
    </w:p>
    <w:p w14:paraId="6E328FC3" w14:textId="77777777" w:rsidR="00890157" w:rsidRDefault="00000000">
      <w:pPr>
        <w:tabs>
          <w:tab w:val="center" w:pos="1683"/>
          <w:tab w:val="center" w:pos="6232"/>
        </w:tabs>
        <w:spacing w:after="0" w:line="259" w:lineRule="auto"/>
        <w:ind w:left="0" w:firstLine="0"/>
        <w:jc w:val="left"/>
      </w:pPr>
      <w:r>
        <w:rPr>
          <w:rFonts w:ascii="Calibri" w:eastAsia="Calibri" w:hAnsi="Calibri" w:cs="Calibri"/>
        </w:rPr>
        <w:tab/>
      </w:r>
      <w:r>
        <w:rPr>
          <w:rFonts w:ascii="Calibri" w:eastAsia="Calibri" w:hAnsi="Calibri" w:cs="Calibri"/>
          <w:sz w:val="18"/>
        </w:rPr>
        <w:t>Amentime</w:t>
      </w:r>
      <w:r>
        <w:rPr>
          <w:rFonts w:ascii="Calibri" w:eastAsia="Calibri" w:hAnsi="Calibri" w:cs="Calibri"/>
          <w:sz w:val="18"/>
        </w:rPr>
        <w:tab/>
      </w:r>
      <w:r>
        <w:rPr>
          <w:sz w:val="18"/>
        </w:rPr>
        <w:t>regression trees</w:t>
      </w:r>
    </w:p>
    <w:tbl>
      <w:tblPr>
        <w:tblStyle w:val="TableGrid"/>
        <w:tblW w:w="8319" w:type="dxa"/>
        <w:tblInd w:w="0" w:type="dxa"/>
        <w:tblCellMar>
          <w:top w:w="31" w:type="dxa"/>
          <w:right w:w="115" w:type="dxa"/>
        </w:tblCellMar>
        <w:tblLook w:val="04A0" w:firstRow="1" w:lastRow="0" w:firstColumn="1" w:lastColumn="0" w:noHBand="0" w:noVBand="1"/>
      </w:tblPr>
      <w:tblGrid>
        <w:gridCol w:w="1282"/>
        <w:gridCol w:w="1757"/>
        <w:gridCol w:w="1385"/>
        <w:gridCol w:w="1221"/>
        <w:gridCol w:w="1550"/>
        <w:gridCol w:w="1124"/>
      </w:tblGrid>
      <w:tr w:rsidR="00890157" w14:paraId="3345E232" w14:textId="77777777">
        <w:trPr>
          <w:trHeight w:val="436"/>
        </w:trPr>
        <w:tc>
          <w:tcPr>
            <w:tcW w:w="1282" w:type="dxa"/>
            <w:tcBorders>
              <w:top w:val="nil"/>
              <w:left w:val="nil"/>
              <w:bottom w:val="nil"/>
              <w:right w:val="nil"/>
            </w:tcBorders>
            <w:shd w:val="clear" w:color="auto" w:fill="EFEFEF"/>
            <w:vAlign w:val="center"/>
          </w:tcPr>
          <w:p w14:paraId="24C21245" w14:textId="77777777" w:rsidR="00890157" w:rsidRDefault="00000000">
            <w:pPr>
              <w:spacing w:after="0" w:line="259" w:lineRule="auto"/>
              <w:ind w:left="19" w:firstLine="0"/>
              <w:jc w:val="center"/>
            </w:pPr>
            <w:r>
              <w:rPr>
                <w:sz w:val="18"/>
              </w:rPr>
              <w:t>MICE</w:t>
            </w:r>
          </w:p>
        </w:tc>
        <w:tc>
          <w:tcPr>
            <w:tcW w:w="1757" w:type="dxa"/>
            <w:tcBorders>
              <w:top w:val="nil"/>
              <w:left w:val="nil"/>
              <w:bottom w:val="nil"/>
              <w:right w:val="nil"/>
            </w:tcBorders>
            <w:shd w:val="clear" w:color="auto" w:fill="EFEFEF"/>
          </w:tcPr>
          <w:p w14:paraId="4443A03B" w14:textId="77777777" w:rsidR="00890157" w:rsidRDefault="00000000">
            <w:pPr>
              <w:spacing w:after="26" w:line="259" w:lineRule="auto"/>
              <w:ind w:left="0" w:firstLine="0"/>
              <w:jc w:val="left"/>
            </w:pPr>
            <w:r>
              <w:rPr>
                <w:rFonts w:ascii="Calibri" w:eastAsia="Calibri" w:hAnsi="Calibri" w:cs="Calibri"/>
                <w:sz w:val="18"/>
              </w:rPr>
              <w:t>Age diagnosis</w:t>
            </w:r>
          </w:p>
          <w:p w14:paraId="7166D5FE" w14:textId="77777777" w:rsidR="00890157" w:rsidRDefault="00000000">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79744" behindDoc="1" locked="0" layoutInCell="1" allowOverlap="1" wp14:anchorId="6D57CA7B" wp14:editId="5BFFBEE7">
                      <wp:simplePos x="0" y="0"/>
                      <wp:positionH relativeFrom="column">
                        <wp:posOffset>182541</wp:posOffset>
                      </wp:positionH>
                      <wp:positionV relativeFrom="paragraph">
                        <wp:posOffset>-72360</wp:posOffset>
                      </wp:positionV>
                      <wp:extent cx="93605" cy="138419"/>
                      <wp:effectExtent l="0" t="0" r="0" b="0"/>
                      <wp:wrapNone/>
                      <wp:docPr id="61598" name="Group 61598"/>
                      <wp:cNvGraphicFramePr/>
                      <a:graphic xmlns:a="http://schemas.openxmlformats.org/drawingml/2006/main">
                        <a:graphicData uri="http://schemas.microsoft.com/office/word/2010/wordprocessingGroup">
                          <wpg:wgp>
                            <wpg:cNvGrpSpPr/>
                            <wpg:grpSpPr>
                              <a:xfrm>
                                <a:off x="0" y="0"/>
                                <a:ext cx="93605" cy="138419"/>
                                <a:chOff x="0" y="0"/>
                                <a:chExt cx="93605" cy="138419"/>
                              </a:xfrm>
                            </wpg:grpSpPr>
                            <wps:wsp>
                              <wps:cNvPr id="3533" name="Shape 3533"/>
                              <wps:cNvSpPr/>
                              <wps:spPr>
                                <a:xfrm>
                                  <a:off x="0" y="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s:wsp>
                              <wps:cNvPr id="3537" name="Shape 3537"/>
                              <wps:cNvSpPr/>
                              <wps:spPr>
                                <a:xfrm>
                                  <a:off x="58505" y="138419"/>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598" style="width:7.37047pt;height:10.8992pt;position:absolute;z-index:-2147483584;mso-position-horizontal-relative:text;mso-position-horizontal:absolute;margin-left:14.3733pt;mso-position-vertical-relative:text;margin-top:-5.69769pt;" coordsize="936,1384">
                      <v:shape id="Shape 3533" style="position:absolute;width:351;height:0;left:0;top:0;" coordsize="35100,0" path="m0,0l35100,0">
                        <v:stroke weight="0.320139pt" endcap="flat" joinstyle="miter" miterlimit="10" on="true" color="#000000"/>
                        <v:fill on="false" color="#000000" opacity="0"/>
                      </v:shape>
                      <v:shape id="Shape 3537" style="position:absolute;width:351;height:0;left:585;top:1384;" coordsize="35100,0" path="m0,0l35100,0">
                        <v:stroke weight="0.320139pt" endcap="flat" joinstyle="miter" miterlimit="10" on="true" color="#000000"/>
                        <v:fill on="false" color="#000000" opacity="0"/>
                      </v:shape>
                    </v:group>
                  </w:pict>
                </mc:Fallback>
              </mc:AlternateContent>
            </w:r>
            <w:r>
              <w:rPr>
                <w:rFonts w:ascii="Calibri" w:eastAsia="Calibri" w:hAnsi="Calibri" w:cs="Calibri"/>
                <w:sz w:val="18"/>
              </w:rPr>
              <w:t>Amen time</w:t>
            </w:r>
          </w:p>
        </w:tc>
        <w:tc>
          <w:tcPr>
            <w:tcW w:w="1385" w:type="dxa"/>
            <w:tcBorders>
              <w:top w:val="nil"/>
              <w:left w:val="nil"/>
              <w:bottom w:val="nil"/>
              <w:right w:val="nil"/>
            </w:tcBorders>
            <w:shd w:val="clear" w:color="auto" w:fill="EFEFEF"/>
            <w:vAlign w:val="center"/>
          </w:tcPr>
          <w:p w14:paraId="112C53F5" w14:textId="77777777" w:rsidR="00890157" w:rsidRDefault="00000000">
            <w:pPr>
              <w:spacing w:after="0" w:line="259" w:lineRule="auto"/>
              <w:ind w:left="353" w:firstLine="0"/>
              <w:jc w:val="left"/>
            </w:pPr>
            <w:r>
              <w:rPr>
                <w:sz w:val="18"/>
              </w:rPr>
              <w:t>0.6927</w:t>
            </w:r>
          </w:p>
        </w:tc>
        <w:tc>
          <w:tcPr>
            <w:tcW w:w="1221" w:type="dxa"/>
            <w:tcBorders>
              <w:top w:val="nil"/>
              <w:left w:val="nil"/>
              <w:bottom w:val="nil"/>
              <w:right w:val="nil"/>
            </w:tcBorders>
            <w:shd w:val="clear" w:color="auto" w:fill="EFEFEF"/>
            <w:vAlign w:val="center"/>
          </w:tcPr>
          <w:p w14:paraId="6C9D9A05" w14:textId="77777777" w:rsidR="00890157" w:rsidRDefault="00000000">
            <w:pPr>
              <w:spacing w:after="0" w:line="259" w:lineRule="auto"/>
              <w:ind w:left="427" w:firstLine="0"/>
              <w:jc w:val="left"/>
            </w:pPr>
            <w:r>
              <w:rPr>
                <w:sz w:val="18"/>
              </w:rPr>
              <w:t>50</w:t>
            </w:r>
          </w:p>
        </w:tc>
        <w:tc>
          <w:tcPr>
            <w:tcW w:w="1550" w:type="dxa"/>
            <w:tcBorders>
              <w:top w:val="nil"/>
              <w:left w:val="nil"/>
              <w:bottom w:val="nil"/>
              <w:right w:val="nil"/>
            </w:tcBorders>
            <w:shd w:val="clear" w:color="auto" w:fill="EFEFEF"/>
          </w:tcPr>
          <w:p w14:paraId="752A9E9C" w14:textId="77777777" w:rsidR="00890157" w:rsidRDefault="00000000">
            <w:pPr>
              <w:spacing w:after="0" w:line="259" w:lineRule="auto"/>
              <w:ind w:left="0" w:firstLine="0"/>
              <w:jc w:val="left"/>
            </w:pPr>
            <w:r>
              <w:rPr>
                <w:sz w:val="18"/>
              </w:rPr>
              <w:t>Classification and regression trees</w:t>
            </w:r>
          </w:p>
        </w:tc>
        <w:tc>
          <w:tcPr>
            <w:tcW w:w="1124" w:type="dxa"/>
            <w:tcBorders>
              <w:top w:val="nil"/>
              <w:left w:val="nil"/>
              <w:bottom w:val="nil"/>
              <w:right w:val="nil"/>
            </w:tcBorders>
            <w:shd w:val="clear" w:color="auto" w:fill="EFEFEF"/>
            <w:vAlign w:val="center"/>
          </w:tcPr>
          <w:p w14:paraId="7F13BCFB" w14:textId="77777777" w:rsidR="00890157" w:rsidRDefault="00000000">
            <w:pPr>
              <w:spacing w:after="0" w:line="259" w:lineRule="auto"/>
              <w:ind w:left="19" w:firstLine="0"/>
              <w:jc w:val="center"/>
            </w:pPr>
            <w:r>
              <w:rPr>
                <w:sz w:val="18"/>
              </w:rPr>
              <w:t>2</w:t>
            </w:r>
          </w:p>
        </w:tc>
      </w:tr>
    </w:tbl>
    <w:p w14:paraId="1B035921" w14:textId="77777777" w:rsidR="00890157" w:rsidRDefault="00000000">
      <w:pPr>
        <w:tabs>
          <w:tab w:val="center" w:pos="1868"/>
          <w:tab w:val="center" w:pos="6075"/>
        </w:tabs>
        <w:spacing w:after="0" w:line="259" w:lineRule="auto"/>
        <w:ind w:left="0" w:firstLine="0"/>
        <w:jc w:val="left"/>
      </w:pPr>
      <w:r>
        <w:rPr>
          <w:rFonts w:ascii="Calibri" w:eastAsia="Calibri" w:hAnsi="Calibri" w:cs="Calibri"/>
        </w:rPr>
        <w:tab/>
      </w:r>
      <w:r>
        <w:rPr>
          <w:rFonts w:ascii="Calibri" w:eastAsia="Calibri" w:hAnsi="Calibri" w:cs="Calibri"/>
          <w:sz w:val="18"/>
        </w:rPr>
        <w:t>Agediagnosis</w:t>
      </w:r>
      <w:r>
        <w:rPr>
          <w:rFonts w:ascii="Calibri" w:eastAsia="Calibri" w:hAnsi="Calibri" w:cs="Calibri"/>
          <w:sz w:val="18"/>
        </w:rPr>
        <w:tab/>
      </w:r>
      <w:r>
        <w:rPr>
          <w:sz w:val="18"/>
        </w:rPr>
        <w:t>Polynomial</w:t>
      </w:r>
    </w:p>
    <w:p w14:paraId="6A7F0CF8" w14:textId="77777777" w:rsidR="00890157" w:rsidRDefault="00000000">
      <w:pPr>
        <w:tabs>
          <w:tab w:val="center" w:pos="2118"/>
          <w:tab w:val="center" w:pos="4938"/>
          <w:tab w:val="center" w:pos="770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80768" behindDoc="1" locked="0" layoutInCell="1" allowOverlap="1" wp14:anchorId="7D4B853F" wp14:editId="5543C037">
                <wp:simplePos x="0" y="0"/>
                <wp:positionH relativeFrom="column">
                  <wp:posOffset>996379</wp:posOffset>
                </wp:positionH>
                <wp:positionV relativeFrom="paragraph">
                  <wp:posOffset>5924</wp:posOffset>
                </wp:positionV>
                <wp:extent cx="93605" cy="138410"/>
                <wp:effectExtent l="0" t="0" r="0" b="0"/>
                <wp:wrapNone/>
                <wp:docPr id="64093" name="Group 64093"/>
                <wp:cNvGraphicFramePr/>
                <a:graphic xmlns:a="http://schemas.openxmlformats.org/drawingml/2006/main">
                  <a:graphicData uri="http://schemas.microsoft.com/office/word/2010/wordprocessingGroup">
                    <wpg:wgp>
                      <wpg:cNvGrpSpPr/>
                      <wpg:grpSpPr>
                        <a:xfrm>
                          <a:off x="0" y="0"/>
                          <a:ext cx="93605" cy="138410"/>
                          <a:chOff x="0" y="0"/>
                          <a:chExt cx="93605" cy="138410"/>
                        </a:xfrm>
                      </wpg:grpSpPr>
                      <wps:wsp>
                        <wps:cNvPr id="3552" name="Shape 3552"/>
                        <wps:cNvSpPr/>
                        <wps:spPr>
                          <a:xfrm>
                            <a:off x="0" y="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s:wsp>
                        <wps:cNvPr id="3555" name="Shape 3555"/>
                        <wps:cNvSpPr/>
                        <wps:spPr>
                          <a:xfrm>
                            <a:off x="58505" y="13841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093" style="width:7.37047pt;height:10.8984pt;position:absolute;z-index:-2147483566;mso-position-horizontal-relative:text;mso-position-horizontal:absolute;margin-left:78.455pt;mso-position-vertical-relative:text;margin-top:0.466492pt;" coordsize="936,1384">
                <v:shape id="Shape 3552" style="position:absolute;width:351;height:0;left:0;top:0;" coordsize="35100,0" path="m0,0l35100,0">
                  <v:stroke weight="0.320139pt" endcap="flat" joinstyle="miter" miterlimit="10" on="true" color="#000000"/>
                  <v:fill on="false" color="#000000" opacity="0"/>
                </v:shape>
                <v:shape id="Shape 3555" style="position:absolute;width:351;height:0;left:585;top:1384;" coordsize="35100,0" path="m0,0l35100,0">
                  <v:stroke weight="0.320139pt" endcap="flat" joinstyle="miter" miterlimit="10" on="true" color="#000000"/>
                  <v:fill on="false" color="#000000" opacity="0"/>
                </v:shape>
              </v:group>
            </w:pict>
          </mc:Fallback>
        </mc:AlternateContent>
      </w:r>
      <w:r>
        <w:rPr>
          <w:rFonts w:ascii="Calibri" w:eastAsia="Calibri" w:hAnsi="Calibri" w:cs="Calibri"/>
        </w:rPr>
        <w:tab/>
      </w:r>
      <w:r>
        <w:rPr>
          <w:sz w:val="18"/>
        </w:rPr>
        <w:t>MICE0.7074</w:t>
      </w:r>
      <w:r>
        <w:rPr>
          <w:sz w:val="18"/>
        </w:rPr>
        <w:tab/>
        <w:t>50</w:t>
      </w:r>
      <w:r>
        <w:rPr>
          <w:sz w:val="18"/>
        </w:rPr>
        <w:tab/>
        <w:t>0</w:t>
      </w:r>
    </w:p>
    <w:p w14:paraId="272178F6" w14:textId="77777777" w:rsidR="00890157" w:rsidRDefault="00000000">
      <w:pPr>
        <w:tabs>
          <w:tab w:val="center" w:pos="1683"/>
          <w:tab w:val="center" w:pos="6022"/>
        </w:tabs>
        <w:spacing w:after="0" w:line="259" w:lineRule="auto"/>
        <w:ind w:left="0" w:firstLine="0"/>
        <w:jc w:val="left"/>
      </w:pPr>
      <w:r>
        <w:rPr>
          <w:rFonts w:ascii="Calibri" w:eastAsia="Calibri" w:hAnsi="Calibri" w:cs="Calibri"/>
        </w:rPr>
        <w:tab/>
      </w:r>
      <w:r>
        <w:rPr>
          <w:rFonts w:ascii="Calibri" w:eastAsia="Calibri" w:hAnsi="Calibri" w:cs="Calibri"/>
          <w:sz w:val="18"/>
        </w:rPr>
        <w:t>Amentime</w:t>
      </w:r>
      <w:r>
        <w:rPr>
          <w:rFonts w:ascii="Calibri" w:eastAsia="Calibri" w:hAnsi="Calibri" w:cs="Calibri"/>
          <w:sz w:val="18"/>
        </w:rPr>
        <w:tab/>
      </w:r>
      <w:r>
        <w:rPr>
          <w:sz w:val="18"/>
        </w:rPr>
        <w:t>regression</w:t>
      </w:r>
    </w:p>
    <w:tbl>
      <w:tblPr>
        <w:tblStyle w:val="TableGrid"/>
        <w:tblW w:w="8319" w:type="dxa"/>
        <w:tblInd w:w="0" w:type="dxa"/>
        <w:tblCellMar>
          <w:top w:w="31" w:type="dxa"/>
          <w:right w:w="115" w:type="dxa"/>
        </w:tblCellMar>
        <w:tblLook w:val="04A0" w:firstRow="1" w:lastRow="0" w:firstColumn="1" w:lastColumn="0" w:noHBand="0" w:noVBand="1"/>
      </w:tblPr>
      <w:tblGrid>
        <w:gridCol w:w="1282"/>
        <w:gridCol w:w="1757"/>
        <w:gridCol w:w="1385"/>
        <w:gridCol w:w="1221"/>
        <w:gridCol w:w="1550"/>
        <w:gridCol w:w="1124"/>
      </w:tblGrid>
      <w:tr w:rsidR="00890157" w14:paraId="47477227" w14:textId="77777777">
        <w:trPr>
          <w:trHeight w:val="436"/>
        </w:trPr>
        <w:tc>
          <w:tcPr>
            <w:tcW w:w="1282" w:type="dxa"/>
            <w:tcBorders>
              <w:top w:val="nil"/>
              <w:left w:val="nil"/>
              <w:bottom w:val="nil"/>
              <w:right w:val="nil"/>
            </w:tcBorders>
            <w:shd w:val="clear" w:color="auto" w:fill="EFEFEF"/>
            <w:vAlign w:val="center"/>
          </w:tcPr>
          <w:p w14:paraId="4A2A3A4D" w14:textId="77777777" w:rsidR="00890157" w:rsidRDefault="00000000">
            <w:pPr>
              <w:spacing w:after="0" w:line="259" w:lineRule="auto"/>
              <w:ind w:left="19" w:firstLine="0"/>
              <w:jc w:val="center"/>
            </w:pPr>
            <w:r>
              <w:rPr>
                <w:sz w:val="18"/>
              </w:rPr>
              <w:t>MICE</w:t>
            </w:r>
          </w:p>
        </w:tc>
        <w:tc>
          <w:tcPr>
            <w:tcW w:w="1757" w:type="dxa"/>
            <w:tcBorders>
              <w:top w:val="nil"/>
              <w:left w:val="nil"/>
              <w:bottom w:val="nil"/>
              <w:right w:val="nil"/>
            </w:tcBorders>
            <w:shd w:val="clear" w:color="auto" w:fill="EFEFEF"/>
          </w:tcPr>
          <w:p w14:paraId="510B7A02" w14:textId="77777777" w:rsidR="00890157" w:rsidRDefault="00000000">
            <w:pPr>
              <w:spacing w:after="26" w:line="259" w:lineRule="auto"/>
              <w:ind w:left="0" w:firstLine="0"/>
              <w:jc w:val="left"/>
            </w:pPr>
            <w:r>
              <w:rPr>
                <w:rFonts w:ascii="Calibri" w:eastAsia="Calibri" w:hAnsi="Calibri" w:cs="Calibri"/>
                <w:sz w:val="18"/>
              </w:rPr>
              <w:t>Age diagnosis</w:t>
            </w:r>
          </w:p>
          <w:p w14:paraId="405476FE" w14:textId="77777777" w:rsidR="00890157" w:rsidRDefault="00000000">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81792" behindDoc="1" locked="0" layoutInCell="1" allowOverlap="1" wp14:anchorId="2331E16A" wp14:editId="4BA15468">
                      <wp:simplePos x="0" y="0"/>
                      <wp:positionH relativeFrom="column">
                        <wp:posOffset>182541</wp:posOffset>
                      </wp:positionH>
                      <wp:positionV relativeFrom="paragraph">
                        <wp:posOffset>-72360</wp:posOffset>
                      </wp:positionV>
                      <wp:extent cx="93605" cy="138410"/>
                      <wp:effectExtent l="0" t="0" r="0" b="0"/>
                      <wp:wrapNone/>
                      <wp:docPr id="62614" name="Group 62614"/>
                      <wp:cNvGraphicFramePr/>
                      <a:graphic xmlns:a="http://schemas.openxmlformats.org/drawingml/2006/main">
                        <a:graphicData uri="http://schemas.microsoft.com/office/word/2010/wordprocessingGroup">
                          <wpg:wgp>
                            <wpg:cNvGrpSpPr/>
                            <wpg:grpSpPr>
                              <a:xfrm>
                                <a:off x="0" y="0"/>
                                <a:ext cx="93605" cy="138410"/>
                                <a:chOff x="0" y="0"/>
                                <a:chExt cx="93605" cy="138410"/>
                              </a:xfrm>
                            </wpg:grpSpPr>
                            <wps:wsp>
                              <wps:cNvPr id="3566" name="Shape 3566"/>
                              <wps:cNvSpPr/>
                              <wps:spPr>
                                <a:xfrm>
                                  <a:off x="0" y="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s:wsp>
                              <wps:cNvPr id="3570" name="Shape 3570"/>
                              <wps:cNvSpPr/>
                              <wps:spPr>
                                <a:xfrm>
                                  <a:off x="58505" y="13841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614" style="width:7.37047pt;height:10.8984pt;position:absolute;z-index:-2147483551;mso-position-horizontal-relative:text;mso-position-horizontal:absolute;margin-left:14.3733pt;mso-position-vertical-relative:text;margin-top:-5.69775pt;" coordsize="936,1384">
                      <v:shape id="Shape 3566" style="position:absolute;width:351;height:0;left:0;top:0;" coordsize="35100,0" path="m0,0l35100,0">
                        <v:stroke weight="0.320139pt" endcap="flat" joinstyle="miter" miterlimit="10" on="true" color="#000000"/>
                        <v:fill on="false" color="#000000" opacity="0"/>
                      </v:shape>
                      <v:shape id="Shape 3570" style="position:absolute;width:351;height:0;left:585;top:1384;" coordsize="35100,0" path="m0,0l35100,0">
                        <v:stroke weight="0.320139pt" endcap="flat" joinstyle="miter" miterlimit="10" on="true" color="#000000"/>
                        <v:fill on="false" color="#000000" opacity="0"/>
                      </v:shape>
                    </v:group>
                  </w:pict>
                </mc:Fallback>
              </mc:AlternateContent>
            </w:r>
            <w:r>
              <w:rPr>
                <w:rFonts w:ascii="Calibri" w:eastAsia="Calibri" w:hAnsi="Calibri" w:cs="Calibri"/>
                <w:sz w:val="18"/>
              </w:rPr>
              <w:t>Amen time</w:t>
            </w:r>
          </w:p>
        </w:tc>
        <w:tc>
          <w:tcPr>
            <w:tcW w:w="1385" w:type="dxa"/>
            <w:tcBorders>
              <w:top w:val="nil"/>
              <w:left w:val="nil"/>
              <w:bottom w:val="nil"/>
              <w:right w:val="nil"/>
            </w:tcBorders>
            <w:shd w:val="clear" w:color="auto" w:fill="EFEFEF"/>
            <w:vAlign w:val="center"/>
          </w:tcPr>
          <w:p w14:paraId="0365C711" w14:textId="77777777" w:rsidR="00890157" w:rsidRDefault="00000000">
            <w:pPr>
              <w:spacing w:after="0" w:line="259" w:lineRule="auto"/>
              <w:ind w:left="353" w:firstLine="0"/>
              <w:jc w:val="left"/>
            </w:pPr>
            <w:r>
              <w:rPr>
                <w:sz w:val="18"/>
              </w:rPr>
              <w:t>0.6994</w:t>
            </w:r>
          </w:p>
        </w:tc>
        <w:tc>
          <w:tcPr>
            <w:tcW w:w="1221" w:type="dxa"/>
            <w:tcBorders>
              <w:top w:val="nil"/>
              <w:left w:val="nil"/>
              <w:bottom w:val="nil"/>
              <w:right w:val="nil"/>
            </w:tcBorders>
            <w:shd w:val="clear" w:color="auto" w:fill="EFEFEF"/>
            <w:vAlign w:val="center"/>
          </w:tcPr>
          <w:p w14:paraId="72929404" w14:textId="77777777" w:rsidR="00890157" w:rsidRDefault="00000000">
            <w:pPr>
              <w:spacing w:after="0" w:line="259" w:lineRule="auto"/>
              <w:ind w:left="427" w:firstLine="0"/>
              <w:jc w:val="left"/>
            </w:pPr>
            <w:r>
              <w:rPr>
                <w:sz w:val="18"/>
              </w:rPr>
              <w:t>50</w:t>
            </w:r>
          </w:p>
        </w:tc>
        <w:tc>
          <w:tcPr>
            <w:tcW w:w="1550" w:type="dxa"/>
            <w:tcBorders>
              <w:top w:val="nil"/>
              <w:left w:val="nil"/>
              <w:bottom w:val="nil"/>
              <w:right w:val="nil"/>
            </w:tcBorders>
            <w:shd w:val="clear" w:color="auto" w:fill="EFEFEF"/>
          </w:tcPr>
          <w:p w14:paraId="7C454A2C" w14:textId="77777777" w:rsidR="00890157" w:rsidRDefault="00000000">
            <w:pPr>
              <w:spacing w:after="0" w:line="259" w:lineRule="auto"/>
              <w:ind w:left="0" w:firstLine="0"/>
              <w:jc w:val="left"/>
            </w:pPr>
            <w:r>
              <w:rPr>
                <w:sz w:val="18"/>
              </w:rPr>
              <w:t>Polynomial regression</w:t>
            </w:r>
          </w:p>
        </w:tc>
        <w:tc>
          <w:tcPr>
            <w:tcW w:w="1124" w:type="dxa"/>
            <w:tcBorders>
              <w:top w:val="nil"/>
              <w:left w:val="nil"/>
              <w:bottom w:val="nil"/>
              <w:right w:val="nil"/>
            </w:tcBorders>
            <w:shd w:val="clear" w:color="auto" w:fill="EFEFEF"/>
            <w:vAlign w:val="center"/>
          </w:tcPr>
          <w:p w14:paraId="093B6968" w14:textId="77777777" w:rsidR="00890157" w:rsidRDefault="00000000">
            <w:pPr>
              <w:spacing w:after="0" w:line="259" w:lineRule="auto"/>
              <w:ind w:left="19" w:firstLine="0"/>
              <w:jc w:val="center"/>
            </w:pPr>
            <w:r>
              <w:rPr>
                <w:sz w:val="18"/>
              </w:rPr>
              <w:t>1</w:t>
            </w:r>
          </w:p>
        </w:tc>
      </w:tr>
    </w:tbl>
    <w:p w14:paraId="1AF324ED" w14:textId="77777777" w:rsidR="00890157" w:rsidRDefault="00000000">
      <w:pPr>
        <w:tabs>
          <w:tab w:val="center" w:pos="1868"/>
          <w:tab w:val="center" w:pos="6075"/>
        </w:tabs>
        <w:spacing w:after="0" w:line="259" w:lineRule="auto"/>
        <w:ind w:left="0" w:firstLine="0"/>
        <w:jc w:val="left"/>
      </w:pPr>
      <w:r>
        <w:rPr>
          <w:rFonts w:ascii="Calibri" w:eastAsia="Calibri" w:hAnsi="Calibri" w:cs="Calibri"/>
        </w:rPr>
        <w:tab/>
      </w:r>
      <w:r>
        <w:rPr>
          <w:rFonts w:ascii="Calibri" w:eastAsia="Calibri" w:hAnsi="Calibri" w:cs="Calibri"/>
          <w:sz w:val="18"/>
        </w:rPr>
        <w:t>Agediagnosis</w:t>
      </w:r>
      <w:r>
        <w:rPr>
          <w:rFonts w:ascii="Calibri" w:eastAsia="Calibri" w:hAnsi="Calibri" w:cs="Calibri"/>
          <w:sz w:val="18"/>
        </w:rPr>
        <w:tab/>
      </w:r>
      <w:r>
        <w:rPr>
          <w:sz w:val="18"/>
        </w:rPr>
        <w:t>Polynomial</w:t>
      </w:r>
    </w:p>
    <w:p w14:paraId="7CDC5B01" w14:textId="77777777" w:rsidR="00890157" w:rsidRDefault="00000000">
      <w:pPr>
        <w:tabs>
          <w:tab w:val="center" w:pos="2118"/>
          <w:tab w:val="center" w:pos="4938"/>
          <w:tab w:val="center" w:pos="770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82816" behindDoc="1" locked="0" layoutInCell="1" allowOverlap="1" wp14:anchorId="072FFCC4" wp14:editId="57009CA8">
                <wp:simplePos x="0" y="0"/>
                <wp:positionH relativeFrom="column">
                  <wp:posOffset>996379</wp:posOffset>
                </wp:positionH>
                <wp:positionV relativeFrom="paragraph">
                  <wp:posOffset>5914</wp:posOffset>
                </wp:positionV>
                <wp:extent cx="93605" cy="138420"/>
                <wp:effectExtent l="0" t="0" r="0" b="0"/>
                <wp:wrapNone/>
                <wp:docPr id="64094" name="Group 64094"/>
                <wp:cNvGraphicFramePr/>
                <a:graphic xmlns:a="http://schemas.openxmlformats.org/drawingml/2006/main">
                  <a:graphicData uri="http://schemas.microsoft.com/office/word/2010/wordprocessingGroup">
                    <wpg:wgp>
                      <wpg:cNvGrpSpPr/>
                      <wpg:grpSpPr>
                        <a:xfrm>
                          <a:off x="0" y="0"/>
                          <a:ext cx="93605" cy="138420"/>
                          <a:chOff x="0" y="0"/>
                          <a:chExt cx="93605" cy="138420"/>
                        </a:xfrm>
                      </wpg:grpSpPr>
                      <wps:wsp>
                        <wps:cNvPr id="3585" name="Shape 3585"/>
                        <wps:cNvSpPr/>
                        <wps:spPr>
                          <a:xfrm>
                            <a:off x="0" y="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s:wsp>
                        <wps:cNvPr id="3588" name="Shape 3588"/>
                        <wps:cNvSpPr/>
                        <wps:spPr>
                          <a:xfrm>
                            <a:off x="58505" y="13842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094" style="width:7.37047pt;height:10.8992pt;position:absolute;z-index:-2147483533;mso-position-horizontal-relative:text;mso-position-horizontal:absolute;margin-left:78.455pt;mso-position-vertical-relative:text;margin-top:0.465668pt;" coordsize="936,1384">
                <v:shape id="Shape 3585" style="position:absolute;width:351;height:0;left:0;top:0;" coordsize="35100,0" path="m0,0l35100,0">
                  <v:stroke weight="0.320139pt" endcap="flat" joinstyle="miter" miterlimit="10" on="true" color="#000000"/>
                  <v:fill on="false" color="#000000" opacity="0"/>
                </v:shape>
                <v:shape id="Shape 3588" style="position:absolute;width:351;height:0;left:585;top:1384;" coordsize="35100,0" path="m0,0l35100,0">
                  <v:stroke weight="0.320139pt" endcap="flat" joinstyle="miter" miterlimit="10" on="true" color="#000000"/>
                  <v:fill on="false" color="#000000" opacity="0"/>
                </v:shape>
              </v:group>
            </w:pict>
          </mc:Fallback>
        </mc:AlternateContent>
      </w:r>
      <w:r>
        <w:rPr>
          <w:rFonts w:ascii="Calibri" w:eastAsia="Calibri" w:hAnsi="Calibri" w:cs="Calibri"/>
        </w:rPr>
        <w:tab/>
      </w:r>
      <w:r>
        <w:rPr>
          <w:sz w:val="18"/>
        </w:rPr>
        <w:t>MICE0.6927</w:t>
      </w:r>
      <w:r>
        <w:rPr>
          <w:sz w:val="18"/>
        </w:rPr>
        <w:tab/>
        <w:t>50</w:t>
      </w:r>
      <w:r>
        <w:rPr>
          <w:sz w:val="18"/>
        </w:rPr>
        <w:tab/>
        <w:t>2</w:t>
      </w:r>
    </w:p>
    <w:p w14:paraId="2C9C3D6F" w14:textId="77777777" w:rsidR="00890157" w:rsidRDefault="00000000">
      <w:pPr>
        <w:tabs>
          <w:tab w:val="center" w:pos="1683"/>
          <w:tab w:val="center" w:pos="6022"/>
        </w:tabs>
        <w:spacing w:after="0" w:line="259" w:lineRule="auto"/>
        <w:ind w:left="0" w:firstLine="0"/>
        <w:jc w:val="left"/>
      </w:pPr>
      <w:r>
        <w:rPr>
          <w:rFonts w:ascii="Calibri" w:eastAsia="Calibri" w:hAnsi="Calibri" w:cs="Calibri"/>
        </w:rPr>
        <w:tab/>
      </w:r>
      <w:r>
        <w:rPr>
          <w:rFonts w:ascii="Calibri" w:eastAsia="Calibri" w:hAnsi="Calibri" w:cs="Calibri"/>
          <w:sz w:val="18"/>
        </w:rPr>
        <w:t>Amentime</w:t>
      </w:r>
      <w:r>
        <w:rPr>
          <w:rFonts w:ascii="Calibri" w:eastAsia="Calibri" w:hAnsi="Calibri" w:cs="Calibri"/>
          <w:sz w:val="18"/>
        </w:rPr>
        <w:tab/>
      </w:r>
      <w:r>
        <w:rPr>
          <w:sz w:val="18"/>
        </w:rPr>
        <w:t>regression</w:t>
      </w:r>
    </w:p>
    <w:tbl>
      <w:tblPr>
        <w:tblStyle w:val="TableGrid"/>
        <w:tblW w:w="8319" w:type="dxa"/>
        <w:tblInd w:w="0" w:type="dxa"/>
        <w:tblCellMar>
          <w:top w:w="45" w:type="dxa"/>
          <w:right w:w="115" w:type="dxa"/>
        </w:tblCellMar>
        <w:tblLook w:val="04A0" w:firstRow="1" w:lastRow="0" w:firstColumn="1" w:lastColumn="0" w:noHBand="0" w:noVBand="1"/>
      </w:tblPr>
      <w:tblGrid>
        <w:gridCol w:w="1282"/>
        <w:gridCol w:w="1757"/>
        <w:gridCol w:w="1385"/>
        <w:gridCol w:w="1221"/>
        <w:gridCol w:w="1550"/>
        <w:gridCol w:w="1124"/>
      </w:tblGrid>
      <w:tr w:rsidR="00890157" w14:paraId="6C1EC4D7" w14:textId="77777777">
        <w:trPr>
          <w:trHeight w:val="436"/>
        </w:trPr>
        <w:tc>
          <w:tcPr>
            <w:tcW w:w="1282" w:type="dxa"/>
            <w:tcBorders>
              <w:top w:val="nil"/>
              <w:left w:val="nil"/>
              <w:bottom w:val="nil"/>
              <w:right w:val="nil"/>
            </w:tcBorders>
            <w:shd w:val="clear" w:color="auto" w:fill="EFEFEF"/>
            <w:vAlign w:val="center"/>
          </w:tcPr>
          <w:p w14:paraId="00ED9FC6" w14:textId="77777777" w:rsidR="00890157" w:rsidRDefault="00000000">
            <w:pPr>
              <w:spacing w:after="0" w:line="259" w:lineRule="auto"/>
              <w:ind w:left="19" w:firstLine="0"/>
              <w:jc w:val="center"/>
            </w:pPr>
            <w:r>
              <w:rPr>
                <w:sz w:val="18"/>
              </w:rPr>
              <w:t>MICE</w:t>
            </w:r>
          </w:p>
        </w:tc>
        <w:tc>
          <w:tcPr>
            <w:tcW w:w="1757" w:type="dxa"/>
            <w:tcBorders>
              <w:top w:val="nil"/>
              <w:left w:val="nil"/>
              <w:bottom w:val="nil"/>
              <w:right w:val="nil"/>
            </w:tcBorders>
            <w:shd w:val="clear" w:color="auto" w:fill="EFEFEF"/>
          </w:tcPr>
          <w:p w14:paraId="3717173E" w14:textId="77777777" w:rsidR="00890157" w:rsidRDefault="00000000">
            <w:pPr>
              <w:spacing w:after="26" w:line="259" w:lineRule="auto"/>
              <w:ind w:left="0" w:firstLine="0"/>
              <w:jc w:val="left"/>
            </w:pPr>
            <w:r>
              <w:rPr>
                <w:rFonts w:ascii="Calibri" w:eastAsia="Calibri" w:hAnsi="Calibri" w:cs="Calibri"/>
                <w:sz w:val="18"/>
              </w:rPr>
              <w:t>Age diagnosis</w:t>
            </w:r>
          </w:p>
          <w:p w14:paraId="0BE374BA" w14:textId="77777777" w:rsidR="00890157" w:rsidRDefault="00000000">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83840" behindDoc="1" locked="0" layoutInCell="1" allowOverlap="1" wp14:anchorId="4D86AE60" wp14:editId="42DC6E71">
                      <wp:simplePos x="0" y="0"/>
                      <wp:positionH relativeFrom="column">
                        <wp:posOffset>182541</wp:posOffset>
                      </wp:positionH>
                      <wp:positionV relativeFrom="paragraph">
                        <wp:posOffset>-72351</wp:posOffset>
                      </wp:positionV>
                      <wp:extent cx="93605" cy="138410"/>
                      <wp:effectExtent l="0" t="0" r="0" b="0"/>
                      <wp:wrapNone/>
                      <wp:docPr id="62085" name="Group 62085"/>
                      <wp:cNvGraphicFramePr/>
                      <a:graphic xmlns:a="http://schemas.openxmlformats.org/drawingml/2006/main">
                        <a:graphicData uri="http://schemas.microsoft.com/office/word/2010/wordprocessingGroup">
                          <wpg:wgp>
                            <wpg:cNvGrpSpPr/>
                            <wpg:grpSpPr>
                              <a:xfrm>
                                <a:off x="0" y="0"/>
                                <a:ext cx="93605" cy="138410"/>
                                <a:chOff x="0" y="0"/>
                                <a:chExt cx="93605" cy="138410"/>
                              </a:xfrm>
                            </wpg:grpSpPr>
                            <wps:wsp>
                              <wps:cNvPr id="3599" name="Shape 3599"/>
                              <wps:cNvSpPr/>
                              <wps:spPr>
                                <a:xfrm>
                                  <a:off x="0" y="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s:wsp>
                              <wps:cNvPr id="3603" name="Shape 3603"/>
                              <wps:cNvSpPr/>
                              <wps:spPr>
                                <a:xfrm>
                                  <a:off x="58505" y="13841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085" style="width:7.37047pt;height:10.8984pt;position:absolute;z-index:-2147483518;mso-position-horizontal-relative:text;mso-position-horizontal:absolute;margin-left:14.3733pt;mso-position-vertical-relative:text;margin-top:-5.69699pt;" coordsize="936,1384">
                      <v:shape id="Shape 3599" style="position:absolute;width:351;height:0;left:0;top:0;" coordsize="35100,0" path="m0,0l35100,0">
                        <v:stroke weight="0.320139pt" endcap="flat" joinstyle="miter" miterlimit="10" on="true" color="#000000"/>
                        <v:fill on="false" color="#000000" opacity="0"/>
                      </v:shape>
                      <v:shape id="Shape 3603" style="position:absolute;width:351;height:0;left:585;top:1384;" coordsize="35100,0" path="m0,0l35100,0">
                        <v:stroke weight="0.320139pt" endcap="flat" joinstyle="miter" miterlimit="10" on="true" color="#000000"/>
                        <v:fill on="false" color="#000000" opacity="0"/>
                      </v:shape>
                    </v:group>
                  </w:pict>
                </mc:Fallback>
              </mc:AlternateContent>
            </w:r>
            <w:r>
              <w:rPr>
                <w:rFonts w:ascii="Calibri" w:eastAsia="Calibri" w:hAnsi="Calibri" w:cs="Calibri"/>
                <w:sz w:val="18"/>
              </w:rPr>
              <w:t>Amen time</w:t>
            </w:r>
          </w:p>
        </w:tc>
        <w:tc>
          <w:tcPr>
            <w:tcW w:w="1385" w:type="dxa"/>
            <w:tcBorders>
              <w:top w:val="nil"/>
              <w:left w:val="nil"/>
              <w:bottom w:val="nil"/>
              <w:right w:val="nil"/>
            </w:tcBorders>
            <w:shd w:val="clear" w:color="auto" w:fill="EFEFEF"/>
            <w:vAlign w:val="center"/>
          </w:tcPr>
          <w:p w14:paraId="3001C249" w14:textId="77777777" w:rsidR="00890157" w:rsidRDefault="00000000">
            <w:pPr>
              <w:spacing w:after="0" w:line="259" w:lineRule="auto"/>
              <w:ind w:left="353" w:firstLine="0"/>
              <w:jc w:val="left"/>
            </w:pPr>
            <w:r>
              <w:rPr>
                <w:sz w:val="18"/>
              </w:rPr>
              <w:t>0.7074</w:t>
            </w:r>
          </w:p>
        </w:tc>
        <w:tc>
          <w:tcPr>
            <w:tcW w:w="1221" w:type="dxa"/>
            <w:tcBorders>
              <w:top w:val="nil"/>
              <w:left w:val="nil"/>
              <w:bottom w:val="nil"/>
              <w:right w:val="nil"/>
            </w:tcBorders>
            <w:shd w:val="clear" w:color="auto" w:fill="EFEFEF"/>
            <w:vAlign w:val="center"/>
          </w:tcPr>
          <w:p w14:paraId="4E8745A2" w14:textId="77777777" w:rsidR="00890157" w:rsidRDefault="00000000">
            <w:pPr>
              <w:spacing w:after="0" w:line="259" w:lineRule="auto"/>
              <w:ind w:left="427" w:firstLine="0"/>
              <w:jc w:val="left"/>
            </w:pPr>
            <w:r>
              <w:rPr>
                <w:sz w:val="18"/>
              </w:rPr>
              <w:t>50</w:t>
            </w:r>
          </w:p>
        </w:tc>
        <w:tc>
          <w:tcPr>
            <w:tcW w:w="1550" w:type="dxa"/>
            <w:tcBorders>
              <w:top w:val="nil"/>
              <w:left w:val="nil"/>
              <w:bottom w:val="nil"/>
              <w:right w:val="nil"/>
            </w:tcBorders>
            <w:shd w:val="clear" w:color="auto" w:fill="EFEFEF"/>
            <w:vAlign w:val="center"/>
          </w:tcPr>
          <w:p w14:paraId="36872CE5" w14:textId="77777777" w:rsidR="00890157" w:rsidRDefault="00000000">
            <w:pPr>
              <w:spacing w:after="0" w:line="259" w:lineRule="auto"/>
              <w:ind w:left="0" w:firstLine="0"/>
              <w:jc w:val="left"/>
            </w:pPr>
            <w:r>
              <w:rPr>
                <w:sz w:val="18"/>
              </w:rPr>
              <w:t>Random forest</w:t>
            </w:r>
          </w:p>
        </w:tc>
        <w:tc>
          <w:tcPr>
            <w:tcW w:w="1124" w:type="dxa"/>
            <w:tcBorders>
              <w:top w:val="nil"/>
              <w:left w:val="nil"/>
              <w:bottom w:val="nil"/>
              <w:right w:val="nil"/>
            </w:tcBorders>
            <w:shd w:val="clear" w:color="auto" w:fill="EFEFEF"/>
            <w:vAlign w:val="center"/>
          </w:tcPr>
          <w:p w14:paraId="7AD22D3F" w14:textId="77777777" w:rsidR="00890157" w:rsidRDefault="00000000">
            <w:pPr>
              <w:spacing w:after="0" w:line="259" w:lineRule="auto"/>
              <w:ind w:left="19" w:firstLine="0"/>
              <w:jc w:val="center"/>
            </w:pPr>
            <w:r>
              <w:rPr>
                <w:sz w:val="18"/>
              </w:rPr>
              <w:t>0</w:t>
            </w:r>
          </w:p>
        </w:tc>
      </w:tr>
    </w:tbl>
    <w:p w14:paraId="73726F27" w14:textId="77777777" w:rsidR="00890157" w:rsidRDefault="00000000">
      <w:pPr>
        <w:spacing w:after="0" w:line="259" w:lineRule="auto"/>
        <w:ind w:left="1277"/>
        <w:jc w:val="left"/>
      </w:pPr>
      <w:r>
        <w:rPr>
          <w:rFonts w:ascii="Calibri" w:eastAsia="Calibri" w:hAnsi="Calibri" w:cs="Calibri"/>
          <w:sz w:val="18"/>
        </w:rPr>
        <w:t>Agediagnosis</w:t>
      </w:r>
    </w:p>
    <w:p w14:paraId="081F1F89" w14:textId="77777777" w:rsidR="00890157" w:rsidRDefault="00000000">
      <w:pPr>
        <w:tabs>
          <w:tab w:val="center" w:pos="2118"/>
          <w:tab w:val="center" w:pos="4938"/>
          <w:tab w:val="center" w:pos="6210"/>
          <w:tab w:val="center" w:pos="770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84864" behindDoc="1" locked="0" layoutInCell="1" allowOverlap="1" wp14:anchorId="1D85CF87" wp14:editId="317725CA">
                <wp:simplePos x="0" y="0"/>
                <wp:positionH relativeFrom="column">
                  <wp:posOffset>996379</wp:posOffset>
                </wp:positionH>
                <wp:positionV relativeFrom="paragraph">
                  <wp:posOffset>5924</wp:posOffset>
                </wp:positionV>
                <wp:extent cx="93605" cy="138410"/>
                <wp:effectExtent l="0" t="0" r="0" b="0"/>
                <wp:wrapNone/>
                <wp:docPr id="64095" name="Group 64095"/>
                <wp:cNvGraphicFramePr/>
                <a:graphic xmlns:a="http://schemas.openxmlformats.org/drawingml/2006/main">
                  <a:graphicData uri="http://schemas.microsoft.com/office/word/2010/wordprocessingGroup">
                    <wpg:wgp>
                      <wpg:cNvGrpSpPr/>
                      <wpg:grpSpPr>
                        <a:xfrm>
                          <a:off x="0" y="0"/>
                          <a:ext cx="93605" cy="138410"/>
                          <a:chOff x="0" y="0"/>
                          <a:chExt cx="93605" cy="138410"/>
                        </a:xfrm>
                      </wpg:grpSpPr>
                      <wps:wsp>
                        <wps:cNvPr id="3615" name="Shape 3615"/>
                        <wps:cNvSpPr/>
                        <wps:spPr>
                          <a:xfrm>
                            <a:off x="0" y="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s:wsp>
                        <wps:cNvPr id="3618" name="Shape 3618"/>
                        <wps:cNvSpPr/>
                        <wps:spPr>
                          <a:xfrm>
                            <a:off x="58505" y="13841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095" style="width:7.37047pt;height:10.8984pt;position:absolute;z-index:-2147483503;mso-position-horizontal-relative:text;mso-position-horizontal:absolute;margin-left:78.455pt;mso-position-vertical-relative:text;margin-top:0.466461pt;" coordsize="936,1384">
                <v:shape id="Shape 3615" style="position:absolute;width:351;height:0;left:0;top:0;" coordsize="35100,0" path="m0,0l35100,0">
                  <v:stroke weight="0.320139pt" endcap="flat" joinstyle="miter" miterlimit="10" on="true" color="#000000"/>
                  <v:fill on="false" color="#000000" opacity="0"/>
                </v:shape>
                <v:shape id="Shape 3618" style="position:absolute;width:351;height:0;left:585;top:1384;" coordsize="35100,0" path="m0,0l35100,0">
                  <v:stroke weight="0.320139pt" endcap="flat" joinstyle="miter" miterlimit="10" on="true" color="#000000"/>
                  <v:fill on="false" color="#000000" opacity="0"/>
                </v:shape>
              </v:group>
            </w:pict>
          </mc:Fallback>
        </mc:AlternateContent>
      </w:r>
      <w:r>
        <w:rPr>
          <w:rFonts w:ascii="Calibri" w:eastAsia="Calibri" w:hAnsi="Calibri" w:cs="Calibri"/>
        </w:rPr>
        <w:tab/>
      </w:r>
      <w:r>
        <w:rPr>
          <w:sz w:val="18"/>
        </w:rPr>
        <w:t>MICE0.6994</w:t>
      </w:r>
      <w:r>
        <w:rPr>
          <w:sz w:val="18"/>
        </w:rPr>
        <w:tab/>
        <w:t>50</w:t>
      </w:r>
      <w:r>
        <w:rPr>
          <w:sz w:val="18"/>
        </w:rPr>
        <w:tab/>
        <w:t>Random forest</w:t>
      </w:r>
      <w:r>
        <w:rPr>
          <w:sz w:val="18"/>
        </w:rPr>
        <w:tab/>
        <w:t>1</w:t>
      </w:r>
    </w:p>
    <w:p w14:paraId="2D0981B2" w14:textId="77777777" w:rsidR="00890157" w:rsidRDefault="00000000">
      <w:pPr>
        <w:spacing w:after="0" w:line="259" w:lineRule="auto"/>
        <w:ind w:left="1277"/>
        <w:jc w:val="left"/>
      </w:pPr>
      <w:r>
        <w:rPr>
          <w:rFonts w:ascii="Calibri" w:eastAsia="Calibri" w:hAnsi="Calibri" w:cs="Calibri"/>
          <w:sz w:val="18"/>
        </w:rPr>
        <w:t>Amentime</w:t>
      </w:r>
    </w:p>
    <w:tbl>
      <w:tblPr>
        <w:tblStyle w:val="TableGrid"/>
        <w:tblW w:w="8319" w:type="dxa"/>
        <w:tblInd w:w="0" w:type="dxa"/>
        <w:tblCellMar>
          <w:top w:w="45" w:type="dxa"/>
          <w:right w:w="115" w:type="dxa"/>
        </w:tblCellMar>
        <w:tblLook w:val="04A0" w:firstRow="1" w:lastRow="0" w:firstColumn="1" w:lastColumn="0" w:noHBand="0" w:noVBand="1"/>
      </w:tblPr>
      <w:tblGrid>
        <w:gridCol w:w="1282"/>
        <w:gridCol w:w="1757"/>
        <w:gridCol w:w="1385"/>
        <w:gridCol w:w="1221"/>
        <w:gridCol w:w="1550"/>
        <w:gridCol w:w="1124"/>
      </w:tblGrid>
      <w:tr w:rsidR="00890157" w14:paraId="36624B7C" w14:textId="77777777">
        <w:trPr>
          <w:trHeight w:val="436"/>
        </w:trPr>
        <w:tc>
          <w:tcPr>
            <w:tcW w:w="1282" w:type="dxa"/>
            <w:tcBorders>
              <w:top w:val="nil"/>
              <w:left w:val="nil"/>
              <w:bottom w:val="nil"/>
              <w:right w:val="nil"/>
            </w:tcBorders>
            <w:shd w:val="clear" w:color="auto" w:fill="EFEFEF"/>
            <w:vAlign w:val="center"/>
          </w:tcPr>
          <w:p w14:paraId="60C1429C" w14:textId="77777777" w:rsidR="00890157" w:rsidRDefault="00000000">
            <w:pPr>
              <w:spacing w:after="0" w:line="259" w:lineRule="auto"/>
              <w:ind w:left="19" w:firstLine="0"/>
              <w:jc w:val="center"/>
            </w:pPr>
            <w:r>
              <w:rPr>
                <w:sz w:val="18"/>
              </w:rPr>
              <w:t>MICE</w:t>
            </w:r>
          </w:p>
        </w:tc>
        <w:tc>
          <w:tcPr>
            <w:tcW w:w="1757" w:type="dxa"/>
            <w:tcBorders>
              <w:top w:val="nil"/>
              <w:left w:val="nil"/>
              <w:bottom w:val="nil"/>
              <w:right w:val="nil"/>
            </w:tcBorders>
            <w:shd w:val="clear" w:color="auto" w:fill="EFEFEF"/>
          </w:tcPr>
          <w:p w14:paraId="7125364E" w14:textId="77777777" w:rsidR="00890157" w:rsidRDefault="00000000">
            <w:pPr>
              <w:spacing w:after="26" w:line="259" w:lineRule="auto"/>
              <w:ind w:left="0" w:firstLine="0"/>
              <w:jc w:val="left"/>
            </w:pPr>
            <w:r>
              <w:rPr>
                <w:rFonts w:ascii="Calibri" w:eastAsia="Calibri" w:hAnsi="Calibri" w:cs="Calibri"/>
                <w:sz w:val="18"/>
              </w:rPr>
              <w:t>Age diagnosis</w:t>
            </w:r>
          </w:p>
          <w:p w14:paraId="3BA15429" w14:textId="77777777" w:rsidR="00890157" w:rsidRDefault="00000000">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85888" behindDoc="1" locked="0" layoutInCell="1" allowOverlap="1" wp14:anchorId="42F1959E" wp14:editId="4905A311">
                      <wp:simplePos x="0" y="0"/>
                      <wp:positionH relativeFrom="column">
                        <wp:posOffset>182541</wp:posOffset>
                      </wp:positionH>
                      <wp:positionV relativeFrom="paragraph">
                        <wp:posOffset>-72350</wp:posOffset>
                      </wp:positionV>
                      <wp:extent cx="93605" cy="138409"/>
                      <wp:effectExtent l="0" t="0" r="0" b="0"/>
                      <wp:wrapNone/>
                      <wp:docPr id="63039" name="Group 63039"/>
                      <wp:cNvGraphicFramePr/>
                      <a:graphic xmlns:a="http://schemas.openxmlformats.org/drawingml/2006/main">
                        <a:graphicData uri="http://schemas.microsoft.com/office/word/2010/wordprocessingGroup">
                          <wpg:wgp>
                            <wpg:cNvGrpSpPr/>
                            <wpg:grpSpPr>
                              <a:xfrm>
                                <a:off x="0" y="0"/>
                                <a:ext cx="93605" cy="138409"/>
                                <a:chOff x="0" y="0"/>
                                <a:chExt cx="93605" cy="138409"/>
                              </a:xfrm>
                            </wpg:grpSpPr>
                            <wps:wsp>
                              <wps:cNvPr id="3626" name="Shape 3626"/>
                              <wps:cNvSpPr/>
                              <wps:spPr>
                                <a:xfrm>
                                  <a:off x="0" y="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s:wsp>
                              <wps:cNvPr id="3630" name="Shape 3630"/>
                              <wps:cNvSpPr/>
                              <wps:spPr>
                                <a:xfrm>
                                  <a:off x="58505" y="138409"/>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039" style="width:7.37047pt;height:10.8984pt;position:absolute;z-index:-2147483491;mso-position-horizontal-relative:text;mso-position-horizontal:absolute;margin-left:14.3733pt;mso-position-vertical-relative:text;margin-top:-5.69693pt;" coordsize="936,1384">
                      <v:shape id="Shape 3626" style="position:absolute;width:351;height:0;left:0;top:0;" coordsize="35100,0" path="m0,0l35100,0">
                        <v:stroke weight="0.320139pt" endcap="flat" joinstyle="miter" miterlimit="10" on="true" color="#000000"/>
                        <v:fill on="false" color="#000000" opacity="0"/>
                      </v:shape>
                      <v:shape id="Shape 3630" style="position:absolute;width:351;height:0;left:585;top:1384;" coordsize="35100,0" path="m0,0l35100,0">
                        <v:stroke weight="0.320139pt" endcap="flat" joinstyle="miter" miterlimit="10" on="true" color="#000000"/>
                        <v:fill on="false" color="#000000" opacity="0"/>
                      </v:shape>
                    </v:group>
                  </w:pict>
                </mc:Fallback>
              </mc:AlternateContent>
            </w:r>
            <w:r>
              <w:rPr>
                <w:rFonts w:ascii="Calibri" w:eastAsia="Calibri" w:hAnsi="Calibri" w:cs="Calibri"/>
                <w:sz w:val="18"/>
              </w:rPr>
              <w:t>Amen time</w:t>
            </w:r>
          </w:p>
        </w:tc>
        <w:tc>
          <w:tcPr>
            <w:tcW w:w="1385" w:type="dxa"/>
            <w:tcBorders>
              <w:top w:val="nil"/>
              <w:left w:val="nil"/>
              <w:bottom w:val="nil"/>
              <w:right w:val="nil"/>
            </w:tcBorders>
            <w:shd w:val="clear" w:color="auto" w:fill="EFEFEF"/>
            <w:vAlign w:val="center"/>
          </w:tcPr>
          <w:p w14:paraId="37266C42" w14:textId="77777777" w:rsidR="00890157" w:rsidRDefault="00000000">
            <w:pPr>
              <w:spacing w:after="0" w:line="259" w:lineRule="auto"/>
              <w:ind w:left="353" w:firstLine="0"/>
              <w:jc w:val="left"/>
            </w:pPr>
            <w:r>
              <w:rPr>
                <w:sz w:val="18"/>
              </w:rPr>
              <w:t>0.6927</w:t>
            </w:r>
          </w:p>
        </w:tc>
        <w:tc>
          <w:tcPr>
            <w:tcW w:w="1221" w:type="dxa"/>
            <w:tcBorders>
              <w:top w:val="nil"/>
              <w:left w:val="nil"/>
              <w:bottom w:val="nil"/>
              <w:right w:val="nil"/>
            </w:tcBorders>
            <w:shd w:val="clear" w:color="auto" w:fill="EFEFEF"/>
            <w:vAlign w:val="center"/>
          </w:tcPr>
          <w:p w14:paraId="5813DEC4" w14:textId="77777777" w:rsidR="00890157" w:rsidRDefault="00000000">
            <w:pPr>
              <w:spacing w:after="0" w:line="259" w:lineRule="auto"/>
              <w:ind w:left="427" w:firstLine="0"/>
              <w:jc w:val="left"/>
            </w:pPr>
            <w:r>
              <w:rPr>
                <w:sz w:val="18"/>
              </w:rPr>
              <w:t>50</w:t>
            </w:r>
          </w:p>
        </w:tc>
        <w:tc>
          <w:tcPr>
            <w:tcW w:w="1550" w:type="dxa"/>
            <w:tcBorders>
              <w:top w:val="nil"/>
              <w:left w:val="nil"/>
              <w:bottom w:val="nil"/>
              <w:right w:val="nil"/>
            </w:tcBorders>
            <w:shd w:val="clear" w:color="auto" w:fill="EFEFEF"/>
            <w:vAlign w:val="center"/>
          </w:tcPr>
          <w:p w14:paraId="0D55E74A" w14:textId="77777777" w:rsidR="00890157" w:rsidRDefault="00000000">
            <w:pPr>
              <w:spacing w:after="0" w:line="259" w:lineRule="auto"/>
              <w:ind w:left="0" w:firstLine="0"/>
              <w:jc w:val="left"/>
            </w:pPr>
            <w:r>
              <w:rPr>
                <w:sz w:val="18"/>
              </w:rPr>
              <w:t>Random forest</w:t>
            </w:r>
          </w:p>
        </w:tc>
        <w:tc>
          <w:tcPr>
            <w:tcW w:w="1124" w:type="dxa"/>
            <w:tcBorders>
              <w:top w:val="nil"/>
              <w:left w:val="nil"/>
              <w:bottom w:val="nil"/>
              <w:right w:val="nil"/>
            </w:tcBorders>
            <w:shd w:val="clear" w:color="auto" w:fill="EFEFEF"/>
            <w:vAlign w:val="center"/>
          </w:tcPr>
          <w:p w14:paraId="3396AC71" w14:textId="77777777" w:rsidR="00890157" w:rsidRDefault="00000000">
            <w:pPr>
              <w:spacing w:after="0" w:line="259" w:lineRule="auto"/>
              <w:ind w:left="19" w:firstLine="0"/>
              <w:jc w:val="center"/>
            </w:pPr>
            <w:r>
              <w:rPr>
                <w:sz w:val="18"/>
              </w:rPr>
              <w:t>2</w:t>
            </w:r>
          </w:p>
        </w:tc>
      </w:tr>
    </w:tbl>
    <w:p w14:paraId="73F6A51E" w14:textId="77777777" w:rsidR="00890157" w:rsidRDefault="00000000">
      <w:pPr>
        <w:spacing w:after="0" w:line="259" w:lineRule="auto"/>
        <w:ind w:left="1277"/>
        <w:jc w:val="left"/>
      </w:pPr>
      <w:r>
        <w:rPr>
          <w:rFonts w:ascii="Calibri" w:eastAsia="Calibri" w:hAnsi="Calibri" w:cs="Calibri"/>
          <w:sz w:val="18"/>
        </w:rPr>
        <w:t>Agediagnosis</w:t>
      </w:r>
    </w:p>
    <w:p w14:paraId="58295E44" w14:textId="77777777" w:rsidR="00890157" w:rsidRDefault="00000000">
      <w:pPr>
        <w:tabs>
          <w:tab w:val="center" w:pos="2132"/>
          <w:tab w:val="center" w:pos="4938"/>
          <w:tab w:val="center" w:pos="5674"/>
          <w:tab w:val="center" w:pos="770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86912" behindDoc="1" locked="0" layoutInCell="1" allowOverlap="1" wp14:anchorId="784DA6C1" wp14:editId="56032350">
                <wp:simplePos x="0" y="0"/>
                <wp:positionH relativeFrom="column">
                  <wp:posOffset>996379</wp:posOffset>
                </wp:positionH>
                <wp:positionV relativeFrom="paragraph">
                  <wp:posOffset>5924</wp:posOffset>
                </wp:positionV>
                <wp:extent cx="93605" cy="138410"/>
                <wp:effectExtent l="0" t="0" r="0" b="0"/>
                <wp:wrapNone/>
                <wp:docPr id="64096" name="Group 64096"/>
                <wp:cNvGraphicFramePr/>
                <a:graphic xmlns:a="http://schemas.openxmlformats.org/drawingml/2006/main">
                  <a:graphicData uri="http://schemas.microsoft.com/office/word/2010/wordprocessingGroup">
                    <wpg:wgp>
                      <wpg:cNvGrpSpPr/>
                      <wpg:grpSpPr>
                        <a:xfrm>
                          <a:off x="0" y="0"/>
                          <a:ext cx="93605" cy="138410"/>
                          <a:chOff x="0" y="0"/>
                          <a:chExt cx="93605" cy="138410"/>
                        </a:xfrm>
                      </wpg:grpSpPr>
                      <wps:wsp>
                        <wps:cNvPr id="3642" name="Shape 3642"/>
                        <wps:cNvSpPr/>
                        <wps:spPr>
                          <a:xfrm>
                            <a:off x="0" y="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s:wsp>
                        <wps:cNvPr id="3645" name="Shape 3645"/>
                        <wps:cNvSpPr/>
                        <wps:spPr>
                          <a:xfrm>
                            <a:off x="58505" y="138410"/>
                            <a:ext cx="35100" cy="0"/>
                          </a:xfrm>
                          <a:custGeom>
                            <a:avLst/>
                            <a:gdLst/>
                            <a:ahLst/>
                            <a:cxnLst/>
                            <a:rect l="0" t="0" r="0" b="0"/>
                            <a:pathLst>
                              <a:path w="35100">
                                <a:moveTo>
                                  <a:pt x="0" y="0"/>
                                </a:moveTo>
                                <a:lnTo>
                                  <a:pt x="35100" y="0"/>
                                </a:lnTo>
                              </a:path>
                            </a:pathLst>
                          </a:custGeom>
                          <a:ln w="40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096" style="width:7.37047pt;height:10.8984pt;position:absolute;z-index:-2147483476;mso-position-horizontal-relative:text;mso-position-horizontal:absolute;margin-left:78.455pt;mso-position-vertical-relative:text;margin-top:0.466461pt;" coordsize="936,1384">
                <v:shape id="Shape 3642" style="position:absolute;width:351;height:0;left:0;top:0;" coordsize="35100,0" path="m0,0l35100,0">
                  <v:stroke weight="0.320139pt" endcap="flat" joinstyle="miter" miterlimit="10" on="true" color="#000000"/>
                  <v:fill on="false" color="#000000" opacity="0"/>
                </v:shape>
                <v:shape id="Shape 3645" style="position:absolute;width:351;height:0;left:585;top:1384;" coordsize="35100,0" path="m0,0l35100,0">
                  <v:stroke weight="0.320139pt" endcap="flat" joinstyle="miter" miterlimit="10" on="true" color="#000000"/>
                  <v:fill on="false" color="#000000" opacity="0"/>
                </v:shape>
              </v:group>
            </w:pict>
          </mc:Fallback>
        </mc:AlternateContent>
      </w:r>
      <w:r>
        <w:rPr>
          <w:rFonts w:ascii="Calibri" w:eastAsia="Calibri" w:hAnsi="Calibri" w:cs="Calibri"/>
        </w:rPr>
        <w:tab/>
      </w:r>
      <w:r>
        <w:rPr>
          <w:sz w:val="18"/>
        </w:rPr>
        <w:t>k-NN0.6927</w:t>
      </w:r>
      <w:r>
        <w:rPr>
          <w:sz w:val="18"/>
        </w:rPr>
        <w:tab/>
        <w:t>-</w:t>
      </w:r>
      <w:r>
        <w:rPr>
          <w:sz w:val="18"/>
        </w:rPr>
        <w:tab/>
        <w:t>-</w:t>
      </w:r>
      <w:r>
        <w:rPr>
          <w:sz w:val="18"/>
        </w:rPr>
        <w:tab/>
        <w:t>-</w:t>
      </w:r>
    </w:p>
    <w:p w14:paraId="461245F9" w14:textId="77777777" w:rsidR="00890157" w:rsidRDefault="00000000">
      <w:pPr>
        <w:spacing w:after="223" w:line="259" w:lineRule="auto"/>
        <w:ind w:left="1277"/>
        <w:jc w:val="left"/>
      </w:pPr>
      <w:r>
        <w:rPr>
          <w:rFonts w:ascii="Calibri" w:eastAsia="Calibri" w:hAnsi="Calibri" w:cs="Calibri"/>
          <w:sz w:val="18"/>
        </w:rPr>
        <w:t>Amentime</w:t>
      </w:r>
    </w:p>
    <w:p w14:paraId="4613312E" w14:textId="77777777" w:rsidR="00890157" w:rsidRDefault="00000000">
      <w:pPr>
        <w:spacing w:after="419" w:line="262" w:lineRule="auto"/>
        <w:ind w:left="419" w:right="233"/>
        <w:jc w:val="left"/>
      </w:pPr>
      <w:r>
        <w:rPr>
          <w:rFonts w:ascii="Calibri" w:eastAsia="Calibri" w:hAnsi="Calibri" w:cs="Calibri"/>
          <w:sz w:val="20"/>
        </w:rPr>
        <w:t xml:space="preserve">Table 5.3: </w:t>
      </w:r>
      <w:r>
        <w:rPr>
          <w:sz w:val="20"/>
        </w:rPr>
        <w:t>Resumption of menses for patients who developed CIA: variables and concordance of model fitted on imputed data sets, with different imputation methods.</w:t>
      </w:r>
    </w:p>
    <w:p w14:paraId="695295BD" w14:textId="77777777" w:rsidR="00890157" w:rsidRDefault="00000000">
      <w:pPr>
        <w:spacing w:after="392"/>
        <w:ind w:left="-5" w:right="11"/>
      </w:pPr>
      <w:r>
        <w:t>The associated model formula is:</w:t>
      </w:r>
    </w:p>
    <w:p w14:paraId="2047604F" w14:textId="77777777" w:rsidR="00890157" w:rsidRDefault="00000000">
      <w:pPr>
        <w:spacing w:after="221" w:line="265" w:lineRule="auto"/>
        <w:ind w:left="150" w:right="439"/>
        <w:jc w:val="center"/>
      </w:pPr>
      <w:r>
        <w:rPr>
          <w:i/>
        </w:rPr>
        <w:t>h</w:t>
      </w:r>
      <w:r>
        <w:rPr>
          <w:i/>
          <w:vertAlign w:val="subscript"/>
        </w:rPr>
        <w:t>recovery</w:t>
      </w:r>
      <w:r>
        <w:t>(</w:t>
      </w:r>
      <w:r>
        <w:rPr>
          <w:i/>
        </w:rPr>
        <w:t>t</w:t>
      </w:r>
      <w:r>
        <w:t xml:space="preserve">) = </w:t>
      </w:r>
      <w:r>
        <w:rPr>
          <w:i/>
        </w:rPr>
        <w:t>h</w:t>
      </w:r>
      <w:r>
        <w:rPr>
          <w:vertAlign w:val="subscript"/>
        </w:rPr>
        <w:t>0</w:t>
      </w:r>
      <w:r>
        <w:rPr>
          <w:i/>
          <w:vertAlign w:val="subscript"/>
        </w:rPr>
        <w:t>,recovery</w:t>
      </w:r>
      <w:r>
        <w:t>(</w:t>
      </w:r>
      <w:r>
        <w:rPr>
          <w:i/>
        </w:rPr>
        <w:t>t</w:t>
      </w:r>
      <w:r>
        <w:t>) exp (</w:t>
      </w:r>
      <w:r>
        <w:rPr>
          <w:rFonts w:ascii="Calibri" w:eastAsia="Calibri" w:hAnsi="Calibri" w:cs="Calibri"/>
        </w:rPr>
        <w:t>-0.0505</w:t>
      </w:r>
      <w:r>
        <w:t>×</w:t>
      </w:r>
      <w:r>
        <w:rPr>
          <w:rFonts w:ascii="Calibri" w:eastAsia="Calibri" w:hAnsi="Calibri" w:cs="Calibri"/>
        </w:rPr>
        <w:t xml:space="preserve">Age </w:t>
      </w:r>
      <w:r>
        <w:rPr>
          <w:rFonts w:ascii="Calibri" w:eastAsia="Calibri" w:hAnsi="Calibri" w:cs="Calibri"/>
          <w:noProof/>
        </w:rPr>
        <mc:AlternateContent>
          <mc:Choice Requires="wpg">
            <w:drawing>
              <wp:inline distT="0" distB="0" distL="0" distR="0" wp14:anchorId="516E8ECD" wp14:editId="1969270A">
                <wp:extent cx="43637" cy="5055"/>
                <wp:effectExtent l="0" t="0" r="0" b="0"/>
                <wp:docPr id="64097" name="Group 64097"/>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3666" name="Shape 3666"/>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097" style="width:3.436pt;height:0.398pt;mso-position-horizontal-relative:char;mso-position-vertical-relative:line" coordsize="436,50">
                <v:shape id="Shape 3666"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diagnosis - 0.2371</w:t>
      </w:r>
      <w:r>
        <w:t>×</w:t>
      </w:r>
      <w:r>
        <w:rPr>
          <w:rFonts w:ascii="Calibri" w:eastAsia="Calibri" w:hAnsi="Calibri" w:cs="Calibri"/>
        </w:rPr>
        <w:t xml:space="preserve">Amen </w:t>
      </w:r>
      <w:r>
        <w:rPr>
          <w:rFonts w:ascii="Calibri" w:eastAsia="Calibri" w:hAnsi="Calibri" w:cs="Calibri"/>
          <w:noProof/>
        </w:rPr>
        <mc:AlternateContent>
          <mc:Choice Requires="wpg">
            <w:drawing>
              <wp:inline distT="0" distB="0" distL="0" distR="0" wp14:anchorId="720B78EE" wp14:editId="3D2B3B8C">
                <wp:extent cx="43637" cy="5055"/>
                <wp:effectExtent l="0" t="0" r="0" b="0"/>
                <wp:docPr id="64098" name="Group 64098"/>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3670" name="Shape 3670"/>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098" style="width:3.436pt;height:0.398pt;mso-position-horizontal-relative:char;mso-position-vertical-relative:line" coordsize="436,50">
                <v:shape id="Shape 3670"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time</w:t>
      </w:r>
      <w:r>
        <w:t>)</w:t>
      </w:r>
    </w:p>
    <w:p w14:paraId="6D4678B5" w14:textId="77777777" w:rsidR="00890157" w:rsidRDefault="00890157">
      <w:pPr>
        <w:sectPr w:rsidR="00890157">
          <w:headerReference w:type="even" r:id="rId58"/>
          <w:headerReference w:type="default" r:id="rId59"/>
          <w:footerReference w:type="even" r:id="rId60"/>
          <w:footerReference w:type="default" r:id="rId61"/>
          <w:headerReference w:type="first" r:id="rId62"/>
          <w:footerReference w:type="first" r:id="rId63"/>
          <w:pgSz w:w="11918" w:h="16855"/>
          <w:pgMar w:top="1643" w:right="1141" w:bottom="1110" w:left="2160" w:header="720" w:footer="720" w:gutter="0"/>
          <w:cols w:space="720"/>
          <w:titlePg/>
        </w:sectPr>
      </w:pPr>
    </w:p>
    <w:p w14:paraId="4391B8EE" w14:textId="77777777" w:rsidR="00890157" w:rsidRDefault="00000000">
      <w:pPr>
        <w:spacing w:after="946" w:line="265" w:lineRule="auto"/>
        <w:ind w:left="-5"/>
        <w:jc w:val="left"/>
      </w:pPr>
      <w:r>
        <w:rPr>
          <w:b/>
          <w:sz w:val="41"/>
        </w:rPr>
        <w:lastRenderedPageBreak/>
        <w:t>Chapter 6</w:t>
      </w:r>
    </w:p>
    <w:p w14:paraId="487061FF" w14:textId="77777777" w:rsidR="00890157" w:rsidRDefault="00000000">
      <w:pPr>
        <w:pStyle w:val="Heading2"/>
        <w:ind w:left="-5"/>
      </w:pPr>
      <w:r>
        <w:t>Discussion</w:t>
      </w:r>
    </w:p>
    <w:p w14:paraId="1A6C3DD1" w14:textId="77777777" w:rsidR="00890157" w:rsidRDefault="00000000">
      <w:pPr>
        <w:spacing w:after="673"/>
        <w:ind w:left="-5" w:right="11"/>
      </w:pPr>
      <w:r>
        <w:t>This chapter examines the key findings and implications of the findings, followed by a review of some of the study’s strengths and limitations.</w:t>
      </w:r>
    </w:p>
    <w:p w14:paraId="458C4E05" w14:textId="77777777" w:rsidR="00890157" w:rsidRDefault="00000000">
      <w:pPr>
        <w:pStyle w:val="Heading3"/>
        <w:tabs>
          <w:tab w:val="center" w:pos="1936"/>
        </w:tabs>
        <w:spacing w:after="446"/>
        <w:ind w:left="-15" w:firstLine="0"/>
      </w:pPr>
      <w:r>
        <w:t>6.1</w:t>
      </w:r>
      <w:r>
        <w:tab/>
        <w:t>Incidence of CIA</w:t>
      </w:r>
    </w:p>
    <w:p w14:paraId="329A0084" w14:textId="77777777" w:rsidR="00890157" w:rsidRDefault="00000000">
      <w:pPr>
        <w:spacing w:after="203"/>
        <w:ind w:left="-5" w:right="314"/>
      </w:pPr>
      <w:r>
        <w:rPr>
          <w:rFonts w:ascii="Calibri" w:eastAsia="Calibri" w:hAnsi="Calibri" w:cs="Calibri"/>
          <w:noProof/>
        </w:rPr>
        <mc:AlternateContent>
          <mc:Choice Requires="wpg">
            <w:drawing>
              <wp:anchor distT="0" distB="0" distL="114300" distR="114300" simplePos="0" relativeHeight="251687936" behindDoc="1" locked="0" layoutInCell="1" allowOverlap="1" wp14:anchorId="3E9831B7" wp14:editId="6FB81ABC">
                <wp:simplePos x="0" y="0"/>
                <wp:positionH relativeFrom="column">
                  <wp:posOffset>3127503</wp:posOffset>
                </wp:positionH>
                <wp:positionV relativeFrom="paragraph">
                  <wp:posOffset>1126070</wp:posOffset>
                </wp:positionV>
                <wp:extent cx="122999" cy="258103"/>
                <wp:effectExtent l="0" t="0" r="0" b="0"/>
                <wp:wrapNone/>
                <wp:docPr id="58990" name="Group 58990"/>
                <wp:cNvGraphicFramePr/>
                <a:graphic xmlns:a="http://schemas.openxmlformats.org/drawingml/2006/main">
                  <a:graphicData uri="http://schemas.microsoft.com/office/word/2010/wordprocessingGroup">
                    <wpg:wgp>
                      <wpg:cNvGrpSpPr/>
                      <wpg:grpSpPr>
                        <a:xfrm>
                          <a:off x="0" y="0"/>
                          <a:ext cx="122999" cy="258103"/>
                          <a:chOff x="0" y="0"/>
                          <a:chExt cx="122999" cy="258103"/>
                        </a:xfrm>
                      </wpg:grpSpPr>
                      <wps:wsp>
                        <wps:cNvPr id="3709" name="Shape 3709"/>
                        <wps:cNvSpPr/>
                        <wps:spPr>
                          <a:xfrm>
                            <a:off x="79362"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18" name="Shape 3718"/>
                        <wps:cNvSpPr/>
                        <wps:spPr>
                          <a:xfrm>
                            <a:off x="0" y="258103"/>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990" style="width:9.685pt;height:20.3231pt;position:absolute;z-index:-2147483619;mso-position-horizontal-relative:text;mso-position-horizontal:absolute;margin-left:246.26pt;mso-position-vertical-relative:text;margin-top:88.6669pt;" coordsize="1229,2581">
                <v:shape id="Shape 3709" style="position:absolute;width:436;height:0;left:793;top:0;" coordsize="43637,0" path="m0,0l43637,0">
                  <v:stroke weight="0.398pt" endcap="flat" joinstyle="miter" miterlimit="10" on="true" color="#000000"/>
                  <v:fill on="false" color="#000000" opacity="0"/>
                </v:shape>
                <v:shape id="Shape 3718" style="position:absolute;width:436;height:0;left:0;top:2581;" coordsize="43637,0" path="m0,0l43637,0">
                  <v:stroke weight="0.398pt" endcap="flat" joinstyle="miter" miterlimit="10" on="true" color="#000000"/>
                  <v:fill on="false" color="#000000" opacity="0"/>
                </v:shape>
              </v:group>
            </w:pict>
          </mc:Fallback>
        </mc:AlternateContent>
      </w:r>
      <w:r>
        <w:t xml:space="preserve">In Chapter </w:t>
      </w:r>
      <w:r>
        <w:rPr>
          <w:color w:val="0000FF"/>
        </w:rPr>
        <w:t>5</w:t>
      </w:r>
      <w:r>
        <w:t xml:space="preserve">, the variable selection and the final models are obtained by R package </w:t>
      </w:r>
      <w:r>
        <w:rPr>
          <w:rFonts w:ascii="Calibri" w:eastAsia="Calibri" w:hAnsi="Calibri" w:cs="Calibri"/>
        </w:rPr>
        <w:t>psfmi</w:t>
      </w:r>
      <w:r>
        <w:t xml:space="preserve">, which did not provide complete information about the models. For example, the multi-level categorical variable </w:t>
      </w:r>
      <w:r>
        <w:rPr>
          <w:rFonts w:ascii="Calibri" w:eastAsia="Calibri" w:hAnsi="Calibri" w:cs="Calibri"/>
        </w:rPr>
        <w:t xml:space="preserve">CMF Cycles </w:t>
      </w:r>
      <w:r>
        <w:t xml:space="preserve">with levels 1, 6, and 7 were concatenated into a single variable, with one coefficient. Furthermore, the interaction terms </w:t>
      </w:r>
      <w:r>
        <w:rPr>
          <w:rFonts w:ascii="Calibri" w:eastAsia="Calibri" w:hAnsi="Calibri" w:cs="Calibri"/>
        </w:rPr>
        <w:t xml:space="preserve">Invasiveness flg:CMF Cycles </w:t>
      </w:r>
      <w:r>
        <w:t xml:space="preserve">and </w:t>
      </w:r>
      <w:r>
        <w:rPr>
          <w:rFonts w:ascii="Calibri" w:eastAsia="Calibri" w:hAnsi="Calibri" w:cs="Calibri"/>
        </w:rPr>
        <w:t xml:space="preserve">ER Status:CMF Cycles </w:t>
      </w:r>
      <w:r>
        <w:t xml:space="preserve">should also be presented separately for each level of </w:t>
      </w:r>
      <w:r>
        <w:rPr>
          <w:rFonts w:ascii="Calibri" w:eastAsia="Calibri" w:hAnsi="Calibri" w:cs="Calibri"/>
        </w:rPr>
        <w:t>Invasiveness flg</w:t>
      </w:r>
      <w:r>
        <w:t xml:space="preserve">, </w:t>
      </w:r>
      <w:r>
        <w:rPr>
          <w:rFonts w:ascii="Calibri" w:eastAsia="Calibri" w:hAnsi="Calibri" w:cs="Calibri"/>
        </w:rPr>
        <w:t xml:space="preserve">CMF Cycles </w:t>
      </w:r>
      <w:r>
        <w:t xml:space="preserve">and </w:t>
      </w:r>
      <w:r>
        <w:rPr>
          <w:rFonts w:ascii="Calibri" w:eastAsia="Calibri" w:hAnsi="Calibri" w:cs="Calibri"/>
        </w:rPr>
        <w:t>ER Status</w:t>
      </w:r>
      <w:r>
        <w:t xml:space="preserve">. Therefore, models were fitted again with function </w:t>
      </w:r>
      <w:r>
        <w:rPr>
          <w:rFonts w:ascii="Calibri" w:eastAsia="Calibri" w:hAnsi="Calibri" w:cs="Calibri"/>
        </w:rPr>
        <w:t xml:space="preserve">coxph() </w:t>
      </w:r>
      <w:r>
        <w:t xml:space="preserve">in R package </w:t>
      </w:r>
      <w:r>
        <w:rPr>
          <w:rFonts w:ascii="Calibri" w:eastAsia="Calibri" w:hAnsi="Calibri" w:cs="Calibri"/>
        </w:rPr>
        <w:t>survival</w:t>
      </w:r>
      <w:r>
        <w:t>[</w:t>
      </w:r>
      <w:r>
        <w:rPr>
          <w:color w:val="0000FF"/>
        </w:rPr>
        <w:t>37</w:t>
      </w:r>
      <w:r>
        <w:t>] to the same imputed data sets, with the same selected variables.</w:t>
      </w:r>
    </w:p>
    <w:p w14:paraId="5912949B" w14:textId="77777777" w:rsidR="00890157" w:rsidRDefault="00000000">
      <w:pPr>
        <w:spacing w:after="893"/>
        <w:ind w:left="-5" w:right="314"/>
      </w:pPr>
      <w:r>
        <w:t xml:space="preserve">With the use of </w:t>
      </w:r>
      <w:r>
        <w:rPr>
          <w:rFonts w:ascii="Calibri" w:eastAsia="Calibri" w:hAnsi="Calibri" w:cs="Calibri"/>
        </w:rPr>
        <w:t>coxph()</w:t>
      </w:r>
      <w:r>
        <w:t xml:space="preserve">, the concordance of the model for patients above 40 years is 0.710, while the concordance of the model for patients below 40 is 0.682. Compared with the statistics obtained in Section </w:t>
      </w:r>
      <w:r>
        <w:rPr>
          <w:color w:val="0000FF"/>
        </w:rPr>
        <w:t xml:space="preserve">5.1 </w:t>
      </w:r>
      <w:r>
        <w:t>(above 40 years: 0.7118, below 40 years: 0.7022), there is a slight decrease in the concordance of the latter model. The differences in the model concordances and the coefficient estimates were caused by the different packages used, however, the differences were not significant and thus acceptable.</w:t>
      </w:r>
    </w:p>
    <w:p w14:paraId="38DBD12E" w14:textId="77777777" w:rsidR="00890157" w:rsidRDefault="00000000">
      <w:pPr>
        <w:spacing w:after="223" w:line="265" w:lineRule="auto"/>
        <w:ind w:left="195" w:right="499"/>
        <w:jc w:val="center"/>
      </w:pPr>
      <w:r>
        <w:t>33</w:t>
      </w:r>
    </w:p>
    <w:p w14:paraId="63F4A781" w14:textId="77777777" w:rsidR="00890157" w:rsidRDefault="00000000">
      <w:pPr>
        <w:pStyle w:val="Heading4"/>
        <w:tabs>
          <w:tab w:val="center" w:pos="2408"/>
        </w:tabs>
        <w:spacing w:after="639"/>
        <w:ind w:left="-15" w:firstLine="0"/>
      </w:pPr>
      <w:r>
        <w:t>6.1.1</w:t>
      </w:r>
      <w:r>
        <w:tab/>
        <w:t>Patients with age above 40</w:t>
      </w:r>
    </w:p>
    <w:tbl>
      <w:tblPr>
        <w:tblStyle w:val="TableGrid"/>
        <w:tblW w:w="8257" w:type="dxa"/>
        <w:tblInd w:w="0" w:type="dxa"/>
        <w:tblCellMar>
          <w:top w:w="9" w:type="dxa"/>
          <w:right w:w="101" w:type="dxa"/>
        </w:tblCellMar>
        <w:tblLook w:val="04A0" w:firstRow="1" w:lastRow="0" w:firstColumn="1" w:lastColumn="0" w:noHBand="0" w:noVBand="1"/>
      </w:tblPr>
      <w:tblGrid>
        <w:gridCol w:w="3069"/>
        <w:gridCol w:w="1191"/>
        <w:gridCol w:w="1625"/>
        <w:gridCol w:w="1479"/>
        <w:gridCol w:w="893"/>
      </w:tblGrid>
      <w:tr w:rsidR="00890157" w14:paraId="1C87A475" w14:textId="77777777">
        <w:trPr>
          <w:trHeight w:val="212"/>
        </w:trPr>
        <w:tc>
          <w:tcPr>
            <w:tcW w:w="3069" w:type="dxa"/>
            <w:tcBorders>
              <w:top w:val="nil"/>
              <w:left w:val="nil"/>
              <w:bottom w:val="single" w:sz="3" w:space="0" w:color="000000"/>
              <w:right w:val="nil"/>
            </w:tcBorders>
          </w:tcPr>
          <w:p w14:paraId="3BCAD8E1" w14:textId="77777777" w:rsidR="00890157" w:rsidRDefault="00000000">
            <w:pPr>
              <w:spacing w:after="0" w:line="259" w:lineRule="auto"/>
              <w:ind w:left="0" w:right="101" w:firstLine="0"/>
              <w:jc w:val="right"/>
            </w:pPr>
            <w:r>
              <w:rPr>
                <w:b/>
                <w:sz w:val="19"/>
              </w:rPr>
              <w:t>Variable</w:t>
            </w:r>
          </w:p>
        </w:tc>
        <w:tc>
          <w:tcPr>
            <w:tcW w:w="1191" w:type="dxa"/>
            <w:tcBorders>
              <w:top w:val="nil"/>
              <w:left w:val="nil"/>
              <w:bottom w:val="single" w:sz="3" w:space="0" w:color="000000"/>
              <w:right w:val="nil"/>
            </w:tcBorders>
          </w:tcPr>
          <w:p w14:paraId="6FEF017C" w14:textId="77777777" w:rsidR="00890157" w:rsidRDefault="00000000">
            <w:pPr>
              <w:spacing w:after="0" w:line="259" w:lineRule="auto"/>
              <w:ind w:left="0" w:firstLine="0"/>
              <w:jc w:val="left"/>
            </w:pPr>
            <w:r>
              <w:rPr>
                <w:b/>
                <w:sz w:val="19"/>
              </w:rPr>
              <w:t>Coefficient</w:t>
            </w:r>
          </w:p>
        </w:tc>
        <w:tc>
          <w:tcPr>
            <w:tcW w:w="1625" w:type="dxa"/>
            <w:tcBorders>
              <w:top w:val="nil"/>
              <w:left w:val="nil"/>
              <w:bottom w:val="single" w:sz="3" w:space="0" w:color="000000"/>
              <w:right w:val="nil"/>
            </w:tcBorders>
          </w:tcPr>
          <w:p w14:paraId="3F18D268" w14:textId="77777777" w:rsidR="00890157" w:rsidRDefault="00000000">
            <w:pPr>
              <w:spacing w:after="0" w:line="259" w:lineRule="auto"/>
              <w:ind w:left="0" w:firstLine="0"/>
              <w:jc w:val="left"/>
            </w:pPr>
            <w:r>
              <w:rPr>
                <w:b/>
                <w:sz w:val="19"/>
              </w:rPr>
              <w:t>exp(coefficient)</w:t>
            </w:r>
          </w:p>
        </w:tc>
        <w:tc>
          <w:tcPr>
            <w:tcW w:w="1479" w:type="dxa"/>
            <w:tcBorders>
              <w:top w:val="nil"/>
              <w:left w:val="nil"/>
              <w:bottom w:val="single" w:sz="3" w:space="0" w:color="000000"/>
              <w:right w:val="nil"/>
            </w:tcBorders>
          </w:tcPr>
          <w:p w14:paraId="364CAA09" w14:textId="77777777" w:rsidR="00890157" w:rsidRDefault="00000000">
            <w:pPr>
              <w:spacing w:after="0" w:line="259" w:lineRule="auto"/>
              <w:ind w:left="0" w:firstLine="0"/>
              <w:jc w:val="left"/>
            </w:pPr>
            <w:r>
              <w:rPr>
                <w:b/>
                <w:sz w:val="19"/>
              </w:rPr>
              <w:t>se(coefficient)</w:t>
            </w:r>
          </w:p>
        </w:tc>
        <w:tc>
          <w:tcPr>
            <w:tcW w:w="893" w:type="dxa"/>
            <w:tcBorders>
              <w:top w:val="nil"/>
              <w:left w:val="nil"/>
              <w:bottom w:val="single" w:sz="3" w:space="0" w:color="000000"/>
              <w:right w:val="nil"/>
            </w:tcBorders>
          </w:tcPr>
          <w:p w14:paraId="3623F556" w14:textId="77777777" w:rsidR="00890157" w:rsidRDefault="00000000">
            <w:pPr>
              <w:spacing w:after="0" w:line="259" w:lineRule="auto"/>
              <w:ind w:left="0" w:firstLine="0"/>
              <w:jc w:val="left"/>
            </w:pPr>
            <w:r>
              <w:rPr>
                <w:b/>
                <w:sz w:val="19"/>
              </w:rPr>
              <w:t>Pr(</w:t>
            </w:r>
            <w:r>
              <w:rPr>
                <w:i/>
                <w:sz w:val="19"/>
              </w:rPr>
              <w:t xml:space="preserve">&gt; </w:t>
            </w:r>
            <w:r>
              <w:rPr>
                <w:sz w:val="19"/>
              </w:rPr>
              <w:t>|</w:t>
            </w:r>
            <w:r>
              <w:rPr>
                <w:i/>
                <w:sz w:val="19"/>
              </w:rPr>
              <w:t>z</w:t>
            </w:r>
            <w:r>
              <w:rPr>
                <w:sz w:val="19"/>
              </w:rPr>
              <w:t>|</w:t>
            </w:r>
            <w:r>
              <w:rPr>
                <w:b/>
                <w:sz w:val="19"/>
              </w:rPr>
              <w:t>)</w:t>
            </w:r>
          </w:p>
        </w:tc>
      </w:tr>
      <w:tr w:rsidR="00890157" w14:paraId="4EB5F379" w14:textId="77777777">
        <w:trPr>
          <w:trHeight w:val="233"/>
        </w:trPr>
        <w:tc>
          <w:tcPr>
            <w:tcW w:w="3069" w:type="dxa"/>
            <w:tcBorders>
              <w:top w:val="single" w:sz="3" w:space="0" w:color="000000"/>
              <w:left w:val="nil"/>
              <w:bottom w:val="nil"/>
              <w:right w:val="nil"/>
            </w:tcBorders>
            <w:shd w:val="clear" w:color="auto" w:fill="EFEFEF"/>
          </w:tcPr>
          <w:p w14:paraId="1ABCE988" w14:textId="77777777" w:rsidR="00890157" w:rsidRDefault="00000000">
            <w:pPr>
              <w:spacing w:after="0" w:line="259" w:lineRule="auto"/>
              <w:ind w:left="0" w:right="101" w:firstLine="0"/>
              <w:jc w:val="right"/>
            </w:pPr>
            <w:r>
              <w:rPr>
                <w:rFonts w:ascii="Calibri" w:eastAsia="Calibri" w:hAnsi="Calibri" w:cs="Calibri"/>
                <w:sz w:val="19"/>
              </w:rPr>
              <w:lastRenderedPageBreak/>
              <w:t xml:space="preserve">Age </w:t>
            </w:r>
            <w:r>
              <w:rPr>
                <w:rFonts w:ascii="Calibri" w:eastAsia="Calibri" w:hAnsi="Calibri" w:cs="Calibri"/>
                <w:noProof/>
              </w:rPr>
              <mc:AlternateContent>
                <mc:Choice Requires="wpg">
                  <w:drawing>
                    <wp:inline distT="0" distB="0" distL="0" distR="0" wp14:anchorId="04E695A9" wp14:editId="1D083582">
                      <wp:extent cx="37034" cy="4290"/>
                      <wp:effectExtent l="0" t="0" r="0" b="0"/>
                      <wp:docPr id="61952" name="Group 61952"/>
                      <wp:cNvGraphicFramePr/>
                      <a:graphic xmlns:a="http://schemas.openxmlformats.org/drawingml/2006/main">
                        <a:graphicData uri="http://schemas.microsoft.com/office/word/2010/wordprocessingGroup">
                          <wpg:wgp>
                            <wpg:cNvGrpSpPr/>
                            <wpg:grpSpPr>
                              <a:xfrm>
                                <a:off x="0" y="0"/>
                                <a:ext cx="37034" cy="4290"/>
                                <a:chOff x="0" y="0"/>
                                <a:chExt cx="37034" cy="4290"/>
                              </a:xfrm>
                            </wpg:grpSpPr>
                            <wps:wsp>
                              <wps:cNvPr id="3770" name="Shape 3770"/>
                              <wps:cNvSpPr/>
                              <wps:spPr>
                                <a:xfrm>
                                  <a:off x="0" y="0"/>
                                  <a:ext cx="37034" cy="0"/>
                                </a:xfrm>
                                <a:custGeom>
                                  <a:avLst/>
                                  <a:gdLst/>
                                  <a:ahLst/>
                                  <a:cxnLst/>
                                  <a:rect l="0" t="0" r="0" b="0"/>
                                  <a:pathLst>
                                    <a:path w="37034">
                                      <a:moveTo>
                                        <a:pt x="0" y="0"/>
                                      </a:moveTo>
                                      <a:lnTo>
                                        <a:pt x="37034" y="0"/>
                                      </a:lnTo>
                                    </a:path>
                                  </a:pathLst>
                                </a:custGeom>
                                <a:ln w="429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952" style="width:2.91606pt;height:0.337775pt;mso-position-horizontal-relative:char;mso-position-vertical-relative:line" coordsize="370,42">
                      <v:shape id="Shape 3770" style="position:absolute;width:370;height:0;left:0;top:0;" coordsize="37034,0" path="m0,0l37034,0">
                        <v:stroke weight="0.337775pt" endcap="flat" joinstyle="miter" miterlimit="10" on="true" color="#000000"/>
                        <v:fill on="false" color="#000000" opacity="0"/>
                      </v:shape>
                    </v:group>
                  </w:pict>
                </mc:Fallback>
              </mc:AlternateContent>
            </w:r>
            <w:r>
              <w:rPr>
                <w:rFonts w:ascii="Calibri" w:eastAsia="Calibri" w:hAnsi="Calibri" w:cs="Calibri"/>
                <w:sz w:val="19"/>
              </w:rPr>
              <w:t>diagnosis</w:t>
            </w:r>
          </w:p>
        </w:tc>
        <w:tc>
          <w:tcPr>
            <w:tcW w:w="1191" w:type="dxa"/>
            <w:tcBorders>
              <w:top w:val="single" w:sz="3" w:space="0" w:color="000000"/>
              <w:left w:val="nil"/>
              <w:bottom w:val="nil"/>
              <w:right w:val="nil"/>
            </w:tcBorders>
            <w:shd w:val="clear" w:color="auto" w:fill="EFEFEF"/>
          </w:tcPr>
          <w:p w14:paraId="5C57D5C1" w14:textId="77777777" w:rsidR="00890157" w:rsidRDefault="00000000">
            <w:pPr>
              <w:spacing w:after="0" w:line="259" w:lineRule="auto"/>
              <w:ind w:left="237" w:firstLine="0"/>
              <w:jc w:val="left"/>
            </w:pPr>
            <w:r>
              <w:rPr>
                <w:sz w:val="19"/>
              </w:rPr>
              <w:t>0.1439</w:t>
            </w:r>
          </w:p>
        </w:tc>
        <w:tc>
          <w:tcPr>
            <w:tcW w:w="1625" w:type="dxa"/>
            <w:tcBorders>
              <w:top w:val="single" w:sz="3" w:space="0" w:color="000000"/>
              <w:left w:val="nil"/>
              <w:bottom w:val="nil"/>
              <w:right w:val="nil"/>
            </w:tcBorders>
            <w:shd w:val="clear" w:color="auto" w:fill="EFEFEF"/>
          </w:tcPr>
          <w:p w14:paraId="30B034AA" w14:textId="77777777" w:rsidR="00890157" w:rsidRDefault="00000000">
            <w:pPr>
              <w:spacing w:after="0" w:line="259" w:lineRule="auto"/>
              <w:ind w:left="454" w:firstLine="0"/>
              <w:jc w:val="left"/>
            </w:pPr>
            <w:r>
              <w:rPr>
                <w:sz w:val="19"/>
              </w:rPr>
              <w:t>1.1548</w:t>
            </w:r>
          </w:p>
        </w:tc>
        <w:tc>
          <w:tcPr>
            <w:tcW w:w="1479" w:type="dxa"/>
            <w:tcBorders>
              <w:top w:val="single" w:sz="3" w:space="0" w:color="000000"/>
              <w:left w:val="nil"/>
              <w:bottom w:val="nil"/>
              <w:right w:val="nil"/>
            </w:tcBorders>
            <w:shd w:val="clear" w:color="auto" w:fill="EFEFEF"/>
          </w:tcPr>
          <w:p w14:paraId="72E138A5" w14:textId="77777777" w:rsidR="00890157" w:rsidRDefault="00000000">
            <w:pPr>
              <w:spacing w:after="0" w:line="259" w:lineRule="auto"/>
              <w:ind w:left="381" w:firstLine="0"/>
              <w:jc w:val="left"/>
            </w:pPr>
            <w:r>
              <w:rPr>
                <w:sz w:val="19"/>
              </w:rPr>
              <w:t>0.0076</w:t>
            </w:r>
          </w:p>
        </w:tc>
        <w:tc>
          <w:tcPr>
            <w:tcW w:w="893" w:type="dxa"/>
            <w:tcBorders>
              <w:top w:val="single" w:sz="3" w:space="0" w:color="000000"/>
              <w:left w:val="nil"/>
              <w:bottom w:val="nil"/>
              <w:right w:val="nil"/>
            </w:tcBorders>
            <w:shd w:val="clear" w:color="auto" w:fill="EFEFEF"/>
          </w:tcPr>
          <w:p w14:paraId="4546F871" w14:textId="77777777" w:rsidR="00890157" w:rsidRDefault="00000000">
            <w:pPr>
              <w:spacing w:after="0" w:line="259" w:lineRule="auto"/>
              <w:ind w:left="87" w:firstLine="0"/>
              <w:jc w:val="left"/>
            </w:pPr>
            <w:r>
              <w:rPr>
                <w:i/>
                <w:sz w:val="19"/>
              </w:rPr>
              <w:t xml:space="preserve">&lt; </w:t>
            </w:r>
            <w:r>
              <w:rPr>
                <w:sz w:val="19"/>
              </w:rPr>
              <w:t>0</w:t>
            </w:r>
            <w:r>
              <w:rPr>
                <w:i/>
                <w:sz w:val="19"/>
              </w:rPr>
              <w:t>.</w:t>
            </w:r>
            <w:r>
              <w:rPr>
                <w:sz w:val="19"/>
              </w:rPr>
              <w:t>001</w:t>
            </w:r>
          </w:p>
        </w:tc>
      </w:tr>
    </w:tbl>
    <w:p w14:paraId="354A3C6E" w14:textId="77777777" w:rsidR="00890157" w:rsidRDefault="00000000">
      <w:pPr>
        <w:tabs>
          <w:tab w:val="center" w:pos="2053"/>
          <w:tab w:val="center" w:pos="3563"/>
          <w:tab w:val="center" w:pos="4971"/>
          <w:tab w:val="center" w:pos="6523"/>
          <w:tab w:val="center" w:pos="7760"/>
        </w:tabs>
        <w:spacing w:after="0" w:line="259" w:lineRule="auto"/>
        <w:ind w:left="0" w:firstLine="0"/>
        <w:jc w:val="left"/>
      </w:pPr>
      <w:r>
        <w:rPr>
          <w:rFonts w:ascii="Calibri" w:eastAsia="Calibri" w:hAnsi="Calibri" w:cs="Calibri"/>
        </w:rPr>
        <w:tab/>
      </w:r>
      <w:r>
        <w:rPr>
          <w:rFonts w:ascii="Calibri" w:eastAsia="Calibri" w:hAnsi="Calibri" w:cs="Calibri"/>
          <w:sz w:val="19"/>
        </w:rPr>
        <w:t xml:space="preserve">Invasiveness </w:t>
      </w:r>
      <w:r>
        <w:rPr>
          <w:rFonts w:ascii="Calibri" w:eastAsia="Calibri" w:hAnsi="Calibri" w:cs="Calibri"/>
          <w:noProof/>
        </w:rPr>
        <mc:AlternateContent>
          <mc:Choice Requires="wpg">
            <w:drawing>
              <wp:inline distT="0" distB="0" distL="0" distR="0" wp14:anchorId="5EF99025" wp14:editId="271BC611">
                <wp:extent cx="37034" cy="4290"/>
                <wp:effectExtent l="0" t="0" r="0" b="0"/>
                <wp:docPr id="64523" name="Group 64523"/>
                <wp:cNvGraphicFramePr/>
                <a:graphic xmlns:a="http://schemas.openxmlformats.org/drawingml/2006/main">
                  <a:graphicData uri="http://schemas.microsoft.com/office/word/2010/wordprocessingGroup">
                    <wpg:wgp>
                      <wpg:cNvGrpSpPr/>
                      <wpg:grpSpPr>
                        <a:xfrm>
                          <a:off x="0" y="0"/>
                          <a:ext cx="37034" cy="4290"/>
                          <a:chOff x="0" y="0"/>
                          <a:chExt cx="37034" cy="4290"/>
                        </a:xfrm>
                      </wpg:grpSpPr>
                      <wps:wsp>
                        <wps:cNvPr id="3784" name="Shape 3784"/>
                        <wps:cNvSpPr/>
                        <wps:spPr>
                          <a:xfrm>
                            <a:off x="0" y="0"/>
                            <a:ext cx="37034" cy="0"/>
                          </a:xfrm>
                          <a:custGeom>
                            <a:avLst/>
                            <a:gdLst/>
                            <a:ahLst/>
                            <a:cxnLst/>
                            <a:rect l="0" t="0" r="0" b="0"/>
                            <a:pathLst>
                              <a:path w="37034">
                                <a:moveTo>
                                  <a:pt x="0" y="0"/>
                                </a:moveTo>
                                <a:lnTo>
                                  <a:pt x="37034" y="0"/>
                                </a:lnTo>
                              </a:path>
                            </a:pathLst>
                          </a:custGeom>
                          <a:ln w="429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523" style="width:2.91606pt;height:0.337775pt;mso-position-horizontal-relative:char;mso-position-vertical-relative:line" coordsize="370,42">
                <v:shape id="Shape 3784" style="position:absolute;width:370;height:0;left:0;top:0;" coordsize="37034,0" path="m0,0l37034,0">
                  <v:stroke weight="0.337775pt" endcap="flat" joinstyle="miter" miterlimit="10" on="true" color="#000000"/>
                  <v:fill on="false" color="#000000" opacity="0"/>
                </v:shape>
              </v:group>
            </w:pict>
          </mc:Fallback>
        </mc:AlternateContent>
      </w:r>
      <w:r>
        <w:rPr>
          <w:rFonts w:ascii="Calibri" w:eastAsia="Calibri" w:hAnsi="Calibri" w:cs="Calibri"/>
          <w:sz w:val="19"/>
        </w:rPr>
        <w:t>flg1</w:t>
      </w:r>
      <w:r>
        <w:rPr>
          <w:rFonts w:ascii="Calibri" w:eastAsia="Calibri" w:hAnsi="Calibri" w:cs="Calibri"/>
          <w:sz w:val="19"/>
        </w:rPr>
        <w:tab/>
      </w:r>
      <w:r>
        <w:rPr>
          <w:sz w:val="19"/>
        </w:rPr>
        <w:t>0.4732</w:t>
      </w:r>
      <w:r>
        <w:rPr>
          <w:sz w:val="19"/>
        </w:rPr>
        <w:tab/>
        <w:t>1.6052</w:t>
      </w:r>
      <w:r>
        <w:rPr>
          <w:sz w:val="19"/>
        </w:rPr>
        <w:tab/>
        <w:t>0.0487</w:t>
      </w:r>
      <w:r>
        <w:rPr>
          <w:sz w:val="19"/>
        </w:rPr>
        <w:tab/>
      </w:r>
      <w:r>
        <w:rPr>
          <w:i/>
          <w:sz w:val="19"/>
        </w:rPr>
        <w:t xml:space="preserve">&lt; </w:t>
      </w:r>
      <w:r>
        <w:rPr>
          <w:sz w:val="19"/>
        </w:rPr>
        <w:t>0</w:t>
      </w:r>
      <w:r>
        <w:rPr>
          <w:i/>
          <w:sz w:val="19"/>
        </w:rPr>
        <w:t>.</w:t>
      </w:r>
      <w:r>
        <w:rPr>
          <w:sz w:val="19"/>
        </w:rPr>
        <w:t>001</w:t>
      </w:r>
    </w:p>
    <w:tbl>
      <w:tblPr>
        <w:tblStyle w:val="TableGrid"/>
        <w:tblW w:w="8257" w:type="dxa"/>
        <w:tblInd w:w="0" w:type="dxa"/>
        <w:tblCellMar>
          <w:top w:w="32" w:type="dxa"/>
          <w:right w:w="115" w:type="dxa"/>
        </w:tblCellMar>
        <w:tblLook w:val="04A0" w:firstRow="1" w:lastRow="0" w:firstColumn="1" w:lastColumn="0" w:noHBand="0" w:noVBand="1"/>
      </w:tblPr>
      <w:tblGrid>
        <w:gridCol w:w="3306"/>
        <w:gridCol w:w="1362"/>
        <w:gridCol w:w="1598"/>
        <w:gridCol w:w="1185"/>
        <w:gridCol w:w="806"/>
      </w:tblGrid>
      <w:tr w:rsidR="00890157" w14:paraId="1C71810B" w14:textId="77777777">
        <w:trPr>
          <w:trHeight w:val="230"/>
        </w:trPr>
        <w:tc>
          <w:tcPr>
            <w:tcW w:w="3306" w:type="dxa"/>
            <w:tcBorders>
              <w:top w:val="nil"/>
              <w:left w:val="nil"/>
              <w:bottom w:val="nil"/>
              <w:right w:val="nil"/>
            </w:tcBorders>
            <w:shd w:val="clear" w:color="auto" w:fill="EFEFEF"/>
          </w:tcPr>
          <w:p w14:paraId="7BFD08C5" w14:textId="77777777" w:rsidR="00890157" w:rsidRDefault="00000000">
            <w:pPr>
              <w:spacing w:after="0" w:line="259" w:lineRule="auto"/>
              <w:ind w:left="1921" w:firstLine="0"/>
              <w:jc w:val="left"/>
            </w:pPr>
            <w:r>
              <w:rPr>
                <w:rFonts w:ascii="Calibri" w:eastAsia="Calibri" w:hAnsi="Calibri" w:cs="Calibri"/>
                <w:sz w:val="19"/>
              </w:rPr>
              <w:t>ER Status1</w:t>
            </w:r>
          </w:p>
        </w:tc>
        <w:tc>
          <w:tcPr>
            <w:tcW w:w="1362" w:type="dxa"/>
            <w:tcBorders>
              <w:top w:val="nil"/>
              <w:left w:val="nil"/>
              <w:bottom w:val="nil"/>
              <w:right w:val="nil"/>
            </w:tcBorders>
            <w:shd w:val="clear" w:color="auto" w:fill="EFEFEF"/>
          </w:tcPr>
          <w:p w14:paraId="35467257" w14:textId="77777777" w:rsidR="00890157" w:rsidRDefault="00000000">
            <w:pPr>
              <w:spacing w:after="0" w:line="259" w:lineRule="auto"/>
              <w:ind w:left="0" w:firstLine="0"/>
              <w:jc w:val="left"/>
            </w:pPr>
            <w:r>
              <w:rPr>
                <w:sz w:val="19"/>
              </w:rPr>
              <w:t>0.5601</w:t>
            </w:r>
          </w:p>
        </w:tc>
        <w:tc>
          <w:tcPr>
            <w:tcW w:w="1598" w:type="dxa"/>
            <w:tcBorders>
              <w:top w:val="nil"/>
              <w:left w:val="nil"/>
              <w:bottom w:val="nil"/>
              <w:right w:val="nil"/>
            </w:tcBorders>
            <w:shd w:val="clear" w:color="auto" w:fill="EFEFEF"/>
          </w:tcPr>
          <w:p w14:paraId="6A9D4859" w14:textId="77777777" w:rsidR="00890157" w:rsidRDefault="00000000">
            <w:pPr>
              <w:spacing w:after="0" w:line="259" w:lineRule="auto"/>
              <w:ind w:left="46" w:firstLine="0"/>
              <w:jc w:val="left"/>
            </w:pPr>
            <w:r>
              <w:rPr>
                <w:sz w:val="19"/>
              </w:rPr>
              <w:t>1.7509</w:t>
            </w:r>
          </w:p>
        </w:tc>
        <w:tc>
          <w:tcPr>
            <w:tcW w:w="1185" w:type="dxa"/>
            <w:tcBorders>
              <w:top w:val="nil"/>
              <w:left w:val="nil"/>
              <w:bottom w:val="nil"/>
              <w:right w:val="nil"/>
            </w:tcBorders>
            <w:shd w:val="clear" w:color="auto" w:fill="EFEFEF"/>
          </w:tcPr>
          <w:p w14:paraId="2EED68E2" w14:textId="77777777" w:rsidR="00890157" w:rsidRDefault="00000000">
            <w:pPr>
              <w:spacing w:after="0" w:line="259" w:lineRule="auto"/>
              <w:ind w:left="0" w:firstLine="0"/>
              <w:jc w:val="left"/>
            </w:pPr>
            <w:r>
              <w:rPr>
                <w:sz w:val="19"/>
              </w:rPr>
              <w:t>0.0529</w:t>
            </w:r>
          </w:p>
        </w:tc>
        <w:tc>
          <w:tcPr>
            <w:tcW w:w="806" w:type="dxa"/>
            <w:tcBorders>
              <w:top w:val="nil"/>
              <w:left w:val="nil"/>
              <w:bottom w:val="nil"/>
              <w:right w:val="nil"/>
            </w:tcBorders>
            <w:shd w:val="clear" w:color="auto" w:fill="EFEFEF"/>
          </w:tcPr>
          <w:p w14:paraId="64DD64D1" w14:textId="77777777" w:rsidR="00890157" w:rsidRDefault="00000000">
            <w:pPr>
              <w:spacing w:after="0" w:line="259" w:lineRule="auto"/>
              <w:ind w:left="0" w:firstLine="0"/>
              <w:jc w:val="left"/>
            </w:pPr>
            <w:r>
              <w:rPr>
                <w:i/>
                <w:sz w:val="19"/>
              </w:rPr>
              <w:t xml:space="preserve">&lt; </w:t>
            </w:r>
            <w:r>
              <w:rPr>
                <w:sz w:val="19"/>
              </w:rPr>
              <w:t>0</w:t>
            </w:r>
            <w:r>
              <w:rPr>
                <w:i/>
                <w:sz w:val="19"/>
              </w:rPr>
              <w:t>.</w:t>
            </w:r>
            <w:r>
              <w:rPr>
                <w:sz w:val="19"/>
              </w:rPr>
              <w:t>001</w:t>
            </w:r>
          </w:p>
        </w:tc>
      </w:tr>
      <w:tr w:rsidR="00890157" w14:paraId="5632EEE7" w14:textId="77777777">
        <w:trPr>
          <w:trHeight w:val="230"/>
        </w:trPr>
        <w:tc>
          <w:tcPr>
            <w:tcW w:w="3306" w:type="dxa"/>
            <w:tcBorders>
              <w:top w:val="nil"/>
              <w:left w:val="nil"/>
              <w:bottom w:val="nil"/>
              <w:right w:val="nil"/>
            </w:tcBorders>
          </w:tcPr>
          <w:p w14:paraId="497031AD" w14:textId="77777777" w:rsidR="00890157" w:rsidRDefault="00000000">
            <w:pPr>
              <w:spacing w:after="0" w:line="259" w:lineRule="auto"/>
              <w:ind w:left="1824" w:firstLine="0"/>
              <w:jc w:val="left"/>
            </w:pPr>
            <w:r>
              <w:rPr>
                <w:rFonts w:ascii="Calibri" w:eastAsia="Calibri" w:hAnsi="Calibri" w:cs="Calibri"/>
                <w:sz w:val="19"/>
              </w:rPr>
              <w:t>CMF Cycles6</w:t>
            </w:r>
          </w:p>
        </w:tc>
        <w:tc>
          <w:tcPr>
            <w:tcW w:w="1362" w:type="dxa"/>
            <w:tcBorders>
              <w:top w:val="nil"/>
              <w:left w:val="nil"/>
              <w:bottom w:val="nil"/>
              <w:right w:val="nil"/>
            </w:tcBorders>
          </w:tcPr>
          <w:p w14:paraId="702E99E7" w14:textId="77777777" w:rsidR="00890157" w:rsidRDefault="00000000">
            <w:pPr>
              <w:spacing w:after="0" w:line="259" w:lineRule="auto"/>
              <w:ind w:left="0" w:firstLine="0"/>
              <w:jc w:val="left"/>
            </w:pPr>
            <w:r>
              <w:rPr>
                <w:sz w:val="19"/>
              </w:rPr>
              <w:t>2.9075</w:t>
            </w:r>
          </w:p>
        </w:tc>
        <w:tc>
          <w:tcPr>
            <w:tcW w:w="1598" w:type="dxa"/>
            <w:tcBorders>
              <w:top w:val="nil"/>
              <w:left w:val="nil"/>
              <w:bottom w:val="nil"/>
              <w:right w:val="nil"/>
            </w:tcBorders>
          </w:tcPr>
          <w:p w14:paraId="46D32DE0" w14:textId="77777777" w:rsidR="00890157" w:rsidRDefault="00000000">
            <w:pPr>
              <w:spacing w:after="0" w:line="259" w:lineRule="auto"/>
              <w:ind w:left="0" w:firstLine="0"/>
              <w:jc w:val="left"/>
            </w:pPr>
            <w:r>
              <w:rPr>
                <w:sz w:val="19"/>
              </w:rPr>
              <w:t>18.3108</w:t>
            </w:r>
          </w:p>
        </w:tc>
        <w:tc>
          <w:tcPr>
            <w:tcW w:w="1185" w:type="dxa"/>
            <w:tcBorders>
              <w:top w:val="nil"/>
              <w:left w:val="nil"/>
              <w:bottom w:val="nil"/>
              <w:right w:val="nil"/>
            </w:tcBorders>
          </w:tcPr>
          <w:p w14:paraId="2E93C710" w14:textId="77777777" w:rsidR="00890157" w:rsidRDefault="00000000">
            <w:pPr>
              <w:spacing w:after="0" w:line="259" w:lineRule="auto"/>
              <w:ind w:left="0" w:firstLine="0"/>
              <w:jc w:val="left"/>
            </w:pPr>
            <w:r>
              <w:rPr>
                <w:sz w:val="19"/>
              </w:rPr>
              <w:t>0.0879</w:t>
            </w:r>
          </w:p>
        </w:tc>
        <w:tc>
          <w:tcPr>
            <w:tcW w:w="806" w:type="dxa"/>
            <w:tcBorders>
              <w:top w:val="nil"/>
              <w:left w:val="nil"/>
              <w:bottom w:val="nil"/>
              <w:right w:val="nil"/>
            </w:tcBorders>
          </w:tcPr>
          <w:p w14:paraId="76487EBC" w14:textId="77777777" w:rsidR="00890157" w:rsidRDefault="00000000">
            <w:pPr>
              <w:spacing w:after="0" w:line="259" w:lineRule="auto"/>
              <w:ind w:left="0" w:firstLine="0"/>
              <w:jc w:val="left"/>
            </w:pPr>
            <w:r>
              <w:rPr>
                <w:i/>
                <w:sz w:val="19"/>
              </w:rPr>
              <w:t xml:space="preserve">&lt; </w:t>
            </w:r>
            <w:r>
              <w:rPr>
                <w:sz w:val="19"/>
              </w:rPr>
              <w:t>0</w:t>
            </w:r>
            <w:r>
              <w:rPr>
                <w:i/>
                <w:sz w:val="19"/>
              </w:rPr>
              <w:t>.</w:t>
            </w:r>
            <w:r>
              <w:rPr>
                <w:sz w:val="19"/>
              </w:rPr>
              <w:t>001</w:t>
            </w:r>
          </w:p>
        </w:tc>
      </w:tr>
      <w:tr w:rsidR="00890157" w14:paraId="336FA9A6" w14:textId="77777777">
        <w:trPr>
          <w:trHeight w:val="230"/>
        </w:trPr>
        <w:tc>
          <w:tcPr>
            <w:tcW w:w="3306" w:type="dxa"/>
            <w:tcBorders>
              <w:top w:val="nil"/>
              <w:left w:val="nil"/>
              <w:bottom w:val="nil"/>
              <w:right w:val="nil"/>
            </w:tcBorders>
            <w:shd w:val="clear" w:color="auto" w:fill="EFEFEF"/>
          </w:tcPr>
          <w:p w14:paraId="7B03F073" w14:textId="77777777" w:rsidR="00890157" w:rsidRDefault="00000000">
            <w:pPr>
              <w:spacing w:after="0" w:line="259" w:lineRule="auto"/>
              <w:ind w:left="1824" w:firstLine="0"/>
              <w:jc w:val="left"/>
            </w:pPr>
            <w:r>
              <w:rPr>
                <w:rFonts w:ascii="Calibri" w:eastAsia="Calibri" w:hAnsi="Calibri" w:cs="Calibri"/>
                <w:sz w:val="19"/>
              </w:rPr>
              <w:t>CMF Cycles7</w:t>
            </w:r>
          </w:p>
        </w:tc>
        <w:tc>
          <w:tcPr>
            <w:tcW w:w="1362" w:type="dxa"/>
            <w:tcBorders>
              <w:top w:val="nil"/>
              <w:left w:val="nil"/>
              <w:bottom w:val="nil"/>
              <w:right w:val="nil"/>
            </w:tcBorders>
            <w:shd w:val="clear" w:color="auto" w:fill="EFEFEF"/>
          </w:tcPr>
          <w:p w14:paraId="612C787E" w14:textId="77777777" w:rsidR="00890157" w:rsidRDefault="00000000">
            <w:pPr>
              <w:spacing w:after="0" w:line="259" w:lineRule="auto"/>
              <w:ind w:left="0" w:firstLine="0"/>
              <w:jc w:val="left"/>
            </w:pPr>
            <w:r>
              <w:rPr>
                <w:sz w:val="19"/>
              </w:rPr>
              <w:t>2.4294</w:t>
            </w:r>
          </w:p>
        </w:tc>
        <w:tc>
          <w:tcPr>
            <w:tcW w:w="1598" w:type="dxa"/>
            <w:tcBorders>
              <w:top w:val="nil"/>
              <w:left w:val="nil"/>
              <w:bottom w:val="nil"/>
              <w:right w:val="nil"/>
            </w:tcBorders>
            <w:shd w:val="clear" w:color="auto" w:fill="EFEFEF"/>
          </w:tcPr>
          <w:p w14:paraId="02175869" w14:textId="77777777" w:rsidR="00890157" w:rsidRDefault="00000000">
            <w:pPr>
              <w:spacing w:after="0" w:line="259" w:lineRule="auto"/>
              <w:ind w:left="0" w:firstLine="0"/>
              <w:jc w:val="left"/>
            </w:pPr>
            <w:r>
              <w:rPr>
                <w:sz w:val="19"/>
              </w:rPr>
              <w:t>11.3521</w:t>
            </w:r>
          </w:p>
        </w:tc>
        <w:tc>
          <w:tcPr>
            <w:tcW w:w="1185" w:type="dxa"/>
            <w:tcBorders>
              <w:top w:val="nil"/>
              <w:left w:val="nil"/>
              <w:bottom w:val="nil"/>
              <w:right w:val="nil"/>
            </w:tcBorders>
            <w:shd w:val="clear" w:color="auto" w:fill="EFEFEF"/>
          </w:tcPr>
          <w:p w14:paraId="54A7776E" w14:textId="77777777" w:rsidR="00890157" w:rsidRDefault="00000000">
            <w:pPr>
              <w:spacing w:after="0" w:line="259" w:lineRule="auto"/>
              <w:ind w:left="0" w:firstLine="0"/>
              <w:jc w:val="left"/>
            </w:pPr>
            <w:r>
              <w:rPr>
                <w:sz w:val="19"/>
              </w:rPr>
              <w:t>0.1375</w:t>
            </w:r>
          </w:p>
        </w:tc>
        <w:tc>
          <w:tcPr>
            <w:tcW w:w="806" w:type="dxa"/>
            <w:tcBorders>
              <w:top w:val="nil"/>
              <w:left w:val="nil"/>
              <w:bottom w:val="nil"/>
              <w:right w:val="nil"/>
            </w:tcBorders>
            <w:shd w:val="clear" w:color="auto" w:fill="EFEFEF"/>
          </w:tcPr>
          <w:p w14:paraId="379D9526" w14:textId="77777777" w:rsidR="00890157" w:rsidRDefault="00000000">
            <w:pPr>
              <w:spacing w:after="0" w:line="259" w:lineRule="auto"/>
              <w:ind w:left="0" w:firstLine="0"/>
              <w:jc w:val="left"/>
            </w:pPr>
            <w:r>
              <w:rPr>
                <w:i/>
                <w:sz w:val="19"/>
              </w:rPr>
              <w:t xml:space="preserve">&lt; </w:t>
            </w:r>
            <w:r>
              <w:rPr>
                <w:sz w:val="19"/>
              </w:rPr>
              <w:t>0</w:t>
            </w:r>
            <w:r>
              <w:rPr>
                <w:i/>
                <w:sz w:val="19"/>
              </w:rPr>
              <w:t>.</w:t>
            </w:r>
            <w:r>
              <w:rPr>
                <w:sz w:val="19"/>
              </w:rPr>
              <w:t>001</w:t>
            </w:r>
          </w:p>
        </w:tc>
      </w:tr>
    </w:tbl>
    <w:p w14:paraId="5DCC0CC9" w14:textId="77777777" w:rsidR="00890157" w:rsidRDefault="00000000">
      <w:pPr>
        <w:tabs>
          <w:tab w:val="center" w:pos="3563"/>
          <w:tab w:val="center" w:pos="4971"/>
          <w:tab w:val="center" w:pos="6523"/>
          <w:tab w:val="center" w:pos="7760"/>
        </w:tabs>
        <w:spacing w:after="0" w:line="259" w:lineRule="auto"/>
        <w:ind w:left="0" w:firstLine="0"/>
        <w:jc w:val="left"/>
      </w:pPr>
      <w:r>
        <w:rPr>
          <w:rFonts w:ascii="Calibri" w:eastAsia="Calibri" w:hAnsi="Calibri" w:cs="Calibri"/>
          <w:sz w:val="19"/>
        </w:rPr>
        <w:t xml:space="preserve">Invasiveness </w:t>
      </w:r>
      <w:r>
        <w:rPr>
          <w:rFonts w:ascii="Calibri" w:eastAsia="Calibri" w:hAnsi="Calibri" w:cs="Calibri"/>
          <w:noProof/>
        </w:rPr>
        <mc:AlternateContent>
          <mc:Choice Requires="wpg">
            <w:drawing>
              <wp:inline distT="0" distB="0" distL="0" distR="0" wp14:anchorId="6F8A3FDB" wp14:editId="25C0B1EA">
                <wp:extent cx="37034" cy="4290"/>
                <wp:effectExtent l="0" t="0" r="0" b="0"/>
                <wp:docPr id="64524" name="Group 64524"/>
                <wp:cNvGraphicFramePr/>
                <a:graphic xmlns:a="http://schemas.openxmlformats.org/drawingml/2006/main">
                  <a:graphicData uri="http://schemas.microsoft.com/office/word/2010/wordprocessingGroup">
                    <wpg:wgp>
                      <wpg:cNvGrpSpPr/>
                      <wpg:grpSpPr>
                        <a:xfrm>
                          <a:off x="0" y="0"/>
                          <a:ext cx="37034" cy="4290"/>
                          <a:chOff x="0" y="0"/>
                          <a:chExt cx="37034" cy="4290"/>
                        </a:xfrm>
                      </wpg:grpSpPr>
                      <wps:wsp>
                        <wps:cNvPr id="3830" name="Shape 3830"/>
                        <wps:cNvSpPr/>
                        <wps:spPr>
                          <a:xfrm>
                            <a:off x="0" y="0"/>
                            <a:ext cx="37034" cy="0"/>
                          </a:xfrm>
                          <a:custGeom>
                            <a:avLst/>
                            <a:gdLst/>
                            <a:ahLst/>
                            <a:cxnLst/>
                            <a:rect l="0" t="0" r="0" b="0"/>
                            <a:pathLst>
                              <a:path w="37034">
                                <a:moveTo>
                                  <a:pt x="0" y="0"/>
                                </a:moveTo>
                                <a:lnTo>
                                  <a:pt x="37034" y="0"/>
                                </a:lnTo>
                              </a:path>
                            </a:pathLst>
                          </a:custGeom>
                          <a:ln w="429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524" style="width:2.91606pt;height:0.337775pt;mso-position-horizontal-relative:char;mso-position-vertical-relative:line" coordsize="370,42">
                <v:shape id="Shape 3830" style="position:absolute;width:370;height:0;left:0;top:0;" coordsize="37034,0" path="m0,0l37034,0">
                  <v:stroke weight="0.337775pt" endcap="flat" joinstyle="miter" miterlimit="10" on="true" color="#000000"/>
                  <v:fill on="false" color="#000000" opacity="0"/>
                </v:shape>
              </v:group>
            </w:pict>
          </mc:Fallback>
        </mc:AlternateContent>
      </w:r>
      <w:r>
        <w:rPr>
          <w:rFonts w:ascii="Calibri" w:eastAsia="Calibri" w:hAnsi="Calibri" w:cs="Calibri"/>
          <w:sz w:val="19"/>
        </w:rPr>
        <w:t>flg1*CMF Cycles6</w:t>
      </w:r>
      <w:r>
        <w:rPr>
          <w:rFonts w:ascii="Calibri" w:eastAsia="Calibri" w:hAnsi="Calibri" w:cs="Calibri"/>
          <w:sz w:val="19"/>
        </w:rPr>
        <w:tab/>
      </w:r>
      <w:r>
        <w:rPr>
          <w:sz w:val="19"/>
        </w:rPr>
        <w:t>-0.9312</w:t>
      </w:r>
      <w:r>
        <w:rPr>
          <w:sz w:val="19"/>
        </w:rPr>
        <w:tab/>
        <w:t>0.3941</w:t>
      </w:r>
      <w:r>
        <w:rPr>
          <w:sz w:val="19"/>
        </w:rPr>
        <w:tab/>
        <w:t>0.0995</w:t>
      </w:r>
      <w:r>
        <w:rPr>
          <w:sz w:val="19"/>
        </w:rPr>
        <w:tab/>
      </w:r>
      <w:r>
        <w:rPr>
          <w:i/>
          <w:sz w:val="19"/>
        </w:rPr>
        <w:t xml:space="preserve">&lt; </w:t>
      </w:r>
      <w:r>
        <w:rPr>
          <w:sz w:val="19"/>
        </w:rPr>
        <w:t>0</w:t>
      </w:r>
      <w:r>
        <w:rPr>
          <w:i/>
          <w:sz w:val="19"/>
        </w:rPr>
        <w:t>.</w:t>
      </w:r>
      <w:r>
        <w:rPr>
          <w:sz w:val="19"/>
        </w:rPr>
        <w:t>001</w:t>
      </w:r>
    </w:p>
    <w:tbl>
      <w:tblPr>
        <w:tblStyle w:val="TableGrid"/>
        <w:tblW w:w="8257" w:type="dxa"/>
        <w:tblInd w:w="0" w:type="dxa"/>
        <w:tblCellMar>
          <w:top w:w="32" w:type="dxa"/>
          <w:right w:w="115" w:type="dxa"/>
        </w:tblCellMar>
        <w:tblLook w:val="04A0" w:firstRow="1" w:lastRow="0" w:firstColumn="1" w:lastColumn="0" w:noHBand="0" w:noVBand="1"/>
      </w:tblPr>
      <w:tblGrid>
        <w:gridCol w:w="3275"/>
        <w:gridCol w:w="1439"/>
        <w:gridCol w:w="1552"/>
        <w:gridCol w:w="1185"/>
        <w:gridCol w:w="806"/>
      </w:tblGrid>
      <w:tr w:rsidR="00890157" w14:paraId="0D6D3D18" w14:textId="77777777">
        <w:trPr>
          <w:trHeight w:val="230"/>
        </w:trPr>
        <w:tc>
          <w:tcPr>
            <w:tcW w:w="3275" w:type="dxa"/>
            <w:tcBorders>
              <w:top w:val="nil"/>
              <w:left w:val="nil"/>
              <w:bottom w:val="nil"/>
              <w:right w:val="nil"/>
            </w:tcBorders>
            <w:shd w:val="clear" w:color="auto" w:fill="EFEFEF"/>
          </w:tcPr>
          <w:p w14:paraId="78135FCC" w14:textId="77777777" w:rsidR="00890157" w:rsidRDefault="00000000">
            <w:pPr>
              <w:spacing w:after="0" w:line="259" w:lineRule="auto"/>
              <w:ind w:left="101" w:firstLine="0"/>
              <w:jc w:val="left"/>
            </w:pPr>
            <w:r>
              <w:rPr>
                <w:rFonts w:ascii="Calibri" w:eastAsia="Calibri" w:hAnsi="Calibri" w:cs="Calibri"/>
                <w:sz w:val="19"/>
              </w:rPr>
              <w:t xml:space="preserve">Invasiveness </w:t>
            </w:r>
            <w:r>
              <w:rPr>
                <w:rFonts w:ascii="Calibri" w:eastAsia="Calibri" w:hAnsi="Calibri" w:cs="Calibri"/>
                <w:noProof/>
              </w:rPr>
              <mc:AlternateContent>
                <mc:Choice Requires="wpg">
                  <w:drawing>
                    <wp:inline distT="0" distB="0" distL="0" distR="0" wp14:anchorId="6C763380" wp14:editId="0DA29902">
                      <wp:extent cx="37034" cy="4290"/>
                      <wp:effectExtent l="0" t="0" r="0" b="0"/>
                      <wp:docPr id="63960" name="Group 63960"/>
                      <wp:cNvGraphicFramePr/>
                      <a:graphic xmlns:a="http://schemas.openxmlformats.org/drawingml/2006/main">
                        <a:graphicData uri="http://schemas.microsoft.com/office/word/2010/wordprocessingGroup">
                          <wpg:wgp>
                            <wpg:cNvGrpSpPr/>
                            <wpg:grpSpPr>
                              <a:xfrm>
                                <a:off x="0" y="0"/>
                                <a:ext cx="37034" cy="4290"/>
                                <a:chOff x="0" y="0"/>
                                <a:chExt cx="37034" cy="4290"/>
                              </a:xfrm>
                            </wpg:grpSpPr>
                            <wps:wsp>
                              <wps:cNvPr id="3841" name="Shape 3841"/>
                              <wps:cNvSpPr/>
                              <wps:spPr>
                                <a:xfrm>
                                  <a:off x="0" y="0"/>
                                  <a:ext cx="37034" cy="0"/>
                                </a:xfrm>
                                <a:custGeom>
                                  <a:avLst/>
                                  <a:gdLst/>
                                  <a:ahLst/>
                                  <a:cxnLst/>
                                  <a:rect l="0" t="0" r="0" b="0"/>
                                  <a:pathLst>
                                    <a:path w="37034">
                                      <a:moveTo>
                                        <a:pt x="0" y="0"/>
                                      </a:moveTo>
                                      <a:lnTo>
                                        <a:pt x="37034" y="0"/>
                                      </a:lnTo>
                                    </a:path>
                                  </a:pathLst>
                                </a:custGeom>
                                <a:ln w="429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960" style="width:2.91606pt;height:0.337775pt;mso-position-horizontal-relative:char;mso-position-vertical-relative:line" coordsize="370,42">
                      <v:shape id="Shape 3841" style="position:absolute;width:370;height:0;left:0;top:0;" coordsize="37034,0" path="m0,0l37034,0">
                        <v:stroke weight="0.337775pt" endcap="flat" joinstyle="miter" miterlimit="10" on="true" color="#000000"/>
                        <v:fill on="false" color="#000000" opacity="0"/>
                      </v:shape>
                    </v:group>
                  </w:pict>
                </mc:Fallback>
              </mc:AlternateContent>
            </w:r>
            <w:r>
              <w:rPr>
                <w:rFonts w:ascii="Calibri" w:eastAsia="Calibri" w:hAnsi="Calibri" w:cs="Calibri"/>
                <w:sz w:val="19"/>
              </w:rPr>
              <w:t>flg1*CMF Cycles7</w:t>
            </w:r>
          </w:p>
        </w:tc>
        <w:tc>
          <w:tcPr>
            <w:tcW w:w="1439" w:type="dxa"/>
            <w:tcBorders>
              <w:top w:val="nil"/>
              <w:left w:val="nil"/>
              <w:bottom w:val="nil"/>
              <w:right w:val="nil"/>
            </w:tcBorders>
            <w:shd w:val="clear" w:color="auto" w:fill="EFEFEF"/>
          </w:tcPr>
          <w:p w14:paraId="1A4EFAB7" w14:textId="77777777" w:rsidR="00890157" w:rsidRDefault="00000000">
            <w:pPr>
              <w:spacing w:after="0" w:line="259" w:lineRule="auto"/>
              <w:ind w:left="0" w:firstLine="0"/>
              <w:jc w:val="left"/>
            </w:pPr>
            <w:r>
              <w:rPr>
                <w:sz w:val="19"/>
              </w:rPr>
              <w:t>-1.1621</w:t>
            </w:r>
          </w:p>
        </w:tc>
        <w:tc>
          <w:tcPr>
            <w:tcW w:w="1552" w:type="dxa"/>
            <w:tcBorders>
              <w:top w:val="nil"/>
              <w:left w:val="nil"/>
              <w:bottom w:val="nil"/>
              <w:right w:val="nil"/>
            </w:tcBorders>
            <w:shd w:val="clear" w:color="auto" w:fill="EFEFEF"/>
          </w:tcPr>
          <w:p w14:paraId="62F4FDA5" w14:textId="77777777" w:rsidR="00890157" w:rsidRDefault="00000000">
            <w:pPr>
              <w:spacing w:after="0" w:line="259" w:lineRule="auto"/>
              <w:ind w:left="0" w:firstLine="0"/>
              <w:jc w:val="left"/>
            </w:pPr>
            <w:r>
              <w:rPr>
                <w:sz w:val="19"/>
              </w:rPr>
              <w:t>0.3128</w:t>
            </w:r>
          </w:p>
        </w:tc>
        <w:tc>
          <w:tcPr>
            <w:tcW w:w="1185" w:type="dxa"/>
            <w:tcBorders>
              <w:top w:val="nil"/>
              <w:left w:val="nil"/>
              <w:bottom w:val="nil"/>
              <w:right w:val="nil"/>
            </w:tcBorders>
            <w:shd w:val="clear" w:color="auto" w:fill="EFEFEF"/>
          </w:tcPr>
          <w:p w14:paraId="6BB38180" w14:textId="77777777" w:rsidR="00890157" w:rsidRDefault="00000000">
            <w:pPr>
              <w:spacing w:after="0" w:line="259" w:lineRule="auto"/>
              <w:ind w:left="0" w:firstLine="0"/>
              <w:jc w:val="left"/>
            </w:pPr>
            <w:r>
              <w:rPr>
                <w:sz w:val="19"/>
              </w:rPr>
              <w:t>0.1354</w:t>
            </w:r>
          </w:p>
        </w:tc>
        <w:tc>
          <w:tcPr>
            <w:tcW w:w="806" w:type="dxa"/>
            <w:tcBorders>
              <w:top w:val="nil"/>
              <w:left w:val="nil"/>
              <w:bottom w:val="nil"/>
              <w:right w:val="nil"/>
            </w:tcBorders>
            <w:shd w:val="clear" w:color="auto" w:fill="EFEFEF"/>
          </w:tcPr>
          <w:p w14:paraId="607BEE2E" w14:textId="77777777" w:rsidR="00890157" w:rsidRDefault="00000000">
            <w:pPr>
              <w:spacing w:after="0" w:line="259" w:lineRule="auto"/>
              <w:ind w:left="0" w:firstLine="0"/>
              <w:jc w:val="left"/>
            </w:pPr>
            <w:r>
              <w:rPr>
                <w:i/>
                <w:sz w:val="19"/>
              </w:rPr>
              <w:t xml:space="preserve">&lt; </w:t>
            </w:r>
            <w:r>
              <w:rPr>
                <w:sz w:val="19"/>
              </w:rPr>
              <w:t>0</w:t>
            </w:r>
            <w:r>
              <w:rPr>
                <w:i/>
                <w:sz w:val="19"/>
              </w:rPr>
              <w:t>.</w:t>
            </w:r>
            <w:r>
              <w:rPr>
                <w:sz w:val="19"/>
              </w:rPr>
              <w:t>001</w:t>
            </w:r>
          </w:p>
        </w:tc>
      </w:tr>
      <w:tr w:rsidR="00890157" w14:paraId="2EAE4BA0" w14:textId="77777777">
        <w:trPr>
          <w:trHeight w:val="230"/>
        </w:trPr>
        <w:tc>
          <w:tcPr>
            <w:tcW w:w="3275" w:type="dxa"/>
            <w:tcBorders>
              <w:top w:val="nil"/>
              <w:left w:val="nil"/>
              <w:bottom w:val="nil"/>
              <w:right w:val="nil"/>
            </w:tcBorders>
          </w:tcPr>
          <w:p w14:paraId="32CD8827" w14:textId="77777777" w:rsidR="00890157" w:rsidRDefault="00000000">
            <w:pPr>
              <w:spacing w:after="0" w:line="259" w:lineRule="auto"/>
              <w:ind w:left="782" w:firstLine="0"/>
              <w:jc w:val="left"/>
            </w:pPr>
            <w:r>
              <w:rPr>
                <w:rFonts w:ascii="Calibri" w:eastAsia="Calibri" w:hAnsi="Calibri" w:cs="Calibri"/>
                <w:sz w:val="19"/>
              </w:rPr>
              <w:t>ER Status1*CMF Cycles6</w:t>
            </w:r>
          </w:p>
        </w:tc>
        <w:tc>
          <w:tcPr>
            <w:tcW w:w="1439" w:type="dxa"/>
            <w:tcBorders>
              <w:top w:val="nil"/>
              <w:left w:val="nil"/>
              <w:bottom w:val="nil"/>
              <w:right w:val="nil"/>
            </w:tcBorders>
          </w:tcPr>
          <w:p w14:paraId="11ED101F" w14:textId="77777777" w:rsidR="00890157" w:rsidRDefault="00000000">
            <w:pPr>
              <w:spacing w:after="0" w:line="259" w:lineRule="auto"/>
              <w:ind w:left="0" w:firstLine="0"/>
              <w:jc w:val="left"/>
            </w:pPr>
            <w:r>
              <w:rPr>
                <w:sz w:val="19"/>
              </w:rPr>
              <w:t>-1.3036</w:t>
            </w:r>
          </w:p>
        </w:tc>
        <w:tc>
          <w:tcPr>
            <w:tcW w:w="1552" w:type="dxa"/>
            <w:tcBorders>
              <w:top w:val="nil"/>
              <w:left w:val="nil"/>
              <w:bottom w:val="nil"/>
              <w:right w:val="nil"/>
            </w:tcBorders>
          </w:tcPr>
          <w:p w14:paraId="4E902178" w14:textId="77777777" w:rsidR="00890157" w:rsidRDefault="00000000">
            <w:pPr>
              <w:spacing w:after="0" w:line="259" w:lineRule="auto"/>
              <w:ind w:left="0" w:firstLine="0"/>
              <w:jc w:val="left"/>
            </w:pPr>
            <w:r>
              <w:rPr>
                <w:sz w:val="19"/>
              </w:rPr>
              <w:t>0.2716</w:t>
            </w:r>
          </w:p>
        </w:tc>
        <w:tc>
          <w:tcPr>
            <w:tcW w:w="1185" w:type="dxa"/>
            <w:tcBorders>
              <w:top w:val="nil"/>
              <w:left w:val="nil"/>
              <w:bottom w:val="nil"/>
              <w:right w:val="nil"/>
            </w:tcBorders>
          </w:tcPr>
          <w:p w14:paraId="0A60D8E1" w14:textId="77777777" w:rsidR="00890157" w:rsidRDefault="00000000">
            <w:pPr>
              <w:spacing w:after="0" w:line="259" w:lineRule="auto"/>
              <w:ind w:left="0" w:firstLine="0"/>
              <w:jc w:val="left"/>
            </w:pPr>
            <w:r>
              <w:rPr>
                <w:sz w:val="19"/>
              </w:rPr>
              <w:t>0.1070</w:t>
            </w:r>
          </w:p>
        </w:tc>
        <w:tc>
          <w:tcPr>
            <w:tcW w:w="806" w:type="dxa"/>
            <w:tcBorders>
              <w:top w:val="nil"/>
              <w:left w:val="nil"/>
              <w:bottom w:val="nil"/>
              <w:right w:val="nil"/>
            </w:tcBorders>
          </w:tcPr>
          <w:p w14:paraId="406CF2E0" w14:textId="77777777" w:rsidR="00890157" w:rsidRDefault="00000000">
            <w:pPr>
              <w:spacing w:after="0" w:line="259" w:lineRule="auto"/>
              <w:ind w:left="0" w:firstLine="0"/>
              <w:jc w:val="left"/>
            </w:pPr>
            <w:r>
              <w:rPr>
                <w:i/>
                <w:sz w:val="19"/>
              </w:rPr>
              <w:t xml:space="preserve">&lt; </w:t>
            </w:r>
            <w:r>
              <w:rPr>
                <w:sz w:val="19"/>
              </w:rPr>
              <w:t>0</w:t>
            </w:r>
            <w:r>
              <w:rPr>
                <w:i/>
                <w:sz w:val="19"/>
              </w:rPr>
              <w:t>.</w:t>
            </w:r>
            <w:r>
              <w:rPr>
                <w:sz w:val="19"/>
              </w:rPr>
              <w:t>001</w:t>
            </w:r>
          </w:p>
        </w:tc>
      </w:tr>
      <w:tr w:rsidR="00890157" w14:paraId="7295471F" w14:textId="77777777">
        <w:trPr>
          <w:trHeight w:val="230"/>
        </w:trPr>
        <w:tc>
          <w:tcPr>
            <w:tcW w:w="3275" w:type="dxa"/>
            <w:tcBorders>
              <w:top w:val="nil"/>
              <w:left w:val="nil"/>
              <w:bottom w:val="nil"/>
              <w:right w:val="nil"/>
            </w:tcBorders>
            <w:shd w:val="clear" w:color="auto" w:fill="EFEFEF"/>
          </w:tcPr>
          <w:p w14:paraId="6F980134" w14:textId="77777777" w:rsidR="00890157" w:rsidRDefault="00000000">
            <w:pPr>
              <w:spacing w:after="0" w:line="259" w:lineRule="auto"/>
              <w:ind w:left="782" w:firstLine="0"/>
              <w:jc w:val="left"/>
            </w:pPr>
            <w:r>
              <w:rPr>
                <w:rFonts w:ascii="Calibri" w:eastAsia="Calibri" w:hAnsi="Calibri" w:cs="Calibri"/>
                <w:sz w:val="19"/>
              </w:rPr>
              <w:t>ER Status1*CMF Cycles7</w:t>
            </w:r>
          </w:p>
        </w:tc>
        <w:tc>
          <w:tcPr>
            <w:tcW w:w="1439" w:type="dxa"/>
            <w:tcBorders>
              <w:top w:val="nil"/>
              <w:left w:val="nil"/>
              <w:bottom w:val="nil"/>
              <w:right w:val="nil"/>
            </w:tcBorders>
            <w:shd w:val="clear" w:color="auto" w:fill="EFEFEF"/>
          </w:tcPr>
          <w:p w14:paraId="35731E0E" w14:textId="77777777" w:rsidR="00890157" w:rsidRDefault="00000000">
            <w:pPr>
              <w:spacing w:after="0" w:line="259" w:lineRule="auto"/>
              <w:ind w:left="0" w:firstLine="0"/>
              <w:jc w:val="left"/>
            </w:pPr>
            <w:r>
              <w:rPr>
                <w:sz w:val="19"/>
              </w:rPr>
              <w:t>-1.3752</w:t>
            </w:r>
          </w:p>
        </w:tc>
        <w:tc>
          <w:tcPr>
            <w:tcW w:w="1552" w:type="dxa"/>
            <w:tcBorders>
              <w:top w:val="nil"/>
              <w:left w:val="nil"/>
              <w:bottom w:val="nil"/>
              <w:right w:val="nil"/>
            </w:tcBorders>
            <w:shd w:val="clear" w:color="auto" w:fill="EFEFEF"/>
          </w:tcPr>
          <w:p w14:paraId="1C54C3CC" w14:textId="77777777" w:rsidR="00890157" w:rsidRDefault="00000000">
            <w:pPr>
              <w:spacing w:after="0" w:line="259" w:lineRule="auto"/>
              <w:ind w:left="0" w:firstLine="0"/>
              <w:jc w:val="left"/>
            </w:pPr>
            <w:r>
              <w:rPr>
                <w:sz w:val="19"/>
              </w:rPr>
              <w:t>0.2528</w:t>
            </w:r>
          </w:p>
        </w:tc>
        <w:tc>
          <w:tcPr>
            <w:tcW w:w="1185" w:type="dxa"/>
            <w:tcBorders>
              <w:top w:val="nil"/>
              <w:left w:val="nil"/>
              <w:bottom w:val="nil"/>
              <w:right w:val="nil"/>
            </w:tcBorders>
            <w:shd w:val="clear" w:color="auto" w:fill="EFEFEF"/>
          </w:tcPr>
          <w:p w14:paraId="7AE8323C" w14:textId="77777777" w:rsidR="00890157" w:rsidRDefault="00000000">
            <w:pPr>
              <w:spacing w:after="0" w:line="259" w:lineRule="auto"/>
              <w:ind w:left="0" w:firstLine="0"/>
              <w:jc w:val="left"/>
            </w:pPr>
            <w:r>
              <w:rPr>
                <w:sz w:val="19"/>
              </w:rPr>
              <w:t>0.1371</w:t>
            </w:r>
          </w:p>
        </w:tc>
        <w:tc>
          <w:tcPr>
            <w:tcW w:w="806" w:type="dxa"/>
            <w:tcBorders>
              <w:top w:val="nil"/>
              <w:left w:val="nil"/>
              <w:bottom w:val="nil"/>
              <w:right w:val="nil"/>
            </w:tcBorders>
            <w:shd w:val="clear" w:color="auto" w:fill="EFEFEF"/>
          </w:tcPr>
          <w:p w14:paraId="38DC32CA" w14:textId="77777777" w:rsidR="00890157" w:rsidRDefault="00000000">
            <w:pPr>
              <w:spacing w:after="0" w:line="259" w:lineRule="auto"/>
              <w:ind w:left="0" w:firstLine="0"/>
              <w:jc w:val="left"/>
            </w:pPr>
            <w:r>
              <w:rPr>
                <w:i/>
                <w:sz w:val="19"/>
              </w:rPr>
              <w:t xml:space="preserve">&lt; </w:t>
            </w:r>
            <w:r>
              <w:rPr>
                <w:sz w:val="19"/>
              </w:rPr>
              <w:t>0</w:t>
            </w:r>
            <w:r>
              <w:rPr>
                <w:i/>
                <w:sz w:val="19"/>
              </w:rPr>
              <w:t>.</w:t>
            </w:r>
            <w:r>
              <w:rPr>
                <w:sz w:val="19"/>
              </w:rPr>
              <w:t>001</w:t>
            </w:r>
          </w:p>
        </w:tc>
      </w:tr>
    </w:tbl>
    <w:p w14:paraId="63D66500" w14:textId="77777777" w:rsidR="00890157" w:rsidRDefault="00000000">
      <w:pPr>
        <w:spacing w:after="649" w:line="262" w:lineRule="auto"/>
        <w:ind w:left="2801" w:right="233" w:hanging="2392"/>
        <w:jc w:val="left"/>
      </w:pPr>
      <w:r>
        <w:rPr>
          <w:rFonts w:ascii="Calibri" w:eastAsia="Calibri" w:hAnsi="Calibri" w:cs="Calibri"/>
          <w:sz w:val="20"/>
        </w:rPr>
        <w:t xml:space="preserve">Table 6.1: </w:t>
      </w:r>
      <w:r>
        <w:rPr>
          <w:sz w:val="20"/>
        </w:rPr>
        <w:t>Patients with age above 40 years: model variable coefficients, standard errors and variable importance.</w:t>
      </w:r>
    </w:p>
    <w:p w14:paraId="32ED8AD7" w14:textId="77777777" w:rsidR="00890157" w:rsidRDefault="00000000">
      <w:pPr>
        <w:spacing w:after="402"/>
        <w:ind w:left="-5" w:right="11"/>
      </w:pPr>
      <w:r>
        <w:t>The model formula for patients aged above 40 years is:</w:t>
      </w:r>
    </w:p>
    <w:p w14:paraId="5DF42BC7" w14:textId="77777777" w:rsidR="00890157" w:rsidRDefault="00000000">
      <w:pPr>
        <w:spacing w:after="225" w:line="265" w:lineRule="auto"/>
        <w:ind w:left="841"/>
        <w:jc w:val="left"/>
      </w:pPr>
      <w:r>
        <w:rPr>
          <w:i/>
        </w:rPr>
        <w:t>h</w:t>
      </w:r>
      <w:r>
        <w:rPr>
          <w:i/>
          <w:vertAlign w:val="subscript"/>
        </w:rPr>
        <w:t xml:space="preserve">above </w:t>
      </w:r>
      <w:r>
        <w:rPr>
          <w:vertAlign w:val="subscript"/>
        </w:rPr>
        <w:t>40</w:t>
      </w:r>
      <w:r>
        <w:t>(</w:t>
      </w:r>
      <w:r>
        <w:rPr>
          <w:i/>
        </w:rPr>
        <w:t>t</w:t>
      </w:r>
      <w:r>
        <w:t xml:space="preserve">) = </w:t>
      </w:r>
      <w:r>
        <w:rPr>
          <w:i/>
        </w:rPr>
        <w:t>h</w:t>
      </w:r>
      <w:r>
        <w:rPr>
          <w:vertAlign w:val="subscript"/>
        </w:rPr>
        <w:t>0</w:t>
      </w:r>
      <w:r>
        <w:rPr>
          <w:i/>
          <w:vertAlign w:val="subscript"/>
        </w:rPr>
        <w:t xml:space="preserve">,above </w:t>
      </w:r>
      <w:r>
        <w:rPr>
          <w:vertAlign w:val="subscript"/>
        </w:rPr>
        <w:t>40</w:t>
      </w:r>
      <w:r>
        <w:t>(</w:t>
      </w:r>
      <w:r>
        <w:rPr>
          <w:i/>
        </w:rPr>
        <w:t>t</w:t>
      </w:r>
      <w:r>
        <w:t>) exp (</w:t>
      </w:r>
      <w:r>
        <w:rPr>
          <w:rFonts w:ascii="Calibri" w:eastAsia="Calibri" w:hAnsi="Calibri" w:cs="Calibri"/>
        </w:rPr>
        <w:t>0.1439</w:t>
      </w:r>
      <w:r>
        <w:t>×</w:t>
      </w:r>
      <w:r>
        <w:rPr>
          <w:rFonts w:ascii="Calibri" w:eastAsia="Calibri" w:hAnsi="Calibri" w:cs="Calibri"/>
        </w:rPr>
        <w:t>Age diagnosis</w:t>
      </w:r>
    </w:p>
    <w:p w14:paraId="7B404AAE" w14:textId="77777777" w:rsidR="00890157" w:rsidRDefault="00000000">
      <w:pPr>
        <w:spacing w:after="225" w:line="265" w:lineRule="auto"/>
        <w:ind w:left="2182"/>
        <w:jc w:val="left"/>
      </w:pPr>
      <w:r>
        <w:rPr>
          <w:rFonts w:ascii="Calibri" w:eastAsia="Calibri" w:hAnsi="Calibri" w:cs="Calibri"/>
        </w:rPr>
        <w:t>+ 0.4732</w:t>
      </w:r>
      <w:r>
        <w:t>×</w:t>
      </w:r>
      <w:r>
        <w:rPr>
          <w:rFonts w:ascii="Calibri" w:eastAsia="Calibri" w:hAnsi="Calibri" w:cs="Calibri"/>
        </w:rPr>
        <w:t>Invasiveness flg1 + 0.5601</w:t>
      </w:r>
      <w:r>
        <w:t>×</w:t>
      </w:r>
      <w:r>
        <w:rPr>
          <w:rFonts w:ascii="Calibri" w:eastAsia="Calibri" w:hAnsi="Calibri" w:cs="Calibri"/>
        </w:rPr>
        <w:t xml:space="preserve">ER </w:t>
      </w:r>
      <w:r>
        <w:rPr>
          <w:rFonts w:ascii="Calibri" w:eastAsia="Calibri" w:hAnsi="Calibri" w:cs="Calibri"/>
          <w:noProof/>
        </w:rPr>
        <mc:AlternateContent>
          <mc:Choice Requires="wpg">
            <w:drawing>
              <wp:inline distT="0" distB="0" distL="0" distR="0" wp14:anchorId="31D49D98" wp14:editId="44AEAF14">
                <wp:extent cx="43637" cy="5055"/>
                <wp:effectExtent l="0" t="0" r="0" b="0"/>
                <wp:docPr id="64525" name="Group 64525"/>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3912" name="Shape 3912"/>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525" style="width:3.436pt;height:0.398pt;mso-position-horizontal-relative:char;mso-position-vertical-relative:line" coordsize="436,50">
                <v:shape id="Shape 3912"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Status1</w:t>
      </w:r>
    </w:p>
    <w:p w14:paraId="6C7DE9CC" w14:textId="77777777" w:rsidR="00890157" w:rsidRDefault="00000000">
      <w:pPr>
        <w:spacing w:after="225" w:line="265" w:lineRule="auto"/>
        <w:ind w:left="2182"/>
        <w:jc w:val="left"/>
      </w:pPr>
      <w:r>
        <w:rPr>
          <w:rFonts w:ascii="Calibri" w:eastAsia="Calibri" w:hAnsi="Calibri" w:cs="Calibri"/>
        </w:rPr>
        <w:t>+ 2.9075</w:t>
      </w:r>
      <w:r>
        <w:t>×</w:t>
      </w:r>
      <w:r>
        <w:rPr>
          <w:rFonts w:ascii="Calibri" w:eastAsia="Calibri" w:hAnsi="Calibri" w:cs="Calibri"/>
        </w:rPr>
        <w:t>CMF Cycles6 + 2.4294</w:t>
      </w:r>
      <w:r>
        <w:t>×</w:t>
      </w:r>
      <w:r>
        <w:rPr>
          <w:rFonts w:ascii="Calibri" w:eastAsia="Calibri" w:hAnsi="Calibri" w:cs="Calibri"/>
        </w:rPr>
        <w:t xml:space="preserve">CMF </w:t>
      </w:r>
      <w:r>
        <w:rPr>
          <w:rFonts w:ascii="Calibri" w:eastAsia="Calibri" w:hAnsi="Calibri" w:cs="Calibri"/>
          <w:noProof/>
        </w:rPr>
        <mc:AlternateContent>
          <mc:Choice Requires="wpg">
            <w:drawing>
              <wp:inline distT="0" distB="0" distL="0" distR="0" wp14:anchorId="7C7F6A74" wp14:editId="3F23DC53">
                <wp:extent cx="43637" cy="5055"/>
                <wp:effectExtent l="0" t="0" r="0" b="0"/>
                <wp:docPr id="64526" name="Group 64526"/>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3921" name="Shape 3921"/>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526" style="width:3.436pt;height:0.398pt;mso-position-horizontal-relative:char;mso-position-vertical-relative:line" coordsize="436,50">
                <v:shape id="Shape 3921"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Cycles7</w:t>
      </w:r>
    </w:p>
    <w:p w14:paraId="357F293A" w14:textId="77777777" w:rsidR="00890157" w:rsidRDefault="00000000">
      <w:pPr>
        <w:numPr>
          <w:ilvl w:val="0"/>
          <w:numId w:val="8"/>
        </w:numPr>
        <w:spacing w:after="221" w:line="265" w:lineRule="auto"/>
        <w:ind w:right="42" w:hanging="229"/>
        <w:jc w:val="left"/>
      </w:pPr>
      <w:r>
        <w:rPr>
          <w:rFonts w:ascii="Calibri" w:eastAsia="Calibri" w:hAnsi="Calibri" w:cs="Calibri"/>
        </w:rPr>
        <w:t>0.9312</w:t>
      </w:r>
      <w:r>
        <w:t>×</w:t>
      </w:r>
      <w:r>
        <w:rPr>
          <w:rFonts w:ascii="Calibri" w:eastAsia="Calibri" w:hAnsi="Calibri" w:cs="Calibri"/>
        </w:rPr>
        <w:t>Invasiveness flg1:CMF Cycles6</w:t>
      </w:r>
    </w:p>
    <w:p w14:paraId="6A5D621F" w14:textId="77777777" w:rsidR="00890157" w:rsidRDefault="00000000">
      <w:pPr>
        <w:numPr>
          <w:ilvl w:val="0"/>
          <w:numId w:val="8"/>
        </w:numPr>
        <w:spacing w:after="221" w:line="265" w:lineRule="auto"/>
        <w:ind w:right="42" w:hanging="229"/>
        <w:jc w:val="left"/>
      </w:pPr>
      <w:r>
        <w:rPr>
          <w:rFonts w:ascii="Calibri" w:eastAsia="Calibri" w:hAnsi="Calibri" w:cs="Calibri"/>
        </w:rPr>
        <w:t>1.1621</w:t>
      </w:r>
      <w:r>
        <w:t>×</w:t>
      </w:r>
      <w:r>
        <w:rPr>
          <w:rFonts w:ascii="Calibri" w:eastAsia="Calibri" w:hAnsi="Calibri" w:cs="Calibri"/>
        </w:rPr>
        <w:t>Invasiveness flg1:CMF Cycles7</w:t>
      </w:r>
    </w:p>
    <w:p w14:paraId="1B8A271D" w14:textId="77777777" w:rsidR="00890157" w:rsidRDefault="00000000">
      <w:pPr>
        <w:numPr>
          <w:ilvl w:val="0"/>
          <w:numId w:val="8"/>
        </w:numPr>
        <w:spacing w:after="225" w:line="265" w:lineRule="auto"/>
        <w:ind w:right="42" w:hanging="229"/>
        <w:jc w:val="left"/>
      </w:pPr>
      <w:r>
        <w:rPr>
          <w:rFonts w:ascii="Calibri" w:eastAsia="Calibri" w:hAnsi="Calibri" w:cs="Calibri"/>
        </w:rPr>
        <w:t>1.3036</w:t>
      </w:r>
      <w:r>
        <w:t>×</w:t>
      </w:r>
      <w:r>
        <w:rPr>
          <w:rFonts w:ascii="Calibri" w:eastAsia="Calibri" w:hAnsi="Calibri" w:cs="Calibri"/>
        </w:rPr>
        <w:t>ER Status1:CMF Cycles6</w:t>
      </w:r>
    </w:p>
    <w:p w14:paraId="1E0B53F0" w14:textId="77777777" w:rsidR="00890157" w:rsidRDefault="00000000">
      <w:pPr>
        <w:numPr>
          <w:ilvl w:val="0"/>
          <w:numId w:val="8"/>
        </w:numPr>
        <w:spacing w:after="674" w:line="265" w:lineRule="auto"/>
        <w:ind w:right="42" w:hanging="229"/>
        <w:jc w:val="left"/>
      </w:pPr>
      <w:r>
        <w:rPr>
          <w:rFonts w:ascii="Calibri" w:eastAsia="Calibri" w:hAnsi="Calibri" w:cs="Calibri"/>
        </w:rPr>
        <w:t>1.3752</w:t>
      </w:r>
      <w:r>
        <w:t>×</w:t>
      </w:r>
      <w:r>
        <w:rPr>
          <w:rFonts w:ascii="Calibri" w:eastAsia="Calibri" w:hAnsi="Calibri" w:cs="Calibri"/>
        </w:rPr>
        <w:t>ER Status1:CMF Cycles7</w:t>
      </w:r>
      <w:r>
        <w:t>)</w:t>
      </w:r>
    </w:p>
    <w:p w14:paraId="339FCDD8" w14:textId="77777777" w:rsidR="00890157" w:rsidRDefault="00000000">
      <w:pPr>
        <w:ind w:left="-5" w:right="11"/>
      </w:pPr>
      <w:r>
        <w:t xml:space="preserve">From the results, variables </w:t>
      </w:r>
      <w:r>
        <w:rPr>
          <w:rFonts w:ascii="Calibri" w:eastAsia="Calibri" w:hAnsi="Calibri" w:cs="Calibri"/>
        </w:rPr>
        <w:t xml:space="preserve">Age </w:t>
      </w:r>
      <w:r>
        <w:rPr>
          <w:rFonts w:ascii="Calibri" w:eastAsia="Calibri" w:hAnsi="Calibri" w:cs="Calibri"/>
          <w:noProof/>
        </w:rPr>
        <mc:AlternateContent>
          <mc:Choice Requires="wpg">
            <w:drawing>
              <wp:inline distT="0" distB="0" distL="0" distR="0" wp14:anchorId="5DC8437A" wp14:editId="66D18BAA">
                <wp:extent cx="43637" cy="5055"/>
                <wp:effectExtent l="0" t="0" r="0" b="0"/>
                <wp:docPr id="64527" name="Group 64527"/>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3954" name="Shape 3954"/>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527" style="width:3.436pt;height:0.398pt;mso-position-horizontal-relative:char;mso-position-vertical-relative:line" coordsize="436,50">
                <v:shape id="Shape 3954"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diagnosis</w:t>
      </w:r>
      <w:r>
        <w:t xml:space="preserve">, </w:t>
      </w:r>
      <w:r>
        <w:rPr>
          <w:rFonts w:ascii="Calibri" w:eastAsia="Calibri" w:hAnsi="Calibri" w:cs="Calibri"/>
        </w:rPr>
        <w:t xml:space="preserve">Invasiveness </w:t>
      </w:r>
      <w:r>
        <w:rPr>
          <w:rFonts w:ascii="Calibri" w:eastAsia="Calibri" w:hAnsi="Calibri" w:cs="Calibri"/>
          <w:noProof/>
        </w:rPr>
        <mc:AlternateContent>
          <mc:Choice Requires="wpg">
            <w:drawing>
              <wp:inline distT="0" distB="0" distL="0" distR="0" wp14:anchorId="0FE7EBA0" wp14:editId="4F471E0F">
                <wp:extent cx="43637" cy="5055"/>
                <wp:effectExtent l="0" t="0" r="0" b="0"/>
                <wp:docPr id="64528" name="Group 64528"/>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3958" name="Shape 3958"/>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528" style="width:3.436pt;height:0.398pt;mso-position-horizontal-relative:char;mso-position-vertical-relative:line" coordsize="436,50">
                <v:shape id="Shape 3958"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flg1</w:t>
      </w:r>
      <w:r>
        <w:t xml:space="preserve">, </w:t>
      </w:r>
      <w:r>
        <w:rPr>
          <w:rFonts w:ascii="Calibri" w:eastAsia="Calibri" w:hAnsi="Calibri" w:cs="Calibri"/>
        </w:rPr>
        <w:t>ER Status1</w:t>
      </w:r>
      <w:r>
        <w:t xml:space="preserve">, </w:t>
      </w:r>
      <w:r>
        <w:rPr>
          <w:rFonts w:ascii="Calibri" w:eastAsia="Calibri" w:hAnsi="Calibri" w:cs="Calibri"/>
        </w:rPr>
        <w:t>CMF Cycles6</w:t>
      </w:r>
      <w:r>
        <w:t xml:space="preserve">, and </w:t>
      </w:r>
      <w:r>
        <w:rPr>
          <w:rFonts w:ascii="Calibri" w:eastAsia="Calibri" w:hAnsi="Calibri" w:cs="Calibri"/>
        </w:rPr>
        <w:t xml:space="preserve">CMF </w:t>
      </w:r>
      <w:r>
        <w:rPr>
          <w:rFonts w:ascii="Calibri" w:eastAsia="Calibri" w:hAnsi="Calibri" w:cs="Calibri"/>
          <w:noProof/>
        </w:rPr>
        <mc:AlternateContent>
          <mc:Choice Requires="wpg">
            <w:drawing>
              <wp:inline distT="0" distB="0" distL="0" distR="0" wp14:anchorId="7659037B" wp14:editId="4FE78450">
                <wp:extent cx="43637" cy="5055"/>
                <wp:effectExtent l="0" t="0" r="0" b="0"/>
                <wp:docPr id="64529" name="Group 64529"/>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3971" name="Shape 3971"/>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529" style="width:3.436pt;height:0.398pt;mso-position-horizontal-relative:char;mso-position-vertical-relative:line" coordsize="436,50">
                <v:shape id="Shape 3971"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Cycles7 </w:t>
      </w:r>
      <w:r>
        <w:t>all have a positive effect on the hazard ratio, which means that for a patient who aged above 40 years old, with retaining other variable constant, her risk of developing CIA increases as her age increases, or if she is experiencing invasive breast cancer, or is ER-positive, or if she is treated with 6 or 7 chemotherapy cycles. However, it should also be noticed that all the interaction terms (</w:t>
      </w:r>
      <w:r>
        <w:rPr>
          <w:rFonts w:ascii="Calibri" w:eastAsia="Calibri" w:hAnsi="Calibri" w:cs="Calibri"/>
        </w:rPr>
        <w:t xml:space="preserve">Invasiveness flg:CMF Cycles </w:t>
      </w:r>
      <w:r>
        <w:t xml:space="preserve">and </w:t>
      </w:r>
      <w:r>
        <w:rPr>
          <w:rFonts w:ascii="Calibri" w:eastAsia="Calibri" w:hAnsi="Calibri" w:cs="Calibri"/>
        </w:rPr>
        <w:t xml:space="preserve">ER Status:CMF </w:t>
      </w:r>
      <w:r>
        <w:rPr>
          <w:rFonts w:ascii="Calibri" w:eastAsia="Calibri" w:hAnsi="Calibri" w:cs="Calibri"/>
          <w:noProof/>
        </w:rPr>
        <mc:AlternateContent>
          <mc:Choice Requires="wpg">
            <w:drawing>
              <wp:inline distT="0" distB="0" distL="0" distR="0" wp14:anchorId="7FCBCA00" wp14:editId="48115324">
                <wp:extent cx="43637" cy="5055"/>
                <wp:effectExtent l="0" t="0" r="0" b="0"/>
                <wp:docPr id="64530" name="Group 64530"/>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3987" name="Shape 3987"/>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530" style="width:3.436pt;height:0.398pt;mso-position-horizontal-relative:char;mso-position-vertical-relative:line" coordsize="436,50">
                <v:shape id="Shape 3987"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Cycles</w:t>
      </w:r>
      <w:r>
        <w:t>) introduce negative effects on the risk of CIA.</w:t>
      </w:r>
    </w:p>
    <w:p w14:paraId="14A89F07" w14:textId="77777777" w:rsidR="00890157" w:rsidRDefault="00000000">
      <w:pPr>
        <w:spacing w:after="517"/>
        <w:ind w:left="-5" w:right="314"/>
      </w:pPr>
      <w:r>
        <w:t>To further illustrate the interpretation of these coefficients, suppose there is a patient who is aged 42 years old with invasive cancer, is identified with negative ER status at disease diagnosis, and received 6 CMF cycles as her treatment. Her hazard ratio of developing CIA at the 6</w:t>
      </w:r>
      <w:r>
        <w:rPr>
          <w:i/>
          <w:vertAlign w:val="superscript"/>
        </w:rPr>
        <w:t xml:space="preserve">th </w:t>
      </w:r>
      <w:r>
        <w:t>month is:</w:t>
      </w:r>
    </w:p>
    <w:p w14:paraId="23E994EE" w14:textId="77777777" w:rsidR="00890157" w:rsidRDefault="00000000">
      <w:pPr>
        <w:spacing w:after="231" w:line="259" w:lineRule="auto"/>
        <w:ind w:left="-5" w:right="11"/>
      </w:pPr>
      <w:r>
        <w:rPr>
          <w:i/>
        </w:rPr>
        <w:lastRenderedPageBreak/>
        <w:t>h</w:t>
      </w:r>
      <w:r>
        <w:t>(6) =</w:t>
      </w:r>
      <w:r>
        <w:rPr>
          <w:i/>
        </w:rPr>
        <w:t>h</w:t>
      </w:r>
      <w:r>
        <w:rPr>
          <w:vertAlign w:val="subscript"/>
        </w:rPr>
        <w:t>0</w:t>
      </w:r>
      <w:r>
        <w:t>(6) exp (0</w:t>
      </w:r>
      <w:r>
        <w:rPr>
          <w:i/>
        </w:rPr>
        <w:t>.</w:t>
      </w:r>
      <w:r>
        <w:t>1439 × (42 − 41) + 0</w:t>
      </w:r>
      <w:r>
        <w:rPr>
          <w:i/>
        </w:rPr>
        <w:t>.</w:t>
      </w:r>
      <w:r>
        <w:t>4732 × 1 + 0</w:t>
      </w:r>
      <w:r>
        <w:rPr>
          <w:i/>
        </w:rPr>
        <w:t>.</w:t>
      </w:r>
      <w:r>
        <w:t>5601 × 0 + 2</w:t>
      </w:r>
      <w:r>
        <w:rPr>
          <w:i/>
        </w:rPr>
        <w:t>.</w:t>
      </w:r>
      <w:r>
        <w:t>9075 × 1 + 2</w:t>
      </w:r>
      <w:r>
        <w:rPr>
          <w:i/>
        </w:rPr>
        <w:t>.</w:t>
      </w:r>
      <w:r>
        <w:t>4294 × 0</w:t>
      </w:r>
    </w:p>
    <w:p w14:paraId="53032994" w14:textId="77777777" w:rsidR="00890157" w:rsidRDefault="00000000">
      <w:pPr>
        <w:spacing w:after="232" w:line="259" w:lineRule="auto"/>
        <w:ind w:left="693" w:right="11"/>
      </w:pPr>
      <w:r>
        <w:t>− 0</w:t>
      </w:r>
      <w:r>
        <w:rPr>
          <w:i/>
        </w:rPr>
        <w:t>.</w:t>
      </w:r>
      <w:r>
        <w:t>9312 × 1 − 1</w:t>
      </w:r>
      <w:r>
        <w:rPr>
          <w:i/>
        </w:rPr>
        <w:t>.</w:t>
      </w:r>
      <w:r>
        <w:t>1621 × 0 − 1</w:t>
      </w:r>
      <w:r>
        <w:rPr>
          <w:i/>
        </w:rPr>
        <w:t>.</w:t>
      </w:r>
      <w:r>
        <w:t>3036 × 0 − 1</w:t>
      </w:r>
      <w:r>
        <w:rPr>
          <w:i/>
        </w:rPr>
        <w:t>.</w:t>
      </w:r>
      <w:r>
        <w:t>3752 × 0</w:t>
      </w:r>
    </w:p>
    <w:p w14:paraId="3B5EF8AB" w14:textId="77777777" w:rsidR="00890157" w:rsidRDefault="00000000">
      <w:pPr>
        <w:spacing w:after="237" w:line="259" w:lineRule="auto"/>
        <w:ind w:left="475" w:right="11"/>
      </w:pPr>
      <w:r>
        <w:t>=</w:t>
      </w:r>
      <w:r>
        <w:rPr>
          <w:i/>
        </w:rPr>
        <w:t>h</w:t>
      </w:r>
      <w:r>
        <w:rPr>
          <w:vertAlign w:val="subscript"/>
        </w:rPr>
        <w:t>0</w:t>
      </w:r>
      <w:r>
        <w:t>(6) exp (2</w:t>
      </w:r>
      <w:r>
        <w:rPr>
          <w:i/>
        </w:rPr>
        <w:t>.</w:t>
      </w:r>
      <w:r>
        <w:t>5934)</w:t>
      </w:r>
    </w:p>
    <w:p w14:paraId="45769329" w14:textId="77777777" w:rsidR="00890157" w:rsidRDefault="00000000">
      <w:pPr>
        <w:spacing w:after="372"/>
        <w:ind w:left="475" w:right="11"/>
      </w:pPr>
      <w:r>
        <w:t>=</w:t>
      </w:r>
      <w:r>
        <w:rPr>
          <w:i/>
        </w:rPr>
        <w:t>h</w:t>
      </w:r>
      <w:r>
        <w:rPr>
          <w:vertAlign w:val="subscript"/>
        </w:rPr>
        <w:t>0</w:t>
      </w:r>
      <w:r>
        <w:t>(6) × 13</w:t>
      </w:r>
      <w:r>
        <w:rPr>
          <w:i/>
        </w:rPr>
        <w:t>.</w:t>
      </w:r>
      <w:r>
        <w:t>37517</w:t>
      </w:r>
    </w:p>
    <w:p w14:paraId="70F859F8" w14:textId="77777777" w:rsidR="00890157" w:rsidRDefault="00000000">
      <w:pPr>
        <w:ind w:left="-5" w:right="314"/>
      </w:pPr>
      <w:r>
        <w:t>Thus she is 13.3752 times more likely to develop CIA at the 6</w:t>
      </w:r>
      <w:r>
        <w:rPr>
          <w:i/>
          <w:vertAlign w:val="superscript"/>
        </w:rPr>
        <w:t xml:space="preserve">th </w:t>
      </w:r>
      <w:r>
        <w:t xml:space="preserve">month, compared to a patient aged 41 years old, without invasive cancer and is ER-negative, and receives 1 cycle of CMF, whose hazard of developing CIA is equal to the baseline hazard </w:t>
      </w:r>
      <w:r>
        <w:rPr>
          <w:i/>
        </w:rPr>
        <w:t>h</w:t>
      </w:r>
      <w:r>
        <w:rPr>
          <w:vertAlign w:val="subscript"/>
        </w:rPr>
        <w:t>0</w:t>
      </w:r>
      <w:r>
        <w:t>(6).</w:t>
      </w:r>
    </w:p>
    <w:p w14:paraId="02A06347" w14:textId="77777777" w:rsidR="00890157" w:rsidRDefault="00000000">
      <w:pPr>
        <w:spacing w:after="4"/>
        <w:ind w:left="-5" w:right="314"/>
      </w:pPr>
      <w:r>
        <w:t xml:space="preserve">Even though all the interaction terms will decrease the hazard ratio of developing CIA, the positive effect introduced by the first-order main effects cannot vanish. For example, to enable the maximum negative effects from the interaction terms, the patient should be ER-positive and receiving 7 CMF cycles, and the cancer should be invasive, together these will create a decrease in hazard ratio with a factor of </w:t>
      </w:r>
      <w:r>
        <w:rPr>
          <w:i/>
        </w:rPr>
        <w:t>exp</w:t>
      </w:r>
      <w:r>
        <w:t>(−1</w:t>
      </w:r>
      <w:r>
        <w:rPr>
          <w:i/>
        </w:rPr>
        <w:t>.</w:t>
      </w:r>
      <w:r>
        <w:t>1621 − 1</w:t>
      </w:r>
      <w:r>
        <w:rPr>
          <w:i/>
        </w:rPr>
        <w:t>.</w:t>
      </w:r>
      <w:r>
        <w:t xml:space="preserve">3752) = </w:t>
      </w:r>
      <w:r>
        <w:rPr>
          <w:i/>
        </w:rPr>
        <w:t>exp</w:t>
      </w:r>
      <w:r>
        <w:t>(−2</w:t>
      </w:r>
      <w:r>
        <w:rPr>
          <w:i/>
        </w:rPr>
        <w:t>.</w:t>
      </w:r>
      <w:r>
        <w:t xml:space="preserve">5373), however, the main effects will introduce a factor of </w:t>
      </w:r>
      <w:r>
        <w:rPr>
          <w:i/>
        </w:rPr>
        <w:t>exp</w:t>
      </w:r>
      <w:r>
        <w:t>(0</w:t>
      </w:r>
      <w:r>
        <w:rPr>
          <w:i/>
        </w:rPr>
        <w:t>.</w:t>
      </w:r>
      <w:r>
        <w:t>4732+0</w:t>
      </w:r>
      <w:r>
        <w:rPr>
          <w:i/>
        </w:rPr>
        <w:t>.</w:t>
      </w:r>
      <w:r>
        <w:t>5601+ 2</w:t>
      </w:r>
      <w:r>
        <w:rPr>
          <w:i/>
        </w:rPr>
        <w:t>.</w:t>
      </w:r>
      <w:r>
        <w:t xml:space="preserve">4294) = </w:t>
      </w:r>
      <w:r>
        <w:rPr>
          <w:i/>
        </w:rPr>
        <w:t>exp</w:t>
      </w:r>
      <w:r>
        <w:t>(3</w:t>
      </w:r>
      <w:r>
        <w:rPr>
          <w:i/>
        </w:rPr>
        <w:t>.</w:t>
      </w:r>
      <w:r>
        <w:t xml:space="preserve">4627), therefore, the hazard ratio will still increase by </w:t>
      </w:r>
      <w:r>
        <w:rPr>
          <w:i/>
        </w:rPr>
        <w:t>exp</w:t>
      </w:r>
      <w:r>
        <w:t>(−2</w:t>
      </w:r>
      <w:r>
        <w:rPr>
          <w:i/>
        </w:rPr>
        <w:t>.</w:t>
      </w:r>
      <w:r>
        <w:t>5373 +</w:t>
      </w:r>
    </w:p>
    <w:p w14:paraId="5E0D48B9" w14:textId="77777777" w:rsidR="00890157" w:rsidRDefault="00000000">
      <w:pPr>
        <w:spacing w:after="543"/>
        <w:ind w:left="-5" w:right="11"/>
      </w:pPr>
      <w:r>
        <w:t>3</w:t>
      </w:r>
      <w:r>
        <w:rPr>
          <w:i/>
        </w:rPr>
        <w:t>.</w:t>
      </w:r>
      <w:r>
        <w:t>4627) = 2</w:t>
      </w:r>
      <w:r>
        <w:rPr>
          <w:i/>
        </w:rPr>
        <w:t>.</w:t>
      </w:r>
      <w:r>
        <w:t>522877.</w:t>
      </w:r>
    </w:p>
    <w:p w14:paraId="3EABC850" w14:textId="77777777" w:rsidR="00890157" w:rsidRDefault="00000000">
      <w:pPr>
        <w:pStyle w:val="Heading4"/>
        <w:tabs>
          <w:tab w:val="center" w:pos="2410"/>
        </w:tabs>
        <w:spacing w:after="639"/>
        <w:ind w:left="-15" w:firstLine="0"/>
      </w:pPr>
      <w:r>
        <w:t>6.1.2</w:t>
      </w:r>
      <w:r>
        <w:tab/>
        <w:t>Patients with age below 40</w:t>
      </w:r>
    </w:p>
    <w:tbl>
      <w:tblPr>
        <w:tblStyle w:val="TableGrid"/>
        <w:tblW w:w="8257" w:type="dxa"/>
        <w:tblInd w:w="0" w:type="dxa"/>
        <w:tblCellMar>
          <w:top w:w="9" w:type="dxa"/>
          <w:right w:w="101" w:type="dxa"/>
        </w:tblCellMar>
        <w:tblLook w:val="04A0" w:firstRow="1" w:lastRow="0" w:firstColumn="1" w:lastColumn="0" w:noHBand="0" w:noVBand="1"/>
      </w:tblPr>
      <w:tblGrid>
        <w:gridCol w:w="3069"/>
        <w:gridCol w:w="1191"/>
        <w:gridCol w:w="1625"/>
        <w:gridCol w:w="1479"/>
        <w:gridCol w:w="893"/>
      </w:tblGrid>
      <w:tr w:rsidR="00890157" w14:paraId="7BCC03FA" w14:textId="77777777">
        <w:trPr>
          <w:trHeight w:val="212"/>
        </w:trPr>
        <w:tc>
          <w:tcPr>
            <w:tcW w:w="3069" w:type="dxa"/>
            <w:tcBorders>
              <w:top w:val="nil"/>
              <w:left w:val="nil"/>
              <w:bottom w:val="single" w:sz="3" w:space="0" w:color="000000"/>
              <w:right w:val="nil"/>
            </w:tcBorders>
          </w:tcPr>
          <w:p w14:paraId="5F306D24" w14:textId="77777777" w:rsidR="00890157" w:rsidRDefault="00000000">
            <w:pPr>
              <w:spacing w:after="0" w:line="259" w:lineRule="auto"/>
              <w:ind w:left="0" w:right="101" w:firstLine="0"/>
              <w:jc w:val="right"/>
            </w:pPr>
            <w:r>
              <w:rPr>
                <w:b/>
                <w:sz w:val="19"/>
              </w:rPr>
              <w:t>Variable</w:t>
            </w:r>
          </w:p>
        </w:tc>
        <w:tc>
          <w:tcPr>
            <w:tcW w:w="1191" w:type="dxa"/>
            <w:tcBorders>
              <w:top w:val="nil"/>
              <w:left w:val="nil"/>
              <w:bottom w:val="single" w:sz="3" w:space="0" w:color="000000"/>
              <w:right w:val="nil"/>
            </w:tcBorders>
          </w:tcPr>
          <w:p w14:paraId="5FD7F43D" w14:textId="77777777" w:rsidR="00890157" w:rsidRDefault="00000000">
            <w:pPr>
              <w:spacing w:after="0" w:line="259" w:lineRule="auto"/>
              <w:ind w:left="0" w:firstLine="0"/>
              <w:jc w:val="left"/>
            </w:pPr>
            <w:r>
              <w:rPr>
                <w:b/>
                <w:sz w:val="19"/>
              </w:rPr>
              <w:t>Coefficient</w:t>
            </w:r>
          </w:p>
        </w:tc>
        <w:tc>
          <w:tcPr>
            <w:tcW w:w="1625" w:type="dxa"/>
            <w:tcBorders>
              <w:top w:val="nil"/>
              <w:left w:val="nil"/>
              <w:bottom w:val="single" w:sz="3" w:space="0" w:color="000000"/>
              <w:right w:val="nil"/>
            </w:tcBorders>
          </w:tcPr>
          <w:p w14:paraId="7AC1B328" w14:textId="77777777" w:rsidR="00890157" w:rsidRDefault="00000000">
            <w:pPr>
              <w:spacing w:after="0" w:line="259" w:lineRule="auto"/>
              <w:ind w:left="0" w:firstLine="0"/>
              <w:jc w:val="left"/>
            </w:pPr>
            <w:r>
              <w:rPr>
                <w:b/>
                <w:sz w:val="19"/>
              </w:rPr>
              <w:t>exp(coefficient)</w:t>
            </w:r>
          </w:p>
        </w:tc>
        <w:tc>
          <w:tcPr>
            <w:tcW w:w="1479" w:type="dxa"/>
            <w:tcBorders>
              <w:top w:val="nil"/>
              <w:left w:val="nil"/>
              <w:bottom w:val="single" w:sz="3" w:space="0" w:color="000000"/>
              <w:right w:val="nil"/>
            </w:tcBorders>
          </w:tcPr>
          <w:p w14:paraId="7402EE0E" w14:textId="77777777" w:rsidR="00890157" w:rsidRDefault="00000000">
            <w:pPr>
              <w:spacing w:after="0" w:line="259" w:lineRule="auto"/>
              <w:ind w:left="0" w:firstLine="0"/>
              <w:jc w:val="left"/>
            </w:pPr>
            <w:r>
              <w:rPr>
                <w:b/>
                <w:sz w:val="19"/>
              </w:rPr>
              <w:t>se(coefficient)</w:t>
            </w:r>
          </w:p>
        </w:tc>
        <w:tc>
          <w:tcPr>
            <w:tcW w:w="893" w:type="dxa"/>
            <w:tcBorders>
              <w:top w:val="nil"/>
              <w:left w:val="nil"/>
              <w:bottom w:val="single" w:sz="3" w:space="0" w:color="000000"/>
              <w:right w:val="nil"/>
            </w:tcBorders>
          </w:tcPr>
          <w:p w14:paraId="2F7377E9" w14:textId="77777777" w:rsidR="00890157" w:rsidRDefault="00000000">
            <w:pPr>
              <w:spacing w:after="0" w:line="259" w:lineRule="auto"/>
              <w:ind w:left="0" w:firstLine="0"/>
              <w:jc w:val="left"/>
            </w:pPr>
            <w:r>
              <w:rPr>
                <w:b/>
                <w:sz w:val="19"/>
              </w:rPr>
              <w:t>Pr(</w:t>
            </w:r>
            <w:r>
              <w:rPr>
                <w:i/>
                <w:sz w:val="19"/>
              </w:rPr>
              <w:t xml:space="preserve">&gt; </w:t>
            </w:r>
            <w:r>
              <w:rPr>
                <w:sz w:val="19"/>
              </w:rPr>
              <w:t>|</w:t>
            </w:r>
            <w:r>
              <w:rPr>
                <w:i/>
                <w:sz w:val="19"/>
              </w:rPr>
              <w:t>z</w:t>
            </w:r>
            <w:r>
              <w:rPr>
                <w:sz w:val="19"/>
              </w:rPr>
              <w:t>|</w:t>
            </w:r>
            <w:r>
              <w:rPr>
                <w:b/>
                <w:sz w:val="19"/>
              </w:rPr>
              <w:t>)</w:t>
            </w:r>
          </w:p>
        </w:tc>
      </w:tr>
      <w:tr w:rsidR="00890157" w14:paraId="73DE735C" w14:textId="77777777">
        <w:trPr>
          <w:trHeight w:val="233"/>
        </w:trPr>
        <w:tc>
          <w:tcPr>
            <w:tcW w:w="3069" w:type="dxa"/>
            <w:tcBorders>
              <w:top w:val="single" w:sz="3" w:space="0" w:color="000000"/>
              <w:left w:val="nil"/>
              <w:bottom w:val="nil"/>
              <w:right w:val="nil"/>
            </w:tcBorders>
            <w:shd w:val="clear" w:color="auto" w:fill="EFEFEF"/>
          </w:tcPr>
          <w:p w14:paraId="5CC181F5" w14:textId="77777777" w:rsidR="00890157" w:rsidRDefault="00000000">
            <w:pPr>
              <w:spacing w:after="0" w:line="259" w:lineRule="auto"/>
              <w:ind w:left="0" w:right="101" w:firstLine="0"/>
              <w:jc w:val="right"/>
            </w:pPr>
            <w:r>
              <w:rPr>
                <w:rFonts w:ascii="Calibri" w:eastAsia="Calibri" w:hAnsi="Calibri" w:cs="Calibri"/>
                <w:sz w:val="19"/>
              </w:rPr>
              <w:t xml:space="preserve">Age </w:t>
            </w:r>
            <w:r>
              <w:rPr>
                <w:rFonts w:ascii="Calibri" w:eastAsia="Calibri" w:hAnsi="Calibri" w:cs="Calibri"/>
                <w:noProof/>
              </w:rPr>
              <mc:AlternateContent>
                <mc:Choice Requires="wpg">
                  <w:drawing>
                    <wp:inline distT="0" distB="0" distL="0" distR="0" wp14:anchorId="5BAF70B5" wp14:editId="7483A76B">
                      <wp:extent cx="37034" cy="4290"/>
                      <wp:effectExtent l="0" t="0" r="0" b="0"/>
                      <wp:docPr id="62013" name="Group 62013"/>
                      <wp:cNvGraphicFramePr/>
                      <a:graphic xmlns:a="http://schemas.openxmlformats.org/drawingml/2006/main">
                        <a:graphicData uri="http://schemas.microsoft.com/office/word/2010/wordprocessingGroup">
                          <wpg:wgp>
                            <wpg:cNvGrpSpPr/>
                            <wpg:grpSpPr>
                              <a:xfrm>
                                <a:off x="0" y="0"/>
                                <a:ext cx="37034" cy="4290"/>
                                <a:chOff x="0" y="0"/>
                                <a:chExt cx="37034" cy="4290"/>
                              </a:xfrm>
                            </wpg:grpSpPr>
                            <wps:wsp>
                              <wps:cNvPr id="4137" name="Shape 4137"/>
                              <wps:cNvSpPr/>
                              <wps:spPr>
                                <a:xfrm>
                                  <a:off x="0" y="0"/>
                                  <a:ext cx="37034" cy="0"/>
                                </a:xfrm>
                                <a:custGeom>
                                  <a:avLst/>
                                  <a:gdLst/>
                                  <a:ahLst/>
                                  <a:cxnLst/>
                                  <a:rect l="0" t="0" r="0" b="0"/>
                                  <a:pathLst>
                                    <a:path w="37034">
                                      <a:moveTo>
                                        <a:pt x="0" y="0"/>
                                      </a:moveTo>
                                      <a:lnTo>
                                        <a:pt x="37034" y="0"/>
                                      </a:lnTo>
                                    </a:path>
                                  </a:pathLst>
                                </a:custGeom>
                                <a:ln w="429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013" style="width:2.91606pt;height:0.337775pt;mso-position-horizontal-relative:char;mso-position-vertical-relative:line" coordsize="370,42">
                      <v:shape id="Shape 4137" style="position:absolute;width:370;height:0;left:0;top:0;" coordsize="37034,0" path="m0,0l37034,0">
                        <v:stroke weight="0.337775pt" endcap="flat" joinstyle="miter" miterlimit="10" on="true" color="#000000"/>
                        <v:fill on="false" color="#000000" opacity="0"/>
                      </v:shape>
                    </v:group>
                  </w:pict>
                </mc:Fallback>
              </mc:AlternateContent>
            </w:r>
            <w:r>
              <w:rPr>
                <w:rFonts w:ascii="Calibri" w:eastAsia="Calibri" w:hAnsi="Calibri" w:cs="Calibri"/>
                <w:sz w:val="19"/>
              </w:rPr>
              <w:t>diagnosis</w:t>
            </w:r>
          </w:p>
        </w:tc>
        <w:tc>
          <w:tcPr>
            <w:tcW w:w="1191" w:type="dxa"/>
            <w:tcBorders>
              <w:top w:val="single" w:sz="3" w:space="0" w:color="000000"/>
              <w:left w:val="nil"/>
              <w:bottom w:val="nil"/>
              <w:right w:val="nil"/>
            </w:tcBorders>
            <w:shd w:val="clear" w:color="auto" w:fill="EFEFEF"/>
          </w:tcPr>
          <w:p w14:paraId="06A382D4" w14:textId="77777777" w:rsidR="00890157" w:rsidRDefault="00000000">
            <w:pPr>
              <w:spacing w:after="0" w:line="259" w:lineRule="auto"/>
              <w:ind w:left="206" w:firstLine="0"/>
              <w:jc w:val="left"/>
            </w:pPr>
            <w:r>
              <w:rPr>
                <w:sz w:val="19"/>
              </w:rPr>
              <w:t>-0.0093</w:t>
            </w:r>
          </w:p>
        </w:tc>
        <w:tc>
          <w:tcPr>
            <w:tcW w:w="1625" w:type="dxa"/>
            <w:tcBorders>
              <w:top w:val="single" w:sz="3" w:space="0" w:color="000000"/>
              <w:left w:val="nil"/>
              <w:bottom w:val="nil"/>
              <w:right w:val="nil"/>
            </w:tcBorders>
            <w:shd w:val="clear" w:color="auto" w:fill="EFEFEF"/>
          </w:tcPr>
          <w:p w14:paraId="49DEA4EE" w14:textId="77777777" w:rsidR="00890157" w:rsidRDefault="00000000">
            <w:pPr>
              <w:spacing w:after="0" w:line="259" w:lineRule="auto"/>
              <w:ind w:left="454" w:firstLine="0"/>
              <w:jc w:val="left"/>
            </w:pPr>
            <w:r>
              <w:rPr>
                <w:sz w:val="19"/>
              </w:rPr>
              <w:t>0.9908</w:t>
            </w:r>
          </w:p>
        </w:tc>
        <w:tc>
          <w:tcPr>
            <w:tcW w:w="1479" w:type="dxa"/>
            <w:tcBorders>
              <w:top w:val="single" w:sz="3" w:space="0" w:color="000000"/>
              <w:left w:val="nil"/>
              <w:bottom w:val="nil"/>
              <w:right w:val="nil"/>
            </w:tcBorders>
            <w:shd w:val="clear" w:color="auto" w:fill="EFEFEF"/>
          </w:tcPr>
          <w:p w14:paraId="7D6A14DA" w14:textId="77777777" w:rsidR="00890157" w:rsidRDefault="00000000">
            <w:pPr>
              <w:spacing w:after="0" w:line="259" w:lineRule="auto"/>
              <w:ind w:left="381" w:firstLine="0"/>
              <w:jc w:val="left"/>
            </w:pPr>
            <w:r>
              <w:rPr>
                <w:sz w:val="19"/>
              </w:rPr>
              <w:t>0.0068</w:t>
            </w:r>
          </w:p>
        </w:tc>
        <w:tc>
          <w:tcPr>
            <w:tcW w:w="893" w:type="dxa"/>
            <w:tcBorders>
              <w:top w:val="single" w:sz="3" w:space="0" w:color="000000"/>
              <w:left w:val="nil"/>
              <w:bottom w:val="nil"/>
              <w:right w:val="nil"/>
            </w:tcBorders>
            <w:shd w:val="clear" w:color="auto" w:fill="EFEFEF"/>
          </w:tcPr>
          <w:p w14:paraId="69AED997" w14:textId="77777777" w:rsidR="00890157" w:rsidRDefault="00000000">
            <w:pPr>
              <w:spacing w:after="0" w:line="259" w:lineRule="auto"/>
              <w:ind w:left="185" w:firstLine="0"/>
              <w:jc w:val="left"/>
            </w:pPr>
            <w:r>
              <w:rPr>
                <w:sz w:val="19"/>
              </w:rPr>
              <w:t>0.173</w:t>
            </w:r>
          </w:p>
        </w:tc>
      </w:tr>
    </w:tbl>
    <w:p w14:paraId="37FC73C7" w14:textId="77777777" w:rsidR="00890157" w:rsidRDefault="00000000">
      <w:pPr>
        <w:tabs>
          <w:tab w:val="center" w:pos="2053"/>
          <w:tab w:val="center" w:pos="3563"/>
          <w:tab w:val="center" w:pos="4971"/>
          <w:tab w:val="center" w:pos="6523"/>
          <w:tab w:val="center" w:pos="7760"/>
        </w:tabs>
        <w:spacing w:after="0" w:line="259" w:lineRule="auto"/>
        <w:ind w:left="0" w:firstLine="0"/>
        <w:jc w:val="left"/>
      </w:pPr>
      <w:r>
        <w:rPr>
          <w:rFonts w:ascii="Calibri" w:eastAsia="Calibri" w:hAnsi="Calibri" w:cs="Calibri"/>
        </w:rPr>
        <w:tab/>
      </w:r>
      <w:r>
        <w:rPr>
          <w:rFonts w:ascii="Calibri" w:eastAsia="Calibri" w:hAnsi="Calibri" w:cs="Calibri"/>
          <w:sz w:val="19"/>
        </w:rPr>
        <w:t xml:space="preserve">Invasiveness </w:t>
      </w:r>
      <w:r>
        <w:rPr>
          <w:rFonts w:ascii="Calibri" w:eastAsia="Calibri" w:hAnsi="Calibri" w:cs="Calibri"/>
          <w:noProof/>
        </w:rPr>
        <mc:AlternateContent>
          <mc:Choice Requires="wpg">
            <w:drawing>
              <wp:inline distT="0" distB="0" distL="0" distR="0" wp14:anchorId="79BAA1A3" wp14:editId="07D7EE78">
                <wp:extent cx="37034" cy="4290"/>
                <wp:effectExtent l="0" t="0" r="0" b="0"/>
                <wp:docPr id="65707" name="Group 65707"/>
                <wp:cNvGraphicFramePr/>
                <a:graphic xmlns:a="http://schemas.openxmlformats.org/drawingml/2006/main">
                  <a:graphicData uri="http://schemas.microsoft.com/office/word/2010/wordprocessingGroup">
                    <wpg:wgp>
                      <wpg:cNvGrpSpPr/>
                      <wpg:grpSpPr>
                        <a:xfrm>
                          <a:off x="0" y="0"/>
                          <a:ext cx="37034" cy="4290"/>
                          <a:chOff x="0" y="0"/>
                          <a:chExt cx="37034" cy="4290"/>
                        </a:xfrm>
                      </wpg:grpSpPr>
                      <wps:wsp>
                        <wps:cNvPr id="4148" name="Shape 4148"/>
                        <wps:cNvSpPr/>
                        <wps:spPr>
                          <a:xfrm>
                            <a:off x="0" y="0"/>
                            <a:ext cx="37034" cy="0"/>
                          </a:xfrm>
                          <a:custGeom>
                            <a:avLst/>
                            <a:gdLst/>
                            <a:ahLst/>
                            <a:cxnLst/>
                            <a:rect l="0" t="0" r="0" b="0"/>
                            <a:pathLst>
                              <a:path w="37034">
                                <a:moveTo>
                                  <a:pt x="0" y="0"/>
                                </a:moveTo>
                                <a:lnTo>
                                  <a:pt x="37034" y="0"/>
                                </a:lnTo>
                              </a:path>
                            </a:pathLst>
                          </a:custGeom>
                          <a:ln w="429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707" style="width:2.91606pt;height:0.337775pt;mso-position-horizontal-relative:char;mso-position-vertical-relative:line" coordsize="370,42">
                <v:shape id="Shape 4148" style="position:absolute;width:370;height:0;left:0;top:0;" coordsize="37034,0" path="m0,0l37034,0">
                  <v:stroke weight="0.337775pt" endcap="flat" joinstyle="miter" miterlimit="10" on="true" color="#000000"/>
                  <v:fill on="false" color="#000000" opacity="0"/>
                </v:shape>
              </v:group>
            </w:pict>
          </mc:Fallback>
        </mc:AlternateContent>
      </w:r>
      <w:r>
        <w:rPr>
          <w:rFonts w:ascii="Calibri" w:eastAsia="Calibri" w:hAnsi="Calibri" w:cs="Calibri"/>
          <w:sz w:val="19"/>
        </w:rPr>
        <w:t>flg1</w:t>
      </w:r>
      <w:r>
        <w:rPr>
          <w:rFonts w:ascii="Calibri" w:eastAsia="Calibri" w:hAnsi="Calibri" w:cs="Calibri"/>
          <w:sz w:val="19"/>
        </w:rPr>
        <w:tab/>
      </w:r>
      <w:r>
        <w:rPr>
          <w:sz w:val="19"/>
        </w:rPr>
        <w:t>0.9643</w:t>
      </w:r>
      <w:r>
        <w:rPr>
          <w:sz w:val="19"/>
        </w:rPr>
        <w:tab/>
        <w:t>2.6229</w:t>
      </w:r>
      <w:r>
        <w:rPr>
          <w:sz w:val="19"/>
        </w:rPr>
        <w:tab/>
        <w:t>0.0701</w:t>
      </w:r>
      <w:r>
        <w:rPr>
          <w:sz w:val="19"/>
        </w:rPr>
        <w:tab/>
      </w:r>
      <w:r>
        <w:rPr>
          <w:i/>
          <w:sz w:val="19"/>
        </w:rPr>
        <w:t xml:space="preserve">&lt; </w:t>
      </w:r>
      <w:r>
        <w:rPr>
          <w:sz w:val="19"/>
        </w:rPr>
        <w:t>0</w:t>
      </w:r>
      <w:r>
        <w:rPr>
          <w:i/>
          <w:sz w:val="19"/>
        </w:rPr>
        <w:t>.</w:t>
      </w:r>
      <w:r>
        <w:rPr>
          <w:sz w:val="19"/>
        </w:rPr>
        <w:t>001</w:t>
      </w:r>
    </w:p>
    <w:tbl>
      <w:tblPr>
        <w:tblStyle w:val="TableGrid"/>
        <w:tblW w:w="8257" w:type="dxa"/>
        <w:tblInd w:w="0" w:type="dxa"/>
        <w:tblCellMar>
          <w:top w:w="32" w:type="dxa"/>
          <w:right w:w="115" w:type="dxa"/>
        </w:tblCellMar>
        <w:tblLook w:val="04A0" w:firstRow="1" w:lastRow="0" w:firstColumn="1" w:lastColumn="0" w:noHBand="0" w:noVBand="1"/>
      </w:tblPr>
      <w:tblGrid>
        <w:gridCol w:w="3306"/>
        <w:gridCol w:w="1408"/>
        <w:gridCol w:w="1552"/>
        <w:gridCol w:w="1185"/>
        <w:gridCol w:w="806"/>
      </w:tblGrid>
      <w:tr w:rsidR="00890157" w14:paraId="6795BC83" w14:textId="77777777">
        <w:trPr>
          <w:trHeight w:val="230"/>
        </w:trPr>
        <w:tc>
          <w:tcPr>
            <w:tcW w:w="3306" w:type="dxa"/>
            <w:tcBorders>
              <w:top w:val="nil"/>
              <w:left w:val="nil"/>
              <w:bottom w:val="nil"/>
              <w:right w:val="nil"/>
            </w:tcBorders>
            <w:shd w:val="clear" w:color="auto" w:fill="EFEFEF"/>
          </w:tcPr>
          <w:p w14:paraId="6AF26DBC" w14:textId="77777777" w:rsidR="00890157" w:rsidRDefault="00000000">
            <w:pPr>
              <w:spacing w:after="0" w:line="259" w:lineRule="auto"/>
              <w:ind w:left="1921" w:firstLine="0"/>
              <w:jc w:val="left"/>
            </w:pPr>
            <w:r>
              <w:rPr>
                <w:rFonts w:ascii="Calibri" w:eastAsia="Calibri" w:hAnsi="Calibri" w:cs="Calibri"/>
                <w:sz w:val="19"/>
              </w:rPr>
              <w:t>ER Status1</w:t>
            </w:r>
          </w:p>
        </w:tc>
        <w:tc>
          <w:tcPr>
            <w:tcW w:w="1408" w:type="dxa"/>
            <w:tcBorders>
              <w:top w:val="nil"/>
              <w:left w:val="nil"/>
              <w:bottom w:val="nil"/>
              <w:right w:val="nil"/>
            </w:tcBorders>
            <w:shd w:val="clear" w:color="auto" w:fill="EFEFEF"/>
          </w:tcPr>
          <w:p w14:paraId="7168BA55" w14:textId="77777777" w:rsidR="00890157" w:rsidRDefault="00000000">
            <w:pPr>
              <w:spacing w:after="0" w:line="259" w:lineRule="auto"/>
              <w:ind w:left="0" w:firstLine="0"/>
              <w:jc w:val="left"/>
            </w:pPr>
            <w:r>
              <w:rPr>
                <w:sz w:val="19"/>
              </w:rPr>
              <w:t>0.8097</w:t>
            </w:r>
          </w:p>
        </w:tc>
        <w:tc>
          <w:tcPr>
            <w:tcW w:w="1552" w:type="dxa"/>
            <w:tcBorders>
              <w:top w:val="nil"/>
              <w:left w:val="nil"/>
              <w:bottom w:val="nil"/>
              <w:right w:val="nil"/>
            </w:tcBorders>
            <w:shd w:val="clear" w:color="auto" w:fill="EFEFEF"/>
          </w:tcPr>
          <w:p w14:paraId="59C14497" w14:textId="77777777" w:rsidR="00890157" w:rsidRDefault="00000000">
            <w:pPr>
              <w:spacing w:after="0" w:line="259" w:lineRule="auto"/>
              <w:ind w:left="0" w:firstLine="0"/>
              <w:jc w:val="left"/>
            </w:pPr>
            <w:r>
              <w:rPr>
                <w:sz w:val="19"/>
              </w:rPr>
              <w:t>2.2473</w:t>
            </w:r>
          </w:p>
        </w:tc>
        <w:tc>
          <w:tcPr>
            <w:tcW w:w="1185" w:type="dxa"/>
            <w:tcBorders>
              <w:top w:val="nil"/>
              <w:left w:val="nil"/>
              <w:bottom w:val="nil"/>
              <w:right w:val="nil"/>
            </w:tcBorders>
            <w:shd w:val="clear" w:color="auto" w:fill="EFEFEF"/>
          </w:tcPr>
          <w:p w14:paraId="66713C7B" w14:textId="77777777" w:rsidR="00890157" w:rsidRDefault="00000000">
            <w:pPr>
              <w:spacing w:after="0" w:line="259" w:lineRule="auto"/>
              <w:ind w:left="0" w:firstLine="0"/>
              <w:jc w:val="left"/>
            </w:pPr>
            <w:r>
              <w:rPr>
                <w:sz w:val="19"/>
              </w:rPr>
              <w:t>0.0562</w:t>
            </w:r>
          </w:p>
        </w:tc>
        <w:tc>
          <w:tcPr>
            <w:tcW w:w="806" w:type="dxa"/>
            <w:tcBorders>
              <w:top w:val="nil"/>
              <w:left w:val="nil"/>
              <w:bottom w:val="nil"/>
              <w:right w:val="nil"/>
            </w:tcBorders>
            <w:shd w:val="clear" w:color="auto" w:fill="EFEFEF"/>
          </w:tcPr>
          <w:p w14:paraId="212A1C8B" w14:textId="77777777" w:rsidR="00890157" w:rsidRDefault="00000000">
            <w:pPr>
              <w:spacing w:after="0" w:line="259" w:lineRule="auto"/>
              <w:ind w:left="0" w:firstLine="0"/>
              <w:jc w:val="left"/>
            </w:pPr>
            <w:r>
              <w:rPr>
                <w:i/>
                <w:sz w:val="19"/>
              </w:rPr>
              <w:t xml:space="preserve">&lt; </w:t>
            </w:r>
            <w:r>
              <w:rPr>
                <w:sz w:val="19"/>
              </w:rPr>
              <w:t>0</w:t>
            </w:r>
            <w:r>
              <w:rPr>
                <w:i/>
                <w:sz w:val="19"/>
              </w:rPr>
              <w:t>.</w:t>
            </w:r>
            <w:r>
              <w:rPr>
                <w:sz w:val="19"/>
              </w:rPr>
              <w:t>001</w:t>
            </w:r>
          </w:p>
        </w:tc>
      </w:tr>
      <w:tr w:rsidR="00890157" w14:paraId="18D93744" w14:textId="77777777">
        <w:trPr>
          <w:trHeight w:val="230"/>
        </w:trPr>
        <w:tc>
          <w:tcPr>
            <w:tcW w:w="3306" w:type="dxa"/>
            <w:tcBorders>
              <w:top w:val="nil"/>
              <w:left w:val="nil"/>
              <w:bottom w:val="nil"/>
              <w:right w:val="nil"/>
            </w:tcBorders>
          </w:tcPr>
          <w:p w14:paraId="766DDA62" w14:textId="77777777" w:rsidR="00890157" w:rsidRDefault="00000000">
            <w:pPr>
              <w:spacing w:after="0" w:line="259" w:lineRule="auto"/>
              <w:ind w:left="1824" w:firstLine="0"/>
              <w:jc w:val="left"/>
            </w:pPr>
            <w:r>
              <w:rPr>
                <w:rFonts w:ascii="Calibri" w:eastAsia="Calibri" w:hAnsi="Calibri" w:cs="Calibri"/>
                <w:sz w:val="19"/>
              </w:rPr>
              <w:t>CMF Cycles6</w:t>
            </w:r>
          </w:p>
        </w:tc>
        <w:tc>
          <w:tcPr>
            <w:tcW w:w="1408" w:type="dxa"/>
            <w:tcBorders>
              <w:top w:val="nil"/>
              <w:left w:val="nil"/>
              <w:bottom w:val="nil"/>
              <w:right w:val="nil"/>
            </w:tcBorders>
          </w:tcPr>
          <w:p w14:paraId="6F5FD7E9" w14:textId="77777777" w:rsidR="00890157" w:rsidRDefault="00000000">
            <w:pPr>
              <w:spacing w:after="0" w:line="259" w:lineRule="auto"/>
              <w:ind w:left="0" w:firstLine="0"/>
              <w:jc w:val="left"/>
            </w:pPr>
            <w:r>
              <w:rPr>
                <w:sz w:val="19"/>
              </w:rPr>
              <w:t>1.8661</w:t>
            </w:r>
          </w:p>
        </w:tc>
        <w:tc>
          <w:tcPr>
            <w:tcW w:w="1552" w:type="dxa"/>
            <w:tcBorders>
              <w:top w:val="nil"/>
              <w:left w:val="nil"/>
              <w:bottom w:val="nil"/>
              <w:right w:val="nil"/>
            </w:tcBorders>
          </w:tcPr>
          <w:p w14:paraId="4AEAFEA7" w14:textId="77777777" w:rsidR="00890157" w:rsidRDefault="00000000">
            <w:pPr>
              <w:spacing w:after="0" w:line="259" w:lineRule="auto"/>
              <w:ind w:left="0" w:firstLine="0"/>
              <w:jc w:val="left"/>
            </w:pPr>
            <w:r>
              <w:rPr>
                <w:sz w:val="19"/>
              </w:rPr>
              <w:t>6.4628</w:t>
            </w:r>
          </w:p>
        </w:tc>
        <w:tc>
          <w:tcPr>
            <w:tcW w:w="1185" w:type="dxa"/>
            <w:tcBorders>
              <w:top w:val="nil"/>
              <w:left w:val="nil"/>
              <w:bottom w:val="nil"/>
              <w:right w:val="nil"/>
            </w:tcBorders>
          </w:tcPr>
          <w:p w14:paraId="343833FF" w14:textId="77777777" w:rsidR="00890157" w:rsidRDefault="00000000">
            <w:pPr>
              <w:spacing w:after="0" w:line="259" w:lineRule="auto"/>
              <w:ind w:left="0" w:firstLine="0"/>
              <w:jc w:val="left"/>
            </w:pPr>
            <w:r>
              <w:rPr>
                <w:sz w:val="19"/>
              </w:rPr>
              <w:t>0.0843</w:t>
            </w:r>
          </w:p>
        </w:tc>
        <w:tc>
          <w:tcPr>
            <w:tcW w:w="806" w:type="dxa"/>
            <w:tcBorders>
              <w:top w:val="nil"/>
              <w:left w:val="nil"/>
              <w:bottom w:val="nil"/>
              <w:right w:val="nil"/>
            </w:tcBorders>
          </w:tcPr>
          <w:p w14:paraId="6B2F839E" w14:textId="77777777" w:rsidR="00890157" w:rsidRDefault="00000000">
            <w:pPr>
              <w:spacing w:after="0" w:line="259" w:lineRule="auto"/>
              <w:ind w:left="0" w:firstLine="0"/>
              <w:jc w:val="left"/>
            </w:pPr>
            <w:r>
              <w:rPr>
                <w:i/>
                <w:sz w:val="19"/>
              </w:rPr>
              <w:t xml:space="preserve">&lt; </w:t>
            </w:r>
            <w:r>
              <w:rPr>
                <w:sz w:val="19"/>
              </w:rPr>
              <w:t>0</w:t>
            </w:r>
            <w:r>
              <w:rPr>
                <w:i/>
                <w:sz w:val="19"/>
              </w:rPr>
              <w:t>.</w:t>
            </w:r>
            <w:r>
              <w:rPr>
                <w:sz w:val="19"/>
              </w:rPr>
              <w:t>001</w:t>
            </w:r>
          </w:p>
        </w:tc>
      </w:tr>
      <w:tr w:rsidR="00890157" w14:paraId="30C84271" w14:textId="77777777">
        <w:trPr>
          <w:trHeight w:val="230"/>
        </w:trPr>
        <w:tc>
          <w:tcPr>
            <w:tcW w:w="3306" w:type="dxa"/>
            <w:tcBorders>
              <w:top w:val="nil"/>
              <w:left w:val="nil"/>
              <w:bottom w:val="nil"/>
              <w:right w:val="nil"/>
            </w:tcBorders>
            <w:shd w:val="clear" w:color="auto" w:fill="EFEFEF"/>
          </w:tcPr>
          <w:p w14:paraId="6029F0B6" w14:textId="77777777" w:rsidR="00890157" w:rsidRDefault="00000000">
            <w:pPr>
              <w:spacing w:after="0" w:line="259" w:lineRule="auto"/>
              <w:ind w:left="1824" w:firstLine="0"/>
              <w:jc w:val="left"/>
            </w:pPr>
            <w:r>
              <w:rPr>
                <w:rFonts w:ascii="Calibri" w:eastAsia="Calibri" w:hAnsi="Calibri" w:cs="Calibri"/>
                <w:sz w:val="19"/>
              </w:rPr>
              <w:t>CMF Cycles7</w:t>
            </w:r>
          </w:p>
        </w:tc>
        <w:tc>
          <w:tcPr>
            <w:tcW w:w="1408" w:type="dxa"/>
            <w:tcBorders>
              <w:top w:val="nil"/>
              <w:left w:val="nil"/>
              <w:bottom w:val="nil"/>
              <w:right w:val="nil"/>
            </w:tcBorders>
            <w:shd w:val="clear" w:color="auto" w:fill="EFEFEF"/>
          </w:tcPr>
          <w:p w14:paraId="44045B1F" w14:textId="77777777" w:rsidR="00890157" w:rsidRDefault="00000000">
            <w:pPr>
              <w:spacing w:after="0" w:line="259" w:lineRule="auto"/>
              <w:ind w:left="0" w:firstLine="0"/>
              <w:jc w:val="left"/>
            </w:pPr>
            <w:r>
              <w:rPr>
                <w:sz w:val="19"/>
              </w:rPr>
              <w:t>0.9579</w:t>
            </w:r>
          </w:p>
        </w:tc>
        <w:tc>
          <w:tcPr>
            <w:tcW w:w="1552" w:type="dxa"/>
            <w:tcBorders>
              <w:top w:val="nil"/>
              <w:left w:val="nil"/>
              <w:bottom w:val="nil"/>
              <w:right w:val="nil"/>
            </w:tcBorders>
            <w:shd w:val="clear" w:color="auto" w:fill="EFEFEF"/>
          </w:tcPr>
          <w:p w14:paraId="76288867" w14:textId="77777777" w:rsidR="00890157" w:rsidRDefault="00000000">
            <w:pPr>
              <w:spacing w:after="0" w:line="259" w:lineRule="auto"/>
              <w:ind w:left="0" w:firstLine="0"/>
              <w:jc w:val="left"/>
            </w:pPr>
            <w:r>
              <w:rPr>
                <w:sz w:val="19"/>
              </w:rPr>
              <w:t>2.6062</w:t>
            </w:r>
          </w:p>
        </w:tc>
        <w:tc>
          <w:tcPr>
            <w:tcW w:w="1185" w:type="dxa"/>
            <w:tcBorders>
              <w:top w:val="nil"/>
              <w:left w:val="nil"/>
              <w:bottom w:val="nil"/>
              <w:right w:val="nil"/>
            </w:tcBorders>
            <w:shd w:val="clear" w:color="auto" w:fill="EFEFEF"/>
          </w:tcPr>
          <w:p w14:paraId="0C05D6F3" w14:textId="77777777" w:rsidR="00890157" w:rsidRDefault="00000000">
            <w:pPr>
              <w:spacing w:after="0" w:line="259" w:lineRule="auto"/>
              <w:ind w:left="0" w:firstLine="0"/>
              <w:jc w:val="left"/>
            </w:pPr>
            <w:r>
              <w:rPr>
                <w:sz w:val="19"/>
              </w:rPr>
              <w:t>0.1013</w:t>
            </w:r>
          </w:p>
        </w:tc>
        <w:tc>
          <w:tcPr>
            <w:tcW w:w="806" w:type="dxa"/>
            <w:tcBorders>
              <w:top w:val="nil"/>
              <w:left w:val="nil"/>
              <w:bottom w:val="nil"/>
              <w:right w:val="nil"/>
            </w:tcBorders>
            <w:shd w:val="clear" w:color="auto" w:fill="EFEFEF"/>
          </w:tcPr>
          <w:p w14:paraId="5713E1BF" w14:textId="77777777" w:rsidR="00890157" w:rsidRDefault="00000000">
            <w:pPr>
              <w:spacing w:after="0" w:line="259" w:lineRule="auto"/>
              <w:ind w:left="0" w:firstLine="0"/>
              <w:jc w:val="left"/>
            </w:pPr>
            <w:r>
              <w:rPr>
                <w:i/>
                <w:sz w:val="19"/>
              </w:rPr>
              <w:t xml:space="preserve">&lt; </w:t>
            </w:r>
            <w:r>
              <w:rPr>
                <w:sz w:val="19"/>
              </w:rPr>
              <w:t>0</w:t>
            </w:r>
            <w:r>
              <w:rPr>
                <w:i/>
                <w:sz w:val="19"/>
              </w:rPr>
              <w:t>.</w:t>
            </w:r>
            <w:r>
              <w:rPr>
                <w:sz w:val="19"/>
              </w:rPr>
              <w:t>001</w:t>
            </w:r>
          </w:p>
        </w:tc>
      </w:tr>
    </w:tbl>
    <w:p w14:paraId="0DA9ABAA" w14:textId="77777777" w:rsidR="00890157" w:rsidRDefault="00000000">
      <w:pPr>
        <w:tabs>
          <w:tab w:val="center" w:pos="3563"/>
          <w:tab w:val="center" w:pos="4971"/>
          <w:tab w:val="center" w:pos="6523"/>
          <w:tab w:val="center" w:pos="7760"/>
        </w:tabs>
        <w:spacing w:after="0" w:line="259" w:lineRule="auto"/>
        <w:ind w:left="0" w:firstLine="0"/>
        <w:jc w:val="left"/>
      </w:pPr>
      <w:r>
        <w:rPr>
          <w:rFonts w:ascii="Calibri" w:eastAsia="Calibri" w:hAnsi="Calibri" w:cs="Calibri"/>
          <w:sz w:val="19"/>
        </w:rPr>
        <w:t xml:space="preserve">Invasiveness </w:t>
      </w:r>
      <w:r>
        <w:rPr>
          <w:rFonts w:ascii="Calibri" w:eastAsia="Calibri" w:hAnsi="Calibri" w:cs="Calibri"/>
          <w:noProof/>
        </w:rPr>
        <mc:AlternateContent>
          <mc:Choice Requires="wpg">
            <w:drawing>
              <wp:inline distT="0" distB="0" distL="0" distR="0" wp14:anchorId="01E415A3" wp14:editId="261ECFDB">
                <wp:extent cx="37034" cy="4290"/>
                <wp:effectExtent l="0" t="0" r="0" b="0"/>
                <wp:docPr id="65708" name="Group 65708"/>
                <wp:cNvGraphicFramePr/>
                <a:graphic xmlns:a="http://schemas.openxmlformats.org/drawingml/2006/main">
                  <a:graphicData uri="http://schemas.microsoft.com/office/word/2010/wordprocessingGroup">
                    <wpg:wgp>
                      <wpg:cNvGrpSpPr/>
                      <wpg:grpSpPr>
                        <a:xfrm>
                          <a:off x="0" y="0"/>
                          <a:ext cx="37034" cy="4290"/>
                          <a:chOff x="0" y="0"/>
                          <a:chExt cx="37034" cy="4290"/>
                        </a:xfrm>
                      </wpg:grpSpPr>
                      <wps:wsp>
                        <wps:cNvPr id="4194" name="Shape 4194"/>
                        <wps:cNvSpPr/>
                        <wps:spPr>
                          <a:xfrm>
                            <a:off x="0" y="0"/>
                            <a:ext cx="37034" cy="0"/>
                          </a:xfrm>
                          <a:custGeom>
                            <a:avLst/>
                            <a:gdLst/>
                            <a:ahLst/>
                            <a:cxnLst/>
                            <a:rect l="0" t="0" r="0" b="0"/>
                            <a:pathLst>
                              <a:path w="37034">
                                <a:moveTo>
                                  <a:pt x="0" y="0"/>
                                </a:moveTo>
                                <a:lnTo>
                                  <a:pt x="37034" y="0"/>
                                </a:lnTo>
                              </a:path>
                            </a:pathLst>
                          </a:custGeom>
                          <a:ln w="429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708" style="width:2.91606pt;height:0.337775pt;mso-position-horizontal-relative:char;mso-position-vertical-relative:line" coordsize="370,42">
                <v:shape id="Shape 4194" style="position:absolute;width:370;height:0;left:0;top:0;" coordsize="37034,0" path="m0,0l37034,0">
                  <v:stroke weight="0.337775pt" endcap="flat" joinstyle="miter" miterlimit="10" on="true" color="#000000"/>
                  <v:fill on="false" color="#000000" opacity="0"/>
                </v:shape>
              </v:group>
            </w:pict>
          </mc:Fallback>
        </mc:AlternateContent>
      </w:r>
      <w:r>
        <w:rPr>
          <w:rFonts w:ascii="Calibri" w:eastAsia="Calibri" w:hAnsi="Calibri" w:cs="Calibri"/>
          <w:sz w:val="19"/>
        </w:rPr>
        <w:t>flg1:CMF Cycles6</w:t>
      </w:r>
      <w:r>
        <w:rPr>
          <w:rFonts w:ascii="Calibri" w:eastAsia="Calibri" w:hAnsi="Calibri" w:cs="Calibri"/>
          <w:sz w:val="19"/>
        </w:rPr>
        <w:tab/>
      </w:r>
      <w:r>
        <w:rPr>
          <w:sz w:val="19"/>
        </w:rPr>
        <w:t>-2.3235</w:t>
      </w:r>
      <w:r>
        <w:rPr>
          <w:sz w:val="19"/>
        </w:rPr>
        <w:tab/>
        <w:t>0.0979</w:t>
      </w:r>
      <w:r>
        <w:rPr>
          <w:sz w:val="19"/>
        </w:rPr>
        <w:tab/>
        <w:t>0.1296</w:t>
      </w:r>
      <w:r>
        <w:rPr>
          <w:sz w:val="19"/>
        </w:rPr>
        <w:tab/>
      </w:r>
      <w:r>
        <w:rPr>
          <w:i/>
          <w:sz w:val="19"/>
        </w:rPr>
        <w:t xml:space="preserve">&lt; </w:t>
      </w:r>
      <w:r>
        <w:rPr>
          <w:sz w:val="19"/>
        </w:rPr>
        <w:t>0</w:t>
      </w:r>
      <w:r>
        <w:rPr>
          <w:i/>
          <w:sz w:val="19"/>
        </w:rPr>
        <w:t>.</w:t>
      </w:r>
      <w:r>
        <w:rPr>
          <w:sz w:val="19"/>
        </w:rPr>
        <w:t>001</w:t>
      </w:r>
    </w:p>
    <w:tbl>
      <w:tblPr>
        <w:tblStyle w:val="TableGrid"/>
        <w:tblW w:w="8257" w:type="dxa"/>
        <w:tblInd w:w="0" w:type="dxa"/>
        <w:tblCellMar>
          <w:top w:w="41" w:type="dxa"/>
          <w:left w:w="101" w:type="dxa"/>
          <w:right w:w="115" w:type="dxa"/>
        </w:tblCellMar>
        <w:tblLook w:val="04A0" w:firstRow="1" w:lastRow="0" w:firstColumn="1" w:lastColumn="0" w:noHBand="0" w:noVBand="1"/>
      </w:tblPr>
      <w:tblGrid>
        <w:gridCol w:w="8257"/>
      </w:tblGrid>
      <w:tr w:rsidR="00890157" w14:paraId="37D8ABC9" w14:textId="77777777">
        <w:trPr>
          <w:trHeight w:val="230"/>
        </w:trPr>
        <w:tc>
          <w:tcPr>
            <w:tcW w:w="8257" w:type="dxa"/>
            <w:tcBorders>
              <w:top w:val="nil"/>
              <w:left w:val="nil"/>
              <w:bottom w:val="nil"/>
              <w:right w:val="nil"/>
            </w:tcBorders>
            <w:shd w:val="clear" w:color="auto" w:fill="EFEFEF"/>
          </w:tcPr>
          <w:p w14:paraId="412B5E97" w14:textId="77777777" w:rsidR="00890157" w:rsidRDefault="00000000">
            <w:pPr>
              <w:tabs>
                <w:tab w:val="center" w:pos="3462"/>
                <w:tab w:val="center" w:pos="4870"/>
                <w:tab w:val="center" w:pos="6422"/>
                <w:tab w:val="right" w:pos="8040"/>
              </w:tabs>
              <w:spacing w:after="0" w:line="259" w:lineRule="auto"/>
              <w:ind w:left="0" w:firstLine="0"/>
              <w:jc w:val="left"/>
            </w:pPr>
            <w:r>
              <w:rPr>
                <w:rFonts w:ascii="Calibri" w:eastAsia="Calibri" w:hAnsi="Calibri" w:cs="Calibri"/>
                <w:sz w:val="19"/>
              </w:rPr>
              <w:t xml:space="preserve">Invasiveness </w:t>
            </w:r>
            <w:r>
              <w:rPr>
                <w:rFonts w:ascii="Calibri" w:eastAsia="Calibri" w:hAnsi="Calibri" w:cs="Calibri"/>
                <w:noProof/>
              </w:rPr>
              <mc:AlternateContent>
                <mc:Choice Requires="wpg">
                  <w:drawing>
                    <wp:inline distT="0" distB="0" distL="0" distR="0" wp14:anchorId="0718BC89" wp14:editId="5B05922F">
                      <wp:extent cx="37034" cy="4290"/>
                      <wp:effectExtent l="0" t="0" r="0" b="0"/>
                      <wp:docPr id="61255" name="Group 61255"/>
                      <wp:cNvGraphicFramePr/>
                      <a:graphic xmlns:a="http://schemas.openxmlformats.org/drawingml/2006/main">
                        <a:graphicData uri="http://schemas.microsoft.com/office/word/2010/wordprocessingGroup">
                          <wpg:wgp>
                            <wpg:cNvGrpSpPr/>
                            <wpg:grpSpPr>
                              <a:xfrm>
                                <a:off x="0" y="0"/>
                                <a:ext cx="37034" cy="4290"/>
                                <a:chOff x="0" y="0"/>
                                <a:chExt cx="37034" cy="4290"/>
                              </a:xfrm>
                            </wpg:grpSpPr>
                            <wps:wsp>
                              <wps:cNvPr id="4205" name="Shape 4205"/>
                              <wps:cNvSpPr/>
                              <wps:spPr>
                                <a:xfrm>
                                  <a:off x="0" y="0"/>
                                  <a:ext cx="37034" cy="0"/>
                                </a:xfrm>
                                <a:custGeom>
                                  <a:avLst/>
                                  <a:gdLst/>
                                  <a:ahLst/>
                                  <a:cxnLst/>
                                  <a:rect l="0" t="0" r="0" b="0"/>
                                  <a:pathLst>
                                    <a:path w="37034">
                                      <a:moveTo>
                                        <a:pt x="0" y="0"/>
                                      </a:moveTo>
                                      <a:lnTo>
                                        <a:pt x="37034" y="0"/>
                                      </a:lnTo>
                                    </a:path>
                                  </a:pathLst>
                                </a:custGeom>
                                <a:ln w="429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255" style="width:2.91606pt;height:0.337775pt;mso-position-horizontal-relative:char;mso-position-vertical-relative:line" coordsize="370,42">
                      <v:shape id="Shape 4205" style="position:absolute;width:370;height:0;left:0;top:0;" coordsize="37034,0" path="m0,0l37034,0">
                        <v:stroke weight="0.337775pt" endcap="flat" joinstyle="miter" miterlimit="10" on="true" color="#000000"/>
                        <v:fill on="false" color="#000000" opacity="0"/>
                      </v:shape>
                    </v:group>
                  </w:pict>
                </mc:Fallback>
              </mc:AlternateContent>
            </w:r>
            <w:r>
              <w:rPr>
                <w:rFonts w:ascii="Calibri" w:eastAsia="Calibri" w:hAnsi="Calibri" w:cs="Calibri"/>
                <w:sz w:val="19"/>
              </w:rPr>
              <w:t>flg1:CMF Cycles7</w:t>
            </w:r>
            <w:r>
              <w:rPr>
                <w:rFonts w:ascii="Calibri" w:eastAsia="Calibri" w:hAnsi="Calibri" w:cs="Calibri"/>
                <w:sz w:val="19"/>
              </w:rPr>
              <w:tab/>
            </w:r>
            <w:r>
              <w:rPr>
                <w:sz w:val="19"/>
              </w:rPr>
              <w:t>-2.1326</w:t>
            </w:r>
            <w:r>
              <w:rPr>
                <w:sz w:val="19"/>
              </w:rPr>
              <w:tab/>
              <w:t>0.1185</w:t>
            </w:r>
            <w:r>
              <w:rPr>
                <w:sz w:val="19"/>
              </w:rPr>
              <w:tab/>
              <w:t>0.1777</w:t>
            </w:r>
            <w:r>
              <w:rPr>
                <w:sz w:val="19"/>
              </w:rPr>
              <w:tab/>
            </w:r>
            <w:r>
              <w:rPr>
                <w:i/>
                <w:sz w:val="19"/>
              </w:rPr>
              <w:t xml:space="preserve">&lt; </w:t>
            </w:r>
            <w:r>
              <w:rPr>
                <w:sz w:val="19"/>
              </w:rPr>
              <w:t>0</w:t>
            </w:r>
            <w:r>
              <w:rPr>
                <w:i/>
                <w:sz w:val="19"/>
              </w:rPr>
              <w:t>.</w:t>
            </w:r>
            <w:r>
              <w:rPr>
                <w:sz w:val="19"/>
              </w:rPr>
              <w:t>001</w:t>
            </w:r>
          </w:p>
        </w:tc>
      </w:tr>
    </w:tbl>
    <w:p w14:paraId="0E430B33" w14:textId="77777777" w:rsidR="00890157" w:rsidRDefault="00000000">
      <w:pPr>
        <w:spacing w:after="57" w:line="262" w:lineRule="auto"/>
        <w:ind w:left="2801" w:right="233" w:hanging="2392"/>
        <w:jc w:val="left"/>
      </w:pPr>
      <w:r>
        <w:rPr>
          <w:rFonts w:ascii="Calibri" w:eastAsia="Calibri" w:hAnsi="Calibri" w:cs="Calibri"/>
          <w:sz w:val="20"/>
        </w:rPr>
        <w:t xml:space="preserve">Table 6.2: </w:t>
      </w:r>
      <w:r>
        <w:rPr>
          <w:sz w:val="20"/>
        </w:rPr>
        <w:t>Patients with age below 40 years: model variable coefficients, standard errors and variable importance.</w:t>
      </w:r>
    </w:p>
    <w:p w14:paraId="3D115A73" w14:textId="77777777" w:rsidR="00890157" w:rsidRDefault="00000000">
      <w:pPr>
        <w:spacing w:after="401"/>
        <w:ind w:left="-5" w:right="11"/>
      </w:pPr>
      <w:r>
        <w:t>The model formula for patients aged below 40 years is:</w:t>
      </w:r>
    </w:p>
    <w:p w14:paraId="5DC7CD16" w14:textId="77777777" w:rsidR="00890157" w:rsidRDefault="00000000">
      <w:pPr>
        <w:spacing w:after="225" w:line="265" w:lineRule="auto"/>
        <w:ind w:left="841"/>
        <w:jc w:val="left"/>
      </w:pPr>
      <w:r>
        <w:rPr>
          <w:i/>
        </w:rPr>
        <w:t>h</w:t>
      </w:r>
      <w:r>
        <w:rPr>
          <w:i/>
          <w:vertAlign w:val="subscript"/>
        </w:rPr>
        <w:t xml:space="preserve">below </w:t>
      </w:r>
      <w:r>
        <w:rPr>
          <w:vertAlign w:val="subscript"/>
        </w:rPr>
        <w:t>40</w:t>
      </w:r>
      <w:r>
        <w:t>(</w:t>
      </w:r>
      <w:r>
        <w:rPr>
          <w:i/>
        </w:rPr>
        <w:t>t</w:t>
      </w:r>
      <w:r>
        <w:t xml:space="preserve">) = </w:t>
      </w:r>
      <w:r>
        <w:rPr>
          <w:i/>
        </w:rPr>
        <w:t>h</w:t>
      </w:r>
      <w:r>
        <w:rPr>
          <w:vertAlign w:val="subscript"/>
        </w:rPr>
        <w:t>0</w:t>
      </w:r>
      <w:r>
        <w:rPr>
          <w:i/>
          <w:vertAlign w:val="subscript"/>
        </w:rPr>
        <w:t xml:space="preserve">,below </w:t>
      </w:r>
      <w:r>
        <w:rPr>
          <w:vertAlign w:val="subscript"/>
        </w:rPr>
        <w:t>40</w:t>
      </w:r>
      <w:r>
        <w:t>(</w:t>
      </w:r>
      <w:r>
        <w:rPr>
          <w:i/>
        </w:rPr>
        <w:t>t</w:t>
      </w:r>
      <w:r>
        <w:t>) exp (</w:t>
      </w:r>
      <w:r>
        <w:rPr>
          <w:rFonts w:ascii="Calibri" w:eastAsia="Calibri" w:hAnsi="Calibri" w:cs="Calibri"/>
        </w:rPr>
        <w:t>-0.0093</w:t>
      </w:r>
      <w:r>
        <w:t>×</w:t>
      </w:r>
      <w:r>
        <w:rPr>
          <w:rFonts w:ascii="Calibri" w:eastAsia="Calibri" w:hAnsi="Calibri" w:cs="Calibri"/>
        </w:rPr>
        <w:t>Age diagnosis</w:t>
      </w:r>
    </w:p>
    <w:p w14:paraId="5513A0A1" w14:textId="77777777" w:rsidR="00890157" w:rsidRDefault="00000000">
      <w:pPr>
        <w:spacing w:after="225" w:line="265" w:lineRule="auto"/>
        <w:ind w:left="2182"/>
        <w:jc w:val="left"/>
      </w:pPr>
      <w:r>
        <w:rPr>
          <w:rFonts w:ascii="Calibri" w:eastAsia="Calibri" w:hAnsi="Calibri" w:cs="Calibri"/>
        </w:rPr>
        <w:t>+ 0.9643</w:t>
      </w:r>
      <w:r>
        <w:t>×</w:t>
      </w:r>
      <w:r>
        <w:rPr>
          <w:rFonts w:ascii="Calibri" w:eastAsia="Calibri" w:hAnsi="Calibri" w:cs="Calibri"/>
        </w:rPr>
        <w:t>Invasiveness flg1 + 0.8097</w:t>
      </w:r>
      <w:r>
        <w:t>×</w:t>
      </w:r>
      <w:r>
        <w:rPr>
          <w:rFonts w:ascii="Calibri" w:eastAsia="Calibri" w:hAnsi="Calibri" w:cs="Calibri"/>
        </w:rPr>
        <w:t xml:space="preserve">ER </w:t>
      </w:r>
      <w:r>
        <w:rPr>
          <w:rFonts w:ascii="Calibri" w:eastAsia="Calibri" w:hAnsi="Calibri" w:cs="Calibri"/>
          <w:noProof/>
        </w:rPr>
        <mc:AlternateContent>
          <mc:Choice Requires="wpg">
            <w:drawing>
              <wp:inline distT="0" distB="0" distL="0" distR="0" wp14:anchorId="7FC5FAAC" wp14:editId="692EA460">
                <wp:extent cx="43637" cy="5055"/>
                <wp:effectExtent l="0" t="0" r="0" b="0"/>
                <wp:docPr id="61322" name="Group 61322"/>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4267" name="Shape 4267"/>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322" style="width:3.436pt;height:0.398pt;mso-position-horizontal-relative:char;mso-position-vertical-relative:line" coordsize="436,50">
                <v:shape id="Shape 4267"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Status1</w:t>
      </w:r>
    </w:p>
    <w:p w14:paraId="6D061FF2" w14:textId="77777777" w:rsidR="00890157" w:rsidRDefault="00000000">
      <w:pPr>
        <w:spacing w:after="225" w:line="265" w:lineRule="auto"/>
        <w:ind w:left="2182"/>
        <w:jc w:val="left"/>
      </w:pPr>
      <w:r>
        <w:rPr>
          <w:rFonts w:ascii="Calibri" w:eastAsia="Calibri" w:hAnsi="Calibri" w:cs="Calibri"/>
        </w:rPr>
        <w:t>+ 1.8661</w:t>
      </w:r>
      <w:r>
        <w:t>×</w:t>
      </w:r>
      <w:r>
        <w:rPr>
          <w:rFonts w:ascii="Calibri" w:eastAsia="Calibri" w:hAnsi="Calibri" w:cs="Calibri"/>
        </w:rPr>
        <w:t>CMF Cycles6 + 0.9579</w:t>
      </w:r>
      <w:r>
        <w:t>×</w:t>
      </w:r>
      <w:r>
        <w:rPr>
          <w:rFonts w:ascii="Calibri" w:eastAsia="Calibri" w:hAnsi="Calibri" w:cs="Calibri"/>
        </w:rPr>
        <w:t xml:space="preserve">CMF </w:t>
      </w:r>
      <w:r>
        <w:rPr>
          <w:rFonts w:ascii="Calibri" w:eastAsia="Calibri" w:hAnsi="Calibri" w:cs="Calibri"/>
          <w:noProof/>
        </w:rPr>
        <mc:AlternateContent>
          <mc:Choice Requires="wpg">
            <w:drawing>
              <wp:inline distT="0" distB="0" distL="0" distR="0" wp14:anchorId="3D64D583" wp14:editId="605FC5E0">
                <wp:extent cx="43637" cy="5055"/>
                <wp:effectExtent l="0" t="0" r="0" b="0"/>
                <wp:docPr id="61324" name="Group 61324"/>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4276" name="Shape 4276"/>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324" style="width:3.436pt;height:0.398pt;mso-position-horizontal-relative:char;mso-position-vertical-relative:line" coordsize="436,50">
                <v:shape id="Shape 4276"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Cycles7</w:t>
      </w:r>
    </w:p>
    <w:p w14:paraId="1F04707E" w14:textId="77777777" w:rsidR="00890157" w:rsidRDefault="00000000">
      <w:pPr>
        <w:numPr>
          <w:ilvl w:val="0"/>
          <w:numId w:val="9"/>
        </w:numPr>
        <w:spacing w:after="221" w:line="265" w:lineRule="auto"/>
        <w:ind w:right="42" w:hanging="229"/>
        <w:jc w:val="center"/>
      </w:pPr>
      <w:r>
        <w:rPr>
          <w:rFonts w:ascii="Calibri" w:eastAsia="Calibri" w:hAnsi="Calibri" w:cs="Calibri"/>
        </w:rPr>
        <w:lastRenderedPageBreak/>
        <w:t>2.3235</w:t>
      </w:r>
      <w:r>
        <w:t>×</w:t>
      </w:r>
      <w:r>
        <w:rPr>
          <w:rFonts w:ascii="Calibri" w:eastAsia="Calibri" w:hAnsi="Calibri" w:cs="Calibri"/>
        </w:rPr>
        <w:t>Invasiveness flg1:CMF Cycles6</w:t>
      </w:r>
    </w:p>
    <w:p w14:paraId="085C42B5" w14:textId="77777777" w:rsidR="00890157" w:rsidRDefault="00000000">
      <w:pPr>
        <w:numPr>
          <w:ilvl w:val="0"/>
          <w:numId w:val="9"/>
        </w:numPr>
        <w:spacing w:after="635" w:line="265" w:lineRule="auto"/>
        <w:ind w:right="42" w:hanging="229"/>
        <w:jc w:val="center"/>
      </w:pPr>
      <w:r>
        <w:rPr>
          <w:rFonts w:ascii="Calibri" w:eastAsia="Calibri" w:hAnsi="Calibri" w:cs="Calibri"/>
        </w:rPr>
        <w:t>2.1326</w:t>
      </w:r>
      <w:r>
        <w:t>×</w:t>
      </w:r>
      <w:r>
        <w:rPr>
          <w:rFonts w:ascii="Calibri" w:eastAsia="Calibri" w:hAnsi="Calibri" w:cs="Calibri"/>
        </w:rPr>
        <w:t>Invasiveness flg1:CMF Cycles7</w:t>
      </w:r>
      <w:r>
        <w:t>)</w:t>
      </w:r>
    </w:p>
    <w:p w14:paraId="5677BE51" w14:textId="77777777" w:rsidR="00890157" w:rsidRDefault="00000000">
      <w:pPr>
        <w:spacing w:after="204"/>
        <w:ind w:left="-5" w:right="314"/>
      </w:pPr>
      <w:r>
        <w:t xml:space="preserve">Compared with the above 40 years old group, the below 40 years group has one less interaction term </w:t>
      </w:r>
      <w:r>
        <w:rPr>
          <w:rFonts w:ascii="Calibri" w:eastAsia="Calibri" w:hAnsi="Calibri" w:cs="Calibri"/>
        </w:rPr>
        <w:t>ER Status:CMF Cycles</w:t>
      </w:r>
      <w:r>
        <w:t xml:space="preserve">, other than this, the other selected predictors are the same. The interaction term </w:t>
      </w:r>
      <w:r>
        <w:rPr>
          <w:rFonts w:ascii="Calibri" w:eastAsia="Calibri" w:hAnsi="Calibri" w:cs="Calibri"/>
        </w:rPr>
        <w:t xml:space="preserve">Invasiveness </w:t>
      </w:r>
      <w:r>
        <w:rPr>
          <w:rFonts w:ascii="Calibri" w:eastAsia="Calibri" w:hAnsi="Calibri" w:cs="Calibri"/>
          <w:noProof/>
        </w:rPr>
        <mc:AlternateContent>
          <mc:Choice Requires="wpg">
            <w:drawing>
              <wp:inline distT="0" distB="0" distL="0" distR="0" wp14:anchorId="5537008F" wp14:editId="3A1D5427">
                <wp:extent cx="43637" cy="5055"/>
                <wp:effectExtent l="0" t="0" r="0" b="0"/>
                <wp:docPr id="61325" name="Group 61325"/>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4303" name="Shape 4303"/>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325" style="width:3.436pt;height:0.398pt;mso-position-horizontal-relative:char;mso-position-vertical-relative:line" coordsize="436,50">
                <v:shape id="Shape 4303"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flg:CMF Cycles </w:t>
      </w:r>
      <w:r>
        <w:t xml:space="preserve">still provides a negative effect on the hazard ratio, while the main effect terms all imply a positive influence on the ratio except for </w:t>
      </w:r>
      <w:r>
        <w:rPr>
          <w:rFonts w:ascii="Calibri" w:eastAsia="Calibri" w:hAnsi="Calibri" w:cs="Calibri"/>
        </w:rPr>
        <w:t>Age diagnosis</w:t>
      </w:r>
      <w:r>
        <w:t xml:space="preserve">. This finding suggests that for patients aged equal to or below 40 years old, every one-year increment of age at diagnosis will decrease the hazard ratio by a factor of </w:t>
      </w:r>
      <w:r>
        <w:rPr>
          <w:i/>
        </w:rPr>
        <w:t>exp</w:t>
      </w:r>
      <w:r>
        <w:t>(−0</w:t>
      </w:r>
      <w:r>
        <w:rPr>
          <w:i/>
        </w:rPr>
        <w:t>.</w:t>
      </w:r>
      <w:r>
        <w:t>0093) = 0</w:t>
      </w:r>
      <w:r>
        <w:rPr>
          <w:i/>
        </w:rPr>
        <w:t>.</w:t>
      </w:r>
      <w:r>
        <w:t>9908. Although this is only a slight decrease, it illustrates a different trend to the above 40 years group.</w:t>
      </w:r>
    </w:p>
    <w:p w14:paraId="4ACD1BD7" w14:textId="77777777" w:rsidR="00890157" w:rsidRDefault="00000000">
      <w:pPr>
        <w:spacing w:after="522"/>
        <w:ind w:left="-5" w:right="11"/>
      </w:pPr>
      <w:r>
        <w:t xml:space="preserve">Similar to the other group, the decrease caused by the interaction term and </w:t>
      </w:r>
      <w:r>
        <w:rPr>
          <w:rFonts w:ascii="Calibri" w:eastAsia="Calibri" w:hAnsi="Calibri" w:cs="Calibri"/>
        </w:rPr>
        <w:t xml:space="preserve">Age diagnosis </w:t>
      </w:r>
      <w:r>
        <w:t>on hazard ratio cannot vanish the increase created by the main effects.</w:t>
      </w:r>
    </w:p>
    <w:p w14:paraId="39B1EEF5" w14:textId="77777777" w:rsidR="00890157" w:rsidRDefault="00000000">
      <w:pPr>
        <w:pStyle w:val="Heading4"/>
        <w:tabs>
          <w:tab w:val="center" w:pos="2645"/>
        </w:tabs>
        <w:spacing w:after="465"/>
        <w:ind w:left="-15" w:firstLine="0"/>
      </w:pPr>
      <w:r>
        <w:t>6.1.3</w:t>
      </w:r>
      <w:r>
        <w:tab/>
        <w:t>Baseline hazards of two groups</w:t>
      </w:r>
    </w:p>
    <w:p w14:paraId="7A28FD66" w14:textId="77777777" w:rsidR="00890157" w:rsidRDefault="00000000">
      <w:pPr>
        <w:spacing w:after="0" w:line="259" w:lineRule="auto"/>
        <w:ind w:left="-5" w:right="314"/>
      </w:pPr>
      <w:r>
        <w:t xml:space="preserve">Table </w:t>
      </w:r>
      <w:r>
        <w:rPr>
          <w:color w:val="0000FF"/>
        </w:rPr>
        <w:t xml:space="preserve">6.3 </w:t>
      </w:r>
      <w:r>
        <w:t xml:space="preserve">and </w:t>
      </w:r>
      <w:r>
        <w:rPr>
          <w:color w:val="0000FF"/>
        </w:rPr>
        <w:t xml:space="preserve">6.4 </w:t>
      </w:r>
      <w:r>
        <w:t xml:space="preserve">present the baseline hazares </w:t>
      </w:r>
      <w:r>
        <w:rPr>
          <w:i/>
        </w:rPr>
        <w:t>h</w:t>
      </w:r>
      <w:r>
        <w:rPr>
          <w:vertAlign w:val="subscript"/>
        </w:rPr>
        <w:t>0</w:t>
      </w:r>
      <w:r>
        <w:t>(</w:t>
      </w:r>
      <w:r>
        <w:rPr>
          <w:i/>
        </w:rPr>
        <w:t>t</w:t>
      </w:r>
      <w:r>
        <w:t xml:space="preserve">) of patient groups aged above and below 40 years, the estimations were obtained by using the </w:t>
      </w:r>
      <w:r>
        <w:rPr>
          <w:rFonts w:ascii="Calibri" w:eastAsia="Calibri" w:hAnsi="Calibri" w:cs="Calibri"/>
        </w:rPr>
        <w:t xml:space="preserve">basehaz() </w:t>
      </w:r>
      <w:r>
        <w:t xml:space="preserve">function from the </w:t>
      </w:r>
      <w:r>
        <w:rPr>
          <w:rFonts w:ascii="Calibri" w:eastAsia="Calibri" w:hAnsi="Calibri" w:cs="Calibri"/>
        </w:rPr>
        <w:t xml:space="preserve">survival </w:t>
      </w:r>
      <w:r>
        <w:t>package.</w:t>
      </w:r>
    </w:p>
    <w:tbl>
      <w:tblPr>
        <w:tblStyle w:val="TableGrid"/>
        <w:tblW w:w="4422" w:type="dxa"/>
        <w:tblInd w:w="1948" w:type="dxa"/>
        <w:tblCellMar>
          <w:top w:w="38" w:type="dxa"/>
          <w:right w:w="119" w:type="dxa"/>
        </w:tblCellMar>
        <w:tblLook w:val="04A0" w:firstRow="1" w:lastRow="0" w:firstColumn="1" w:lastColumn="0" w:noHBand="0" w:noVBand="1"/>
      </w:tblPr>
      <w:tblGrid>
        <w:gridCol w:w="1025"/>
        <w:gridCol w:w="957"/>
        <w:gridCol w:w="833"/>
        <w:gridCol w:w="833"/>
        <w:gridCol w:w="774"/>
      </w:tblGrid>
      <w:tr w:rsidR="00890157" w14:paraId="09687FC1" w14:textId="77777777">
        <w:trPr>
          <w:trHeight w:val="271"/>
        </w:trPr>
        <w:tc>
          <w:tcPr>
            <w:tcW w:w="1038" w:type="dxa"/>
            <w:tcBorders>
              <w:top w:val="nil"/>
              <w:left w:val="nil"/>
              <w:bottom w:val="nil"/>
              <w:right w:val="single" w:sz="3" w:space="0" w:color="000000"/>
            </w:tcBorders>
            <w:shd w:val="clear" w:color="auto" w:fill="EFEFEF"/>
          </w:tcPr>
          <w:p w14:paraId="118E2E70" w14:textId="77777777" w:rsidR="00890157" w:rsidRDefault="00000000">
            <w:pPr>
              <w:spacing w:after="0" w:line="259" w:lineRule="auto"/>
              <w:ind w:left="0" w:right="4" w:firstLine="0"/>
              <w:jc w:val="right"/>
            </w:pPr>
            <w:r>
              <w:rPr>
                <w:b/>
              </w:rPr>
              <w:t>Time</w:t>
            </w:r>
          </w:p>
        </w:tc>
        <w:tc>
          <w:tcPr>
            <w:tcW w:w="969" w:type="dxa"/>
            <w:tcBorders>
              <w:top w:val="nil"/>
              <w:left w:val="single" w:sz="3" w:space="0" w:color="000000"/>
              <w:bottom w:val="nil"/>
              <w:right w:val="nil"/>
            </w:tcBorders>
            <w:shd w:val="clear" w:color="auto" w:fill="EFEFEF"/>
          </w:tcPr>
          <w:p w14:paraId="1698463F" w14:textId="77777777" w:rsidR="00890157" w:rsidRDefault="00000000">
            <w:pPr>
              <w:spacing w:after="0" w:line="259" w:lineRule="auto"/>
              <w:ind w:left="501" w:firstLine="0"/>
              <w:jc w:val="center"/>
            </w:pPr>
            <w:r>
              <w:t>3</w:t>
            </w:r>
          </w:p>
        </w:tc>
        <w:tc>
          <w:tcPr>
            <w:tcW w:w="845" w:type="dxa"/>
            <w:tcBorders>
              <w:top w:val="nil"/>
              <w:left w:val="nil"/>
              <w:bottom w:val="nil"/>
              <w:right w:val="nil"/>
            </w:tcBorders>
            <w:shd w:val="clear" w:color="auto" w:fill="EFEFEF"/>
          </w:tcPr>
          <w:p w14:paraId="6ACBA445" w14:textId="77777777" w:rsidR="00890157" w:rsidRDefault="00000000">
            <w:pPr>
              <w:spacing w:after="0" w:line="259" w:lineRule="auto"/>
              <w:ind w:left="377" w:firstLine="0"/>
              <w:jc w:val="center"/>
            </w:pPr>
            <w:r>
              <w:t>6</w:t>
            </w:r>
          </w:p>
        </w:tc>
        <w:tc>
          <w:tcPr>
            <w:tcW w:w="845" w:type="dxa"/>
            <w:tcBorders>
              <w:top w:val="nil"/>
              <w:left w:val="nil"/>
              <w:bottom w:val="nil"/>
              <w:right w:val="nil"/>
            </w:tcBorders>
            <w:shd w:val="clear" w:color="auto" w:fill="EFEFEF"/>
          </w:tcPr>
          <w:p w14:paraId="2169CC8D" w14:textId="77777777" w:rsidR="00890157" w:rsidRDefault="00000000">
            <w:pPr>
              <w:spacing w:after="0" w:line="259" w:lineRule="auto"/>
              <w:ind w:left="377" w:firstLine="0"/>
              <w:jc w:val="center"/>
            </w:pPr>
            <w:r>
              <w:t>9</w:t>
            </w:r>
          </w:p>
        </w:tc>
        <w:tc>
          <w:tcPr>
            <w:tcW w:w="726" w:type="dxa"/>
            <w:tcBorders>
              <w:top w:val="nil"/>
              <w:left w:val="nil"/>
              <w:bottom w:val="nil"/>
              <w:right w:val="nil"/>
            </w:tcBorders>
            <w:shd w:val="clear" w:color="auto" w:fill="EFEFEF"/>
          </w:tcPr>
          <w:p w14:paraId="72D8FCD6" w14:textId="77777777" w:rsidR="00890157" w:rsidRDefault="00000000">
            <w:pPr>
              <w:spacing w:after="0" w:line="259" w:lineRule="auto"/>
              <w:ind w:left="388" w:firstLine="0"/>
              <w:jc w:val="left"/>
            </w:pPr>
            <w:r>
              <w:t>12</w:t>
            </w:r>
          </w:p>
        </w:tc>
      </w:tr>
      <w:tr w:rsidR="00890157" w14:paraId="2AB50086" w14:textId="77777777">
        <w:trPr>
          <w:trHeight w:val="271"/>
        </w:trPr>
        <w:tc>
          <w:tcPr>
            <w:tcW w:w="1038" w:type="dxa"/>
            <w:tcBorders>
              <w:top w:val="nil"/>
              <w:left w:val="nil"/>
              <w:bottom w:val="nil"/>
              <w:right w:val="single" w:sz="3" w:space="0" w:color="000000"/>
            </w:tcBorders>
          </w:tcPr>
          <w:p w14:paraId="08F9B2B5" w14:textId="77777777" w:rsidR="00890157" w:rsidRDefault="00000000">
            <w:pPr>
              <w:spacing w:after="0" w:line="259" w:lineRule="auto"/>
              <w:ind w:left="120" w:firstLine="0"/>
            </w:pPr>
            <w:r>
              <w:rPr>
                <w:b/>
              </w:rPr>
              <w:t>Hazard</w:t>
            </w:r>
          </w:p>
        </w:tc>
        <w:tc>
          <w:tcPr>
            <w:tcW w:w="969" w:type="dxa"/>
            <w:tcBorders>
              <w:top w:val="nil"/>
              <w:left w:val="single" w:sz="3" w:space="0" w:color="000000"/>
              <w:bottom w:val="nil"/>
              <w:right w:val="nil"/>
            </w:tcBorders>
          </w:tcPr>
          <w:p w14:paraId="6E4987F1" w14:textId="77777777" w:rsidR="00890157" w:rsidRDefault="00000000">
            <w:pPr>
              <w:spacing w:after="0" w:line="259" w:lineRule="auto"/>
              <w:ind w:left="124" w:firstLine="0"/>
              <w:jc w:val="left"/>
            </w:pPr>
            <w:r>
              <w:t>0.0232</w:t>
            </w:r>
          </w:p>
        </w:tc>
        <w:tc>
          <w:tcPr>
            <w:tcW w:w="845" w:type="dxa"/>
            <w:tcBorders>
              <w:top w:val="nil"/>
              <w:left w:val="nil"/>
              <w:bottom w:val="nil"/>
              <w:right w:val="nil"/>
            </w:tcBorders>
          </w:tcPr>
          <w:p w14:paraId="15F11F9D" w14:textId="77777777" w:rsidR="00890157" w:rsidRDefault="00000000">
            <w:pPr>
              <w:spacing w:after="0" w:line="259" w:lineRule="auto"/>
              <w:ind w:left="0" w:firstLine="0"/>
              <w:jc w:val="left"/>
            </w:pPr>
            <w:r>
              <w:t>0.0479</w:t>
            </w:r>
          </w:p>
        </w:tc>
        <w:tc>
          <w:tcPr>
            <w:tcW w:w="845" w:type="dxa"/>
            <w:tcBorders>
              <w:top w:val="nil"/>
              <w:left w:val="nil"/>
              <w:bottom w:val="nil"/>
              <w:right w:val="nil"/>
            </w:tcBorders>
          </w:tcPr>
          <w:p w14:paraId="5E5695A3" w14:textId="77777777" w:rsidR="00890157" w:rsidRDefault="00000000">
            <w:pPr>
              <w:spacing w:after="0" w:line="259" w:lineRule="auto"/>
              <w:ind w:left="0" w:firstLine="0"/>
              <w:jc w:val="left"/>
            </w:pPr>
            <w:r>
              <w:t>0.0722</w:t>
            </w:r>
          </w:p>
        </w:tc>
        <w:tc>
          <w:tcPr>
            <w:tcW w:w="726" w:type="dxa"/>
            <w:tcBorders>
              <w:top w:val="nil"/>
              <w:left w:val="nil"/>
              <w:bottom w:val="nil"/>
              <w:right w:val="nil"/>
            </w:tcBorders>
          </w:tcPr>
          <w:p w14:paraId="3AB7729F" w14:textId="77777777" w:rsidR="00890157" w:rsidRDefault="00000000">
            <w:pPr>
              <w:spacing w:after="0" w:line="259" w:lineRule="auto"/>
              <w:ind w:left="0" w:firstLine="0"/>
              <w:jc w:val="left"/>
            </w:pPr>
            <w:r>
              <w:t>0.0791</w:t>
            </w:r>
          </w:p>
        </w:tc>
      </w:tr>
    </w:tbl>
    <w:p w14:paraId="7CE1E872" w14:textId="77777777" w:rsidR="00890157" w:rsidRDefault="00000000">
      <w:pPr>
        <w:spacing w:after="57" w:line="262" w:lineRule="auto"/>
        <w:ind w:left="419" w:right="233"/>
        <w:jc w:val="left"/>
      </w:pPr>
      <w:r>
        <w:rPr>
          <w:rFonts w:ascii="Calibri" w:eastAsia="Calibri" w:hAnsi="Calibri" w:cs="Calibri"/>
          <w:sz w:val="20"/>
        </w:rPr>
        <w:t xml:space="preserve">Table 6.3: </w:t>
      </w:r>
      <w:r>
        <w:rPr>
          <w:sz w:val="20"/>
        </w:rPr>
        <w:t>Patients with age above 40 years: baseline hazards at 3, 6, 9, 12 months.</w:t>
      </w:r>
    </w:p>
    <w:tbl>
      <w:tblPr>
        <w:tblStyle w:val="TableGrid"/>
        <w:tblW w:w="4422" w:type="dxa"/>
        <w:tblInd w:w="1948" w:type="dxa"/>
        <w:tblCellMar>
          <w:top w:w="38" w:type="dxa"/>
          <w:right w:w="119" w:type="dxa"/>
        </w:tblCellMar>
        <w:tblLook w:val="04A0" w:firstRow="1" w:lastRow="0" w:firstColumn="1" w:lastColumn="0" w:noHBand="0" w:noVBand="1"/>
      </w:tblPr>
      <w:tblGrid>
        <w:gridCol w:w="1025"/>
        <w:gridCol w:w="957"/>
        <w:gridCol w:w="833"/>
        <w:gridCol w:w="833"/>
        <w:gridCol w:w="774"/>
      </w:tblGrid>
      <w:tr w:rsidR="00890157" w14:paraId="53EDB75D" w14:textId="77777777">
        <w:trPr>
          <w:trHeight w:val="271"/>
        </w:trPr>
        <w:tc>
          <w:tcPr>
            <w:tcW w:w="1038" w:type="dxa"/>
            <w:tcBorders>
              <w:top w:val="nil"/>
              <w:left w:val="nil"/>
              <w:bottom w:val="nil"/>
              <w:right w:val="single" w:sz="3" w:space="0" w:color="000000"/>
            </w:tcBorders>
            <w:shd w:val="clear" w:color="auto" w:fill="EFEFEF"/>
          </w:tcPr>
          <w:p w14:paraId="019F6078" w14:textId="77777777" w:rsidR="00890157" w:rsidRDefault="00000000">
            <w:pPr>
              <w:spacing w:after="0" w:line="259" w:lineRule="auto"/>
              <w:ind w:left="0" w:right="4" w:firstLine="0"/>
              <w:jc w:val="right"/>
            </w:pPr>
            <w:r>
              <w:rPr>
                <w:b/>
              </w:rPr>
              <w:t>Time</w:t>
            </w:r>
          </w:p>
        </w:tc>
        <w:tc>
          <w:tcPr>
            <w:tcW w:w="969" w:type="dxa"/>
            <w:tcBorders>
              <w:top w:val="nil"/>
              <w:left w:val="single" w:sz="3" w:space="0" w:color="000000"/>
              <w:bottom w:val="nil"/>
              <w:right w:val="nil"/>
            </w:tcBorders>
            <w:shd w:val="clear" w:color="auto" w:fill="EFEFEF"/>
          </w:tcPr>
          <w:p w14:paraId="5A44833B" w14:textId="77777777" w:rsidR="00890157" w:rsidRDefault="00000000">
            <w:pPr>
              <w:spacing w:after="0" w:line="259" w:lineRule="auto"/>
              <w:ind w:left="501" w:firstLine="0"/>
              <w:jc w:val="center"/>
            </w:pPr>
            <w:r>
              <w:t>3</w:t>
            </w:r>
          </w:p>
        </w:tc>
        <w:tc>
          <w:tcPr>
            <w:tcW w:w="845" w:type="dxa"/>
            <w:tcBorders>
              <w:top w:val="nil"/>
              <w:left w:val="nil"/>
              <w:bottom w:val="nil"/>
              <w:right w:val="nil"/>
            </w:tcBorders>
            <w:shd w:val="clear" w:color="auto" w:fill="EFEFEF"/>
          </w:tcPr>
          <w:p w14:paraId="116B4BA6" w14:textId="77777777" w:rsidR="00890157" w:rsidRDefault="00000000">
            <w:pPr>
              <w:spacing w:after="0" w:line="259" w:lineRule="auto"/>
              <w:ind w:left="377" w:firstLine="0"/>
              <w:jc w:val="center"/>
            </w:pPr>
            <w:r>
              <w:t>6</w:t>
            </w:r>
          </w:p>
        </w:tc>
        <w:tc>
          <w:tcPr>
            <w:tcW w:w="845" w:type="dxa"/>
            <w:tcBorders>
              <w:top w:val="nil"/>
              <w:left w:val="nil"/>
              <w:bottom w:val="nil"/>
              <w:right w:val="nil"/>
            </w:tcBorders>
            <w:shd w:val="clear" w:color="auto" w:fill="EFEFEF"/>
          </w:tcPr>
          <w:p w14:paraId="5C41DCBF" w14:textId="77777777" w:rsidR="00890157" w:rsidRDefault="00000000">
            <w:pPr>
              <w:spacing w:after="0" w:line="259" w:lineRule="auto"/>
              <w:ind w:left="377" w:firstLine="0"/>
              <w:jc w:val="center"/>
            </w:pPr>
            <w:r>
              <w:t>9</w:t>
            </w:r>
          </w:p>
        </w:tc>
        <w:tc>
          <w:tcPr>
            <w:tcW w:w="726" w:type="dxa"/>
            <w:tcBorders>
              <w:top w:val="nil"/>
              <w:left w:val="nil"/>
              <w:bottom w:val="nil"/>
              <w:right w:val="nil"/>
            </w:tcBorders>
            <w:shd w:val="clear" w:color="auto" w:fill="EFEFEF"/>
          </w:tcPr>
          <w:p w14:paraId="65BE6320" w14:textId="77777777" w:rsidR="00890157" w:rsidRDefault="00000000">
            <w:pPr>
              <w:spacing w:after="0" w:line="259" w:lineRule="auto"/>
              <w:ind w:left="388" w:firstLine="0"/>
              <w:jc w:val="left"/>
            </w:pPr>
            <w:r>
              <w:t>12</w:t>
            </w:r>
          </w:p>
        </w:tc>
      </w:tr>
      <w:tr w:rsidR="00890157" w14:paraId="25147765" w14:textId="77777777">
        <w:trPr>
          <w:trHeight w:val="271"/>
        </w:trPr>
        <w:tc>
          <w:tcPr>
            <w:tcW w:w="1038" w:type="dxa"/>
            <w:tcBorders>
              <w:top w:val="nil"/>
              <w:left w:val="nil"/>
              <w:bottom w:val="nil"/>
              <w:right w:val="single" w:sz="3" w:space="0" w:color="000000"/>
            </w:tcBorders>
          </w:tcPr>
          <w:p w14:paraId="61A04479" w14:textId="77777777" w:rsidR="00890157" w:rsidRDefault="00000000">
            <w:pPr>
              <w:spacing w:after="0" w:line="259" w:lineRule="auto"/>
              <w:ind w:left="120" w:firstLine="0"/>
            </w:pPr>
            <w:r>
              <w:rPr>
                <w:b/>
              </w:rPr>
              <w:t>Hazard</w:t>
            </w:r>
          </w:p>
        </w:tc>
        <w:tc>
          <w:tcPr>
            <w:tcW w:w="969" w:type="dxa"/>
            <w:tcBorders>
              <w:top w:val="nil"/>
              <w:left w:val="single" w:sz="3" w:space="0" w:color="000000"/>
              <w:bottom w:val="nil"/>
              <w:right w:val="nil"/>
            </w:tcBorders>
          </w:tcPr>
          <w:p w14:paraId="5C6FC00E" w14:textId="77777777" w:rsidR="00890157" w:rsidRDefault="00000000">
            <w:pPr>
              <w:spacing w:after="0" w:line="259" w:lineRule="auto"/>
              <w:ind w:left="124" w:firstLine="0"/>
              <w:jc w:val="left"/>
            </w:pPr>
            <w:r>
              <w:t>0.0105</w:t>
            </w:r>
          </w:p>
        </w:tc>
        <w:tc>
          <w:tcPr>
            <w:tcW w:w="845" w:type="dxa"/>
            <w:tcBorders>
              <w:top w:val="nil"/>
              <w:left w:val="nil"/>
              <w:bottom w:val="nil"/>
              <w:right w:val="nil"/>
            </w:tcBorders>
          </w:tcPr>
          <w:p w14:paraId="4627BAB8" w14:textId="77777777" w:rsidR="00890157" w:rsidRDefault="00000000">
            <w:pPr>
              <w:spacing w:after="0" w:line="259" w:lineRule="auto"/>
              <w:ind w:left="0" w:firstLine="0"/>
              <w:jc w:val="left"/>
            </w:pPr>
            <w:r>
              <w:t>0.0217</w:t>
            </w:r>
          </w:p>
        </w:tc>
        <w:tc>
          <w:tcPr>
            <w:tcW w:w="845" w:type="dxa"/>
            <w:tcBorders>
              <w:top w:val="nil"/>
              <w:left w:val="nil"/>
              <w:bottom w:val="nil"/>
              <w:right w:val="nil"/>
            </w:tcBorders>
          </w:tcPr>
          <w:p w14:paraId="7D32F251" w14:textId="77777777" w:rsidR="00890157" w:rsidRDefault="00000000">
            <w:pPr>
              <w:spacing w:after="0" w:line="259" w:lineRule="auto"/>
              <w:ind w:left="0" w:firstLine="0"/>
              <w:jc w:val="left"/>
            </w:pPr>
            <w:r>
              <w:t>0.0325</w:t>
            </w:r>
          </w:p>
        </w:tc>
        <w:tc>
          <w:tcPr>
            <w:tcW w:w="726" w:type="dxa"/>
            <w:tcBorders>
              <w:top w:val="nil"/>
              <w:left w:val="nil"/>
              <w:bottom w:val="nil"/>
              <w:right w:val="nil"/>
            </w:tcBorders>
          </w:tcPr>
          <w:p w14:paraId="26870696" w14:textId="77777777" w:rsidR="00890157" w:rsidRDefault="00000000">
            <w:pPr>
              <w:spacing w:after="0" w:line="259" w:lineRule="auto"/>
              <w:ind w:left="0" w:firstLine="0"/>
              <w:jc w:val="left"/>
            </w:pPr>
            <w:r>
              <w:t>0.0363</w:t>
            </w:r>
          </w:p>
        </w:tc>
      </w:tr>
    </w:tbl>
    <w:p w14:paraId="1D351B6F" w14:textId="77777777" w:rsidR="00890157" w:rsidRDefault="00000000">
      <w:pPr>
        <w:spacing w:after="419" w:line="262" w:lineRule="auto"/>
        <w:ind w:left="419" w:right="233"/>
        <w:jc w:val="left"/>
      </w:pPr>
      <w:r>
        <w:rPr>
          <w:rFonts w:ascii="Calibri" w:eastAsia="Calibri" w:hAnsi="Calibri" w:cs="Calibri"/>
          <w:sz w:val="20"/>
        </w:rPr>
        <w:t xml:space="preserve">Table 6.4: </w:t>
      </w:r>
      <w:r>
        <w:rPr>
          <w:sz w:val="20"/>
        </w:rPr>
        <w:t>Patients with age below 40 years: baseline hazards at 3, 6, 9, 12 months.</w:t>
      </w:r>
    </w:p>
    <w:p w14:paraId="196A3E94" w14:textId="77777777" w:rsidR="00890157" w:rsidRDefault="00000000">
      <w:pPr>
        <w:spacing w:after="664"/>
        <w:ind w:left="-5" w:right="11"/>
      </w:pPr>
      <w:r>
        <w:t>An important finding is that patients aged equal to or below 40 years old have lower baseline hazards than the group above 40 years old, more specifically, the baseline hazard of developing CIA for the former group of patients is approximately half that of the latter group at all timestamps (at 3</w:t>
      </w:r>
      <w:r>
        <w:rPr>
          <w:i/>
          <w:vertAlign w:val="superscript"/>
        </w:rPr>
        <w:t>th</w:t>
      </w:r>
      <w:r>
        <w:t>, 6</w:t>
      </w:r>
      <w:r>
        <w:rPr>
          <w:i/>
          <w:vertAlign w:val="superscript"/>
        </w:rPr>
        <w:t>th</w:t>
      </w:r>
      <w:r>
        <w:t>, 9</w:t>
      </w:r>
      <w:r>
        <w:rPr>
          <w:i/>
          <w:vertAlign w:val="superscript"/>
        </w:rPr>
        <w:t>th</w:t>
      </w:r>
      <w:r>
        <w:t>, 12</w:t>
      </w:r>
      <w:r>
        <w:rPr>
          <w:i/>
          <w:vertAlign w:val="superscript"/>
        </w:rPr>
        <w:t xml:space="preserve">th </w:t>
      </w:r>
      <w:r>
        <w:t xml:space="preserve">months). This result demonstrates the importance of sub-setting patients by age at diagnosis, and further suggest that when discussing the possible risks and side effects of chemotherapy for cancer with a patient, it is important to treat patients separately according to their age. 40 years could be an informed cut-off point. Moreover, since the average baseline hazards for older patients are higher than the younger </w:t>
      </w:r>
      <w:r>
        <w:lastRenderedPageBreak/>
        <w:t>patients, the treatment duration and strength should be considered more carefully in order to minimise the influence of the potential side effects.</w:t>
      </w:r>
    </w:p>
    <w:p w14:paraId="1BEF71A9" w14:textId="77777777" w:rsidR="00890157" w:rsidRDefault="00000000">
      <w:pPr>
        <w:pStyle w:val="Heading3"/>
        <w:tabs>
          <w:tab w:val="center" w:pos="2119"/>
        </w:tabs>
        <w:spacing w:after="884"/>
        <w:ind w:left="-15" w:firstLine="0"/>
      </w:pPr>
      <w:r>
        <w:t>6.2</w:t>
      </w:r>
      <w:r>
        <w:tab/>
        <w:t>Recovery from CIA</w:t>
      </w:r>
    </w:p>
    <w:p w14:paraId="4BE81538" w14:textId="77777777" w:rsidR="00890157" w:rsidRDefault="00000000">
      <w:pPr>
        <w:tabs>
          <w:tab w:val="center" w:pos="1166"/>
          <w:tab w:val="center" w:pos="2493"/>
          <w:tab w:val="center" w:pos="4217"/>
          <w:tab w:val="center" w:pos="6119"/>
          <w:tab w:val="center" w:pos="7634"/>
        </w:tabs>
        <w:spacing w:after="0" w:line="259" w:lineRule="auto"/>
        <w:ind w:left="0" w:firstLine="0"/>
        <w:jc w:val="left"/>
      </w:pPr>
      <w:r>
        <w:rPr>
          <w:rFonts w:ascii="Calibri" w:eastAsia="Calibri" w:hAnsi="Calibri" w:cs="Calibri"/>
        </w:rPr>
        <w:tab/>
      </w:r>
      <w:r>
        <w:rPr>
          <w:b/>
          <w:sz w:val="23"/>
        </w:rPr>
        <w:t>Variable</w:t>
      </w:r>
      <w:r>
        <w:rPr>
          <w:b/>
          <w:sz w:val="23"/>
        </w:rPr>
        <w:tab/>
        <w:t>Coefficient</w:t>
      </w:r>
      <w:r>
        <w:rPr>
          <w:b/>
          <w:sz w:val="23"/>
        </w:rPr>
        <w:tab/>
        <w:t>exp(coefficient)</w:t>
      </w:r>
      <w:r>
        <w:rPr>
          <w:b/>
          <w:sz w:val="23"/>
        </w:rPr>
        <w:tab/>
        <w:t>se(coefficient)</w:t>
      </w:r>
      <w:r>
        <w:rPr>
          <w:b/>
          <w:sz w:val="23"/>
        </w:rPr>
        <w:tab/>
        <w:t>Pr(</w:t>
      </w:r>
      <w:r>
        <w:rPr>
          <w:i/>
          <w:sz w:val="23"/>
        </w:rPr>
        <w:t xml:space="preserve">&gt; </w:t>
      </w:r>
      <w:r>
        <w:rPr>
          <w:sz w:val="23"/>
        </w:rPr>
        <w:t>|</w:t>
      </w:r>
      <w:r>
        <w:rPr>
          <w:i/>
          <w:sz w:val="23"/>
        </w:rPr>
        <w:t>z</w:t>
      </w:r>
      <w:r>
        <w:rPr>
          <w:sz w:val="23"/>
        </w:rPr>
        <w:t>|</w:t>
      </w:r>
      <w:r>
        <w:rPr>
          <w:b/>
          <w:sz w:val="23"/>
        </w:rPr>
        <w:t>)</w:t>
      </w:r>
    </w:p>
    <w:tbl>
      <w:tblPr>
        <w:tblStyle w:val="TableGrid"/>
        <w:tblW w:w="8243" w:type="dxa"/>
        <w:tblInd w:w="0" w:type="dxa"/>
        <w:tblCellMar>
          <w:top w:w="43" w:type="dxa"/>
          <w:right w:w="115" w:type="dxa"/>
        </w:tblCellMar>
        <w:tblLook w:val="04A0" w:firstRow="1" w:lastRow="0" w:firstColumn="1" w:lastColumn="0" w:noHBand="0" w:noVBand="1"/>
      </w:tblPr>
      <w:tblGrid>
        <w:gridCol w:w="1888"/>
        <w:gridCol w:w="1459"/>
        <w:gridCol w:w="1991"/>
        <w:gridCol w:w="1811"/>
        <w:gridCol w:w="1094"/>
      </w:tblGrid>
      <w:tr w:rsidR="00890157" w14:paraId="53F2ABCD" w14:textId="77777777">
        <w:trPr>
          <w:trHeight w:val="285"/>
        </w:trPr>
        <w:tc>
          <w:tcPr>
            <w:tcW w:w="1888" w:type="dxa"/>
            <w:tcBorders>
              <w:top w:val="single" w:sz="3" w:space="0" w:color="000000"/>
              <w:left w:val="nil"/>
              <w:bottom w:val="nil"/>
              <w:right w:val="nil"/>
            </w:tcBorders>
            <w:shd w:val="clear" w:color="auto" w:fill="EFEFEF"/>
          </w:tcPr>
          <w:p w14:paraId="2182E15C" w14:textId="77777777" w:rsidR="00890157" w:rsidRDefault="00000000">
            <w:pPr>
              <w:spacing w:after="0" w:line="259" w:lineRule="auto"/>
              <w:ind w:left="124" w:firstLine="0"/>
              <w:jc w:val="left"/>
            </w:pPr>
            <w:r>
              <w:rPr>
                <w:rFonts w:ascii="Calibri" w:eastAsia="Calibri" w:hAnsi="Calibri" w:cs="Calibri"/>
                <w:sz w:val="23"/>
              </w:rPr>
              <w:t xml:space="preserve">Age </w:t>
            </w:r>
            <w:r>
              <w:rPr>
                <w:rFonts w:ascii="Calibri" w:eastAsia="Calibri" w:hAnsi="Calibri" w:cs="Calibri"/>
                <w:noProof/>
              </w:rPr>
              <mc:AlternateContent>
                <mc:Choice Requires="wpg">
                  <w:drawing>
                    <wp:inline distT="0" distB="0" distL="0" distR="0" wp14:anchorId="12322CB8" wp14:editId="29EA4C70">
                      <wp:extent cx="45366" cy="5255"/>
                      <wp:effectExtent l="0" t="0" r="0" b="0"/>
                      <wp:docPr id="60744" name="Group 60744"/>
                      <wp:cNvGraphicFramePr/>
                      <a:graphic xmlns:a="http://schemas.openxmlformats.org/drawingml/2006/main">
                        <a:graphicData uri="http://schemas.microsoft.com/office/word/2010/wordprocessingGroup">
                          <wpg:wgp>
                            <wpg:cNvGrpSpPr/>
                            <wpg:grpSpPr>
                              <a:xfrm>
                                <a:off x="0" y="0"/>
                                <a:ext cx="45366" cy="5255"/>
                                <a:chOff x="0" y="0"/>
                                <a:chExt cx="45366" cy="5255"/>
                              </a:xfrm>
                            </wpg:grpSpPr>
                            <wps:wsp>
                              <wps:cNvPr id="4423" name="Shape 4423"/>
                              <wps:cNvSpPr/>
                              <wps:spPr>
                                <a:xfrm>
                                  <a:off x="0" y="0"/>
                                  <a:ext cx="45366" cy="0"/>
                                </a:xfrm>
                                <a:custGeom>
                                  <a:avLst/>
                                  <a:gdLst/>
                                  <a:ahLst/>
                                  <a:cxnLst/>
                                  <a:rect l="0" t="0" r="0" b="0"/>
                                  <a:pathLst>
                                    <a:path w="45366">
                                      <a:moveTo>
                                        <a:pt x="0" y="0"/>
                                      </a:moveTo>
                                      <a:lnTo>
                                        <a:pt x="45366" y="0"/>
                                      </a:lnTo>
                                    </a:path>
                                  </a:pathLst>
                                </a:custGeom>
                                <a:ln w="52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744" style="width:3.5721pt;height:0.413765pt;mso-position-horizontal-relative:char;mso-position-vertical-relative:line" coordsize="453,52">
                      <v:shape id="Shape 4423" style="position:absolute;width:453;height:0;left:0;top:0;" coordsize="45366,0" path="m0,0l45366,0">
                        <v:stroke weight="0.413765pt" endcap="flat" joinstyle="miter" miterlimit="10" on="true" color="#000000"/>
                        <v:fill on="false" color="#000000" opacity="0"/>
                      </v:shape>
                    </v:group>
                  </w:pict>
                </mc:Fallback>
              </mc:AlternateContent>
            </w:r>
            <w:r>
              <w:rPr>
                <w:rFonts w:ascii="Calibri" w:eastAsia="Calibri" w:hAnsi="Calibri" w:cs="Calibri"/>
                <w:sz w:val="23"/>
              </w:rPr>
              <w:t>diagnosis</w:t>
            </w:r>
          </w:p>
        </w:tc>
        <w:tc>
          <w:tcPr>
            <w:tcW w:w="1459" w:type="dxa"/>
            <w:tcBorders>
              <w:top w:val="single" w:sz="3" w:space="0" w:color="000000"/>
              <w:left w:val="nil"/>
              <w:bottom w:val="nil"/>
              <w:right w:val="nil"/>
            </w:tcBorders>
            <w:shd w:val="clear" w:color="auto" w:fill="EFEFEF"/>
          </w:tcPr>
          <w:p w14:paraId="350C3BFF" w14:textId="77777777" w:rsidR="00890157" w:rsidRDefault="00000000">
            <w:pPr>
              <w:spacing w:after="0" w:line="259" w:lineRule="auto"/>
              <w:ind w:left="252" w:firstLine="0"/>
              <w:jc w:val="left"/>
            </w:pPr>
            <w:r>
              <w:rPr>
                <w:sz w:val="23"/>
              </w:rPr>
              <w:t>-0.0527</w:t>
            </w:r>
          </w:p>
        </w:tc>
        <w:tc>
          <w:tcPr>
            <w:tcW w:w="1991" w:type="dxa"/>
            <w:tcBorders>
              <w:top w:val="single" w:sz="3" w:space="0" w:color="000000"/>
              <w:left w:val="nil"/>
              <w:bottom w:val="nil"/>
              <w:right w:val="nil"/>
            </w:tcBorders>
            <w:shd w:val="clear" w:color="auto" w:fill="EFEFEF"/>
          </w:tcPr>
          <w:p w14:paraId="31667A9B" w14:textId="77777777" w:rsidR="00890157" w:rsidRDefault="00000000">
            <w:pPr>
              <w:spacing w:after="0" w:line="259" w:lineRule="auto"/>
              <w:ind w:left="556" w:firstLine="0"/>
              <w:jc w:val="left"/>
            </w:pPr>
            <w:r>
              <w:rPr>
                <w:sz w:val="23"/>
              </w:rPr>
              <w:t>0.9487</w:t>
            </w:r>
          </w:p>
        </w:tc>
        <w:tc>
          <w:tcPr>
            <w:tcW w:w="1811" w:type="dxa"/>
            <w:tcBorders>
              <w:top w:val="single" w:sz="3" w:space="0" w:color="000000"/>
              <w:left w:val="nil"/>
              <w:bottom w:val="nil"/>
              <w:right w:val="nil"/>
            </w:tcBorders>
            <w:shd w:val="clear" w:color="auto" w:fill="EFEFEF"/>
          </w:tcPr>
          <w:p w14:paraId="437A6566" w14:textId="77777777" w:rsidR="00890157" w:rsidRDefault="00000000">
            <w:pPr>
              <w:spacing w:after="0" w:line="259" w:lineRule="auto"/>
              <w:ind w:left="466" w:firstLine="0"/>
              <w:jc w:val="left"/>
            </w:pPr>
            <w:r>
              <w:rPr>
                <w:sz w:val="23"/>
              </w:rPr>
              <w:t>0.0031</w:t>
            </w:r>
          </w:p>
        </w:tc>
        <w:tc>
          <w:tcPr>
            <w:tcW w:w="1094" w:type="dxa"/>
            <w:tcBorders>
              <w:top w:val="single" w:sz="3" w:space="0" w:color="000000"/>
              <w:left w:val="nil"/>
              <w:bottom w:val="nil"/>
              <w:right w:val="nil"/>
            </w:tcBorders>
            <w:shd w:val="clear" w:color="auto" w:fill="EFEFEF"/>
          </w:tcPr>
          <w:p w14:paraId="4990D2C5" w14:textId="77777777" w:rsidR="00890157" w:rsidRDefault="00000000">
            <w:pPr>
              <w:spacing w:after="0" w:line="259" w:lineRule="auto"/>
              <w:ind w:left="0" w:firstLine="0"/>
              <w:jc w:val="left"/>
            </w:pPr>
            <w:r>
              <w:rPr>
                <w:i/>
                <w:sz w:val="23"/>
              </w:rPr>
              <w:t xml:space="preserve">&lt; </w:t>
            </w:r>
            <w:r>
              <w:rPr>
                <w:sz w:val="23"/>
              </w:rPr>
              <w:t>0</w:t>
            </w:r>
            <w:r>
              <w:rPr>
                <w:i/>
                <w:sz w:val="23"/>
              </w:rPr>
              <w:t>.</w:t>
            </w:r>
            <w:r>
              <w:rPr>
                <w:sz w:val="23"/>
              </w:rPr>
              <w:t>001</w:t>
            </w:r>
          </w:p>
        </w:tc>
      </w:tr>
    </w:tbl>
    <w:p w14:paraId="1FB5C851" w14:textId="77777777" w:rsidR="00890157" w:rsidRDefault="00000000">
      <w:pPr>
        <w:tabs>
          <w:tab w:val="center" w:pos="1120"/>
          <w:tab w:val="center" w:pos="2493"/>
          <w:tab w:val="center" w:pos="4217"/>
          <w:tab w:val="center" w:pos="6119"/>
          <w:tab w:val="center" w:pos="7527"/>
        </w:tabs>
        <w:spacing w:after="184" w:line="259" w:lineRule="auto"/>
        <w:ind w:left="0" w:firstLine="0"/>
        <w:jc w:val="left"/>
      </w:pPr>
      <w:r>
        <w:rPr>
          <w:rFonts w:ascii="Calibri" w:eastAsia="Calibri" w:hAnsi="Calibri" w:cs="Calibri"/>
        </w:rPr>
        <w:tab/>
      </w:r>
      <w:r>
        <w:rPr>
          <w:rFonts w:ascii="Calibri" w:eastAsia="Calibri" w:hAnsi="Calibri" w:cs="Calibri"/>
          <w:sz w:val="23"/>
        </w:rPr>
        <w:t xml:space="preserve">Amen </w:t>
      </w:r>
      <w:r>
        <w:rPr>
          <w:rFonts w:ascii="Calibri" w:eastAsia="Calibri" w:hAnsi="Calibri" w:cs="Calibri"/>
          <w:noProof/>
        </w:rPr>
        <mc:AlternateContent>
          <mc:Choice Requires="wpg">
            <w:drawing>
              <wp:inline distT="0" distB="0" distL="0" distR="0" wp14:anchorId="1C832401" wp14:editId="6E09007E">
                <wp:extent cx="45366" cy="5255"/>
                <wp:effectExtent l="0" t="0" r="0" b="0"/>
                <wp:docPr id="60878" name="Group 60878"/>
                <wp:cNvGraphicFramePr/>
                <a:graphic xmlns:a="http://schemas.openxmlformats.org/drawingml/2006/main">
                  <a:graphicData uri="http://schemas.microsoft.com/office/word/2010/wordprocessingGroup">
                    <wpg:wgp>
                      <wpg:cNvGrpSpPr/>
                      <wpg:grpSpPr>
                        <a:xfrm>
                          <a:off x="0" y="0"/>
                          <a:ext cx="45366" cy="5255"/>
                          <a:chOff x="0" y="0"/>
                          <a:chExt cx="45366" cy="5255"/>
                        </a:xfrm>
                      </wpg:grpSpPr>
                      <wps:wsp>
                        <wps:cNvPr id="4437" name="Shape 4437"/>
                        <wps:cNvSpPr/>
                        <wps:spPr>
                          <a:xfrm>
                            <a:off x="0" y="0"/>
                            <a:ext cx="45366" cy="0"/>
                          </a:xfrm>
                          <a:custGeom>
                            <a:avLst/>
                            <a:gdLst/>
                            <a:ahLst/>
                            <a:cxnLst/>
                            <a:rect l="0" t="0" r="0" b="0"/>
                            <a:pathLst>
                              <a:path w="45366">
                                <a:moveTo>
                                  <a:pt x="0" y="0"/>
                                </a:moveTo>
                                <a:lnTo>
                                  <a:pt x="45366" y="0"/>
                                </a:lnTo>
                              </a:path>
                            </a:pathLst>
                          </a:custGeom>
                          <a:ln w="52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878" style="width:3.5721pt;height:0.413765pt;mso-position-horizontal-relative:char;mso-position-vertical-relative:line" coordsize="453,52">
                <v:shape id="Shape 4437" style="position:absolute;width:453;height:0;left:0;top:0;" coordsize="45366,0" path="m0,0l45366,0">
                  <v:stroke weight="0.413765pt" endcap="flat" joinstyle="miter" miterlimit="10" on="true" color="#000000"/>
                  <v:fill on="false" color="#000000" opacity="0"/>
                </v:shape>
              </v:group>
            </w:pict>
          </mc:Fallback>
        </mc:AlternateContent>
      </w:r>
      <w:r>
        <w:rPr>
          <w:rFonts w:ascii="Calibri" w:eastAsia="Calibri" w:hAnsi="Calibri" w:cs="Calibri"/>
          <w:sz w:val="23"/>
        </w:rPr>
        <w:t>time</w:t>
      </w:r>
      <w:r>
        <w:rPr>
          <w:rFonts w:ascii="Calibri" w:eastAsia="Calibri" w:hAnsi="Calibri" w:cs="Calibri"/>
          <w:sz w:val="23"/>
        </w:rPr>
        <w:tab/>
      </w:r>
      <w:r>
        <w:rPr>
          <w:sz w:val="23"/>
        </w:rPr>
        <w:t>-0.2320</w:t>
      </w:r>
      <w:r>
        <w:rPr>
          <w:sz w:val="23"/>
        </w:rPr>
        <w:tab/>
        <w:t>0.7930</w:t>
      </w:r>
      <w:r>
        <w:rPr>
          <w:sz w:val="23"/>
        </w:rPr>
        <w:tab/>
        <w:t>0.0078</w:t>
      </w:r>
      <w:r>
        <w:rPr>
          <w:sz w:val="23"/>
        </w:rPr>
        <w:tab/>
      </w:r>
      <w:r>
        <w:rPr>
          <w:i/>
          <w:sz w:val="23"/>
        </w:rPr>
        <w:t xml:space="preserve">&lt; </w:t>
      </w:r>
      <w:r>
        <w:rPr>
          <w:sz w:val="23"/>
        </w:rPr>
        <w:t>0</w:t>
      </w:r>
      <w:r>
        <w:rPr>
          <w:i/>
          <w:sz w:val="23"/>
        </w:rPr>
        <w:t>.</w:t>
      </w:r>
      <w:r>
        <w:rPr>
          <w:sz w:val="23"/>
        </w:rPr>
        <w:t>001</w:t>
      </w:r>
    </w:p>
    <w:p w14:paraId="1BD29409" w14:textId="77777777" w:rsidR="00890157" w:rsidRDefault="00000000">
      <w:pPr>
        <w:spacing w:after="678" w:line="262" w:lineRule="auto"/>
        <w:ind w:left="3278" w:right="233" w:hanging="2869"/>
        <w:jc w:val="left"/>
      </w:pPr>
      <w:r>
        <w:rPr>
          <w:rFonts w:ascii="Calibri" w:eastAsia="Calibri" w:hAnsi="Calibri" w:cs="Calibri"/>
          <w:sz w:val="20"/>
        </w:rPr>
        <w:t xml:space="preserve">Table 6.5: </w:t>
      </w:r>
      <w:r>
        <w:rPr>
          <w:sz w:val="20"/>
        </w:rPr>
        <w:t>Resumption of menses: model variable coefficients, standard errors and variable importance.</w:t>
      </w:r>
    </w:p>
    <w:p w14:paraId="7885D11E" w14:textId="77777777" w:rsidR="00890157" w:rsidRDefault="00000000">
      <w:pPr>
        <w:ind w:left="-5" w:right="11"/>
      </w:pPr>
      <w:r>
        <w:t xml:space="preserve">The concordance </w:t>
      </w:r>
      <w:r>
        <w:rPr>
          <w:i/>
        </w:rPr>
        <w:t xml:space="preserve">C </w:t>
      </w:r>
      <w:r>
        <w:t xml:space="preserve">of this model (with </w:t>
      </w:r>
      <w:r>
        <w:rPr>
          <w:rFonts w:ascii="Calibri" w:eastAsia="Calibri" w:hAnsi="Calibri" w:cs="Calibri"/>
        </w:rPr>
        <w:t>coxph()</w:t>
      </w:r>
      <w:r>
        <w:t xml:space="preserve">) is 0.693, which is similar to the concordance obtained in Chapter </w:t>
      </w:r>
      <w:r>
        <w:rPr>
          <w:color w:val="0000FF"/>
        </w:rPr>
        <w:t xml:space="preserve">5 </w:t>
      </w:r>
      <w:r>
        <w:t>(0.6994).</w:t>
      </w:r>
    </w:p>
    <w:p w14:paraId="40B4606A" w14:textId="77777777" w:rsidR="00890157" w:rsidRDefault="00000000">
      <w:pPr>
        <w:spacing w:after="392"/>
        <w:ind w:left="-5" w:right="11"/>
      </w:pPr>
      <w:r>
        <w:t>The model formula is:</w:t>
      </w:r>
    </w:p>
    <w:p w14:paraId="62E3875D" w14:textId="77777777" w:rsidR="00890157" w:rsidRDefault="00000000">
      <w:pPr>
        <w:spacing w:after="640" w:line="265" w:lineRule="auto"/>
        <w:ind w:left="150" w:right="454"/>
        <w:jc w:val="center"/>
      </w:pPr>
      <w:r>
        <w:rPr>
          <w:i/>
        </w:rPr>
        <w:t>h</w:t>
      </w:r>
      <w:r>
        <w:rPr>
          <w:i/>
          <w:vertAlign w:val="subscript"/>
        </w:rPr>
        <w:t>recovery</w:t>
      </w:r>
      <w:r>
        <w:t>(</w:t>
      </w:r>
      <w:r>
        <w:rPr>
          <w:i/>
        </w:rPr>
        <w:t>t</w:t>
      </w:r>
      <w:r>
        <w:t xml:space="preserve">) = </w:t>
      </w:r>
      <w:r>
        <w:rPr>
          <w:i/>
        </w:rPr>
        <w:t>h</w:t>
      </w:r>
      <w:r>
        <w:rPr>
          <w:vertAlign w:val="subscript"/>
        </w:rPr>
        <w:t>0</w:t>
      </w:r>
      <w:r>
        <w:rPr>
          <w:i/>
          <w:vertAlign w:val="subscript"/>
        </w:rPr>
        <w:t>,recovery</w:t>
      </w:r>
      <w:r>
        <w:t>(</w:t>
      </w:r>
      <w:r>
        <w:rPr>
          <w:i/>
        </w:rPr>
        <w:t>t</w:t>
      </w:r>
      <w:r>
        <w:t>) exp (</w:t>
      </w:r>
      <w:r>
        <w:rPr>
          <w:rFonts w:ascii="Calibri" w:eastAsia="Calibri" w:hAnsi="Calibri" w:cs="Calibri"/>
        </w:rPr>
        <w:t>-0.0527</w:t>
      </w:r>
      <w:r>
        <w:t>×</w:t>
      </w:r>
      <w:r>
        <w:rPr>
          <w:rFonts w:ascii="Calibri" w:eastAsia="Calibri" w:hAnsi="Calibri" w:cs="Calibri"/>
        </w:rPr>
        <w:t xml:space="preserve">Age </w:t>
      </w:r>
      <w:r>
        <w:rPr>
          <w:rFonts w:ascii="Calibri" w:eastAsia="Calibri" w:hAnsi="Calibri" w:cs="Calibri"/>
          <w:noProof/>
        </w:rPr>
        <mc:AlternateContent>
          <mc:Choice Requires="wpg">
            <w:drawing>
              <wp:inline distT="0" distB="0" distL="0" distR="0" wp14:anchorId="6A64E293" wp14:editId="3B550488">
                <wp:extent cx="43637" cy="5055"/>
                <wp:effectExtent l="0" t="0" r="0" b="0"/>
                <wp:docPr id="60879" name="Group 60879"/>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4470" name="Shape 4470"/>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879" style="width:3.436pt;height:0.398pt;mso-position-horizontal-relative:char;mso-position-vertical-relative:line" coordsize="436,50">
                <v:shape id="Shape 4470"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diagnosis - 0.2320</w:t>
      </w:r>
      <w:r>
        <w:t>×</w:t>
      </w:r>
      <w:r>
        <w:rPr>
          <w:rFonts w:ascii="Calibri" w:eastAsia="Calibri" w:hAnsi="Calibri" w:cs="Calibri"/>
        </w:rPr>
        <w:t xml:space="preserve">Amen </w:t>
      </w:r>
      <w:r>
        <w:rPr>
          <w:rFonts w:ascii="Calibri" w:eastAsia="Calibri" w:hAnsi="Calibri" w:cs="Calibri"/>
          <w:noProof/>
        </w:rPr>
        <mc:AlternateContent>
          <mc:Choice Requires="wpg">
            <w:drawing>
              <wp:inline distT="0" distB="0" distL="0" distR="0" wp14:anchorId="479BBB29" wp14:editId="3C67E0FF">
                <wp:extent cx="43637" cy="5055"/>
                <wp:effectExtent l="0" t="0" r="0" b="0"/>
                <wp:docPr id="60881" name="Group 60881"/>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4474" name="Shape 4474"/>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881" style="width:3.436pt;height:0.398pt;mso-position-horizontal-relative:char;mso-position-vertical-relative:line" coordsize="436,50">
                <v:shape id="Shape 4474"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time</w:t>
      </w:r>
      <w:r>
        <w:t>)</w:t>
      </w:r>
    </w:p>
    <w:p w14:paraId="4DCCF837" w14:textId="77777777" w:rsidR="00890157" w:rsidRDefault="00000000">
      <w:pPr>
        <w:spacing w:after="0"/>
        <w:ind w:left="-5" w:right="314"/>
      </w:pPr>
      <w:r>
        <w:t xml:space="preserve">In contrast to the analysis of the incidence of CIA, there were fewer predictors selected. Only 2 selected predictors in the model of this section, which were </w:t>
      </w:r>
      <w:r>
        <w:rPr>
          <w:rFonts w:ascii="Calibri" w:eastAsia="Calibri" w:hAnsi="Calibri" w:cs="Calibri"/>
        </w:rPr>
        <w:t xml:space="preserve">Age diagnosis </w:t>
      </w:r>
      <w:r>
        <w:t xml:space="preserve">and </w:t>
      </w:r>
      <w:r>
        <w:rPr>
          <w:rFonts w:ascii="Calibri" w:eastAsia="Calibri" w:hAnsi="Calibri" w:cs="Calibri"/>
        </w:rPr>
        <w:t xml:space="preserve">Amen time </w:t>
      </w:r>
      <w:r>
        <w:t>(the month of CIA occurred after CMF regimen). Both predictors have a negative coefficient which illustrates the negative effect on the likelihood of menstrual resumption. For every 1-year increase in patient’s age at diagnosis, the hazard (event) ratio of menses recovery is decreased by 0.9487. On the other hand, for every 1-monthl increase in the lasting time of CIA, the event ratio of menses recovery is decreased by</w:t>
      </w:r>
    </w:p>
    <w:p w14:paraId="4B5B325E" w14:textId="77777777" w:rsidR="00890157" w:rsidRDefault="00000000">
      <w:pPr>
        <w:spacing w:line="259" w:lineRule="auto"/>
        <w:ind w:left="-5" w:right="11"/>
      </w:pPr>
      <w:r>
        <w:t>0.7930.</w:t>
      </w:r>
    </w:p>
    <w:tbl>
      <w:tblPr>
        <w:tblStyle w:val="TableGrid"/>
        <w:tblW w:w="6113" w:type="dxa"/>
        <w:tblInd w:w="1103" w:type="dxa"/>
        <w:tblCellMar>
          <w:top w:w="38" w:type="dxa"/>
          <w:right w:w="120" w:type="dxa"/>
        </w:tblCellMar>
        <w:tblLook w:val="04A0" w:firstRow="1" w:lastRow="0" w:firstColumn="1" w:lastColumn="0" w:noHBand="0" w:noVBand="1"/>
      </w:tblPr>
      <w:tblGrid>
        <w:gridCol w:w="1029"/>
        <w:gridCol w:w="961"/>
        <w:gridCol w:w="837"/>
        <w:gridCol w:w="837"/>
        <w:gridCol w:w="837"/>
        <w:gridCol w:w="837"/>
        <w:gridCol w:w="775"/>
      </w:tblGrid>
      <w:tr w:rsidR="00890157" w14:paraId="0D158CA0" w14:textId="77777777">
        <w:trPr>
          <w:trHeight w:val="271"/>
        </w:trPr>
        <w:tc>
          <w:tcPr>
            <w:tcW w:w="1038" w:type="dxa"/>
            <w:tcBorders>
              <w:top w:val="nil"/>
              <w:left w:val="nil"/>
              <w:bottom w:val="nil"/>
              <w:right w:val="single" w:sz="3" w:space="0" w:color="000000"/>
            </w:tcBorders>
            <w:shd w:val="clear" w:color="auto" w:fill="EFEFEF"/>
          </w:tcPr>
          <w:p w14:paraId="04A81891" w14:textId="77777777" w:rsidR="00890157" w:rsidRDefault="00000000">
            <w:pPr>
              <w:spacing w:after="0" w:line="259" w:lineRule="auto"/>
              <w:ind w:left="120" w:firstLine="0"/>
              <w:jc w:val="left"/>
            </w:pPr>
            <w:r>
              <w:rPr>
                <w:b/>
              </w:rPr>
              <w:t>Time</w:t>
            </w:r>
          </w:p>
        </w:tc>
        <w:tc>
          <w:tcPr>
            <w:tcW w:w="969" w:type="dxa"/>
            <w:tcBorders>
              <w:top w:val="nil"/>
              <w:left w:val="single" w:sz="3" w:space="0" w:color="000000"/>
              <w:bottom w:val="nil"/>
              <w:right w:val="nil"/>
            </w:tcBorders>
            <w:shd w:val="clear" w:color="auto" w:fill="EFEFEF"/>
          </w:tcPr>
          <w:p w14:paraId="3FC3330A" w14:textId="77777777" w:rsidR="00890157" w:rsidRDefault="00000000">
            <w:pPr>
              <w:spacing w:after="0" w:line="259" w:lineRule="auto"/>
              <w:ind w:left="124" w:firstLine="0"/>
              <w:jc w:val="left"/>
            </w:pPr>
            <w:r>
              <w:t>6</w:t>
            </w:r>
          </w:p>
        </w:tc>
        <w:tc>
          <w:tcPr>
            <w:tcW w:w="845" w:type="dxa"/>
            <w:tcBorders>
              <w:top w:val="nil"/>
              <w:left w:val="nil"/>
              <w:bottom w:val="nil"/>
              <w:right w:val="nil"/>
            </w:tcBorders>
            <w:shd w:val="clear" w:color="auto" w:fill="EFEFEF"/>
          </w:tcPr>
          <w:p w14:paraId="3E89E199" w14:textId="77777777" w:rsidR="00890157" w:rsidRDefault="00000000">
            <w:pPr>
              <w:spacing w:after="0" w:line="259" w:lineRule="auto"/>
              <w:ind w:left="0" w:firstLine="0"/>
              <w:jc w:val="left"/>
            </w:pPr>
            <w:r>
              <w:t>9</w:t>
            </w:r>
          </w:p>
        </w:tc>
        <w:tc>
          <w:tcPr>
            <w:tcW w:w="845" w:type="dxa"/>
            <w:tcBorders>
              <w:top w:val="nil"/>
              <w:left w:val="nil"/>
              <w:bottom w:val="nil"/>
              <w:right w:val="nil"/>
            </w:tcBorders>
            <w:shd w:val="clear" w:color="auto" w:fill="EFEFEF"/>
          </w:tcPr>
          <w:p w14:paraId="4AA071B0" w14:textId="77777777" w:rsidR="00890157" w:rsidRDefault="00000000">
            <w:pPr>
              <w:spacing w:after="0" w:line="259" w:lineRule="auto"/>
              <w:ind w:left="0" w:firstLine="0"/>
              <w:jc w:val="left"/>
            </w:pPr>
            <w:r>
              <w:t>15</w:t>
            </w:r>
          </w:p>
        </w:tc>
        <w:tc>
          <w:tcPr>
            <w:tcW w:w="845" w:type="dxa"/>
            <w:tcBorders>
              <w:top w:val="nil"/>
              <w:left w:val="nil"/>
              <w:bottom w:val="nil"/>
              <w:right w:val="nil"/>
            </w:tcBorders>
            <w:shd w:val="clear" w:color="auto" w:fill="EFEFEF"/>
          </w:tcPr>
          <w:p w14:paraId="0836553E" w14:textId="77777777" w:rsidR="00890157" w:rsidRDefault="00000000">
            <w:pPr>
              <w:spacing w:after="0" w:line="259" w:lineRule="auto"/>
              <w:ind w:left="0" w:firstLine="0"/>
              <w:jc w:val="left"/>
            </w:pPr>
            <w:r>
              <w:t>18</w:t>
            </w:r>
          </w:p>
        </w:tc>
        <w:tc>
          <w:tcPr>
            <w:tcW w:w="845" w:type="dxa"/>
            <w:tcBorders>
              <w:top w:val="nil"/>
              <w:left w:val="nil"/>
              <w:bottom w:val="nil"/>
              <w:right w:val="nil"/>
            </w:tcBorders>
            <w:shd w:val="clear" w:color="auto" w:fill="EFEFEF"/>
          </w:tcPr>
          <w:p w14:paraId="2770D902" w14:textId="77777777" w:rsidR="00890157" w:rsidRDefault="00000000">
            <w:pPr>
              <w:spacing w:after="0" w:line="259" w:lineRule="auto"/>
              <w:ind w:left="0" w:firstLine="0"/>
              <w:jc w:val="left"/>
            </w:pPr>
            <w:r>
              <w:t>21</w:t>
            </w:r>
          </w:p>
        </w:tc>
        <w:tc>
          <w:tcPr>
            <w:tcW w:w="726" w:type="dxa"/>
            <w:tcBorders>
              <w:top w:val="nil"/>
              <w:left w:val="nil"/>
              <w:bottom w:val="nil"/>
              <w:right w:val="nil"/>
            </w:tcBorders>
            <w:shd w:val="clear" w:color="auto" w:fill="EFEFEF"/>
          </w:tcPr>
          <w:p w14:paraId="2F41DF05" w14:textId="77777777" w:rsidR="00890157" w:rsidRDefault="00000000">
            <w:pPr>
              <w:spacing w:after="0" w:line="259" w:lineRule="auto"/>
              <w:ind w:left="0" w:firstLine="0"/>
              <w:jc w:val="left"/>
            </w:pPr>
            <w:r>
              <w:t>24</w:t>
            </w:r>
          </w:p>
        </w:tc>
      </w:tr>
      <w:tr w:rsidR="00890157" w14:paraId="5592D137" w14:textId="77777777">
        <w:trPr>
          <w:trHeight w:val="542"/>
        </w:trPr>
        <w:tc>
          <w:tcPr>
            <w:tcW w:w="1038" w:type="dxa"/>
            <w:tcBorders>
              <w:top w:val="nil"/>
              <w:left w:val="nil"/>
              <w:bottom w:val="nil"/>
              <w:right w:val="single" w:sz="3" w:space="0" w:color="000000"/>
            </w:tcBorders>
          </w:tcPr>
          <w:p w14:paraId="0EC08662" w14:textId="77777777" w:rsidR="00890157" w:rsidRDefault="00000000">
            <w:pPr>
              <w:spacing w:after="0" w:line="259" w:lineRule="auto"/>
              <w:ind w:left="120" w:firstLine="0"/>
            </w:pPr>
            <w:r>
              <w:rPr>
                <w:b/>
              </w:rPr>
              <w:t>Hazard</w:t>
            </w:r>
          </w:p>
        </w:tc>
        <w:tc>
          <w:tcPr>
            <w:tcW w:w="969" w:type="dxa"/>
            <w:tcBorders>
              <w:top w:val="nil"/>
              <w:left w:val="single" w:sz="3" w:space="0" w:color="000000"/>
              <w:bottom w:val="nil"/>
              <w:right w:val="nil"/>
            </w:tcBorders>
          </w:tcPr>
          <w:p w14:paraId="0AF0102F" w14:textId="77777777" w:rsidR="00890157" w:rsidRDefault="00000000">
            <w:pPr>
              <w:spacing w:after="0" w:line="259" w:lineRule="auto"/>
              <w:ind w:left="124" w:firstLine="0"/>
              <w:jc w:val="left"/>
            </w:pPr>
            <w:r>
              <w:t>0.1526</w:t>
            </w:r>
          </w:p>
        </w:tc>
        <w:tc>
          <w:tcPr>
            <w:tcW w:w="845" w:type="dxa"/>
            <w:tcBorders>
              <w:top w:val="nil"/>
              <w:left w:val="nil"/>
              <w:bottom w:val="nil"/>
              <w:right w:val="nil"/>
            </w:tcBorders>
          </w:tcPr>
          <w:p w14:paraId="36A97F7E" w14:textId="77777777" w:rsidR="00890157" w:rsidRDefault="00000000">
            <w:pPr>
              <w:spacing w:after="0" w:line="259" w:lineRule="auto"/>
              <w:ind w:left="0" w:firstLine="0"/>
              <w:jc w:val="left"/>
            </w:pPr>
            <w:r>
              <w:t>0.2157</w:t>
            </w:r>
          </w:p>
        </w:tc>
        <w:tc>
          <w:tcPr>
            <w:tcW w:w="845" w:type="dxa"/>
            <w:tcBorders>
              <w:top w:val="nil"/>
              <w:left w:val="nil"/>
              <w:bottom w:val="nil"/>
              <w:right w:val="nil"/>
            </w:tcBorders>
          </w:tcPr>
          <w:p w14:paraId="1F8CC2E4" w14:textId="77777777" w:rsidR="00890157" w:rsidRDefault="00000000">
            <w:pPr>
              <w:spacing w:after="0" w:line="259" w:lineRule="auto"/>
              <w:ind w:left="0" w:firstLine="0"/>
              <w:jc w:val="left"/>
            </w:pPr>
            <w:r>
              <w:t>0.3005</w:t>
            </w:r>
          </w:p>
        </w:tc>
        <w:tc>
          <w:tcPr>
            <w:tcW w:w="845" w:type="dxa"/>
            <w:tcBorders>
              <w:top w:val="nil"/>
              <w:left w:val="nil"/>
              <w:bottom w:val="nil"/>
              <w:right w:val="nil"/>
            </w:tcBorders>
          </w:tcPr>
          <w:p w14:paraId="761D6E8E" w14:textId="77777777" w:rsidR="00890157" w:rsidRDefault="00000000">
            <w:pPr>
              <w:spacing w:after="0" w:line="259" w:lineRule="auto"/>
              <w:ind w:left="0" w:firstLine="0"/>
              <w:jc w:val="left"/>
            </w:pPr>
            <w:r>
              <w:t>0.4259</w:t>
            </w:r>
          </w:p>
        </w:tc>
        <w:tc>
          <w:tcPr>
            <w:tcW w:w="845" w:type="dxa"/>
            <w:tcBorders>
              <w:top w:val="nil"/>
              <w:left w:val="nil"/>
              <w:bottom w:val="nil"/>
              <w:right w:val="nil"/>
            </w:tcBorders>
          </w:tcPr>
          <w:p w14:paraId="62273399" w14:textId="77777777" w:rsidR="00890157" w:rsidRDefault="00000000">
            <w:pPr>
              <w:spacing w:after="0" w:line="259" w:lineRule="auto"/>
              <w:ind w:left="0" w:firstLine="0"/>
              <w:jc w:val="left"/>
            </w:pPr>
            <w:r>
              <w:t>0.6462</w:t>
            </w:r>
          </w:p>
        </w:tc>
        <w:tc>
          <w:tcPr>
            <w:tcW w:w="726" w:type="dxa"/>
            <w:tcBorders>
              <w:top w:val="nil"/>
              <w:left w:val="nil"/>
              <w:bottom w:val="nil"/>
              <w:right w:val="nil"/>
            </w:tcBorders>
          </w:tcPr>
          <w:p w14:paraId="14F351B9" w14:textId="77777777" w:rsidR="00890157" w:rsidRDefault="00000000">
            <w:pPr>
              <w:spacing w:after="0" w:line="259" w:lineRule="auto"/>
              <w:ind w:left="0" w:firstLine="0"/>
              <w:jc w:val="left"/>
            </w:pPr>
            <w:r>
              <w:t>0.6756</w:t>
            </w:r>
          </w:p>
        </w:tc>
      </w:tr>
      <w:tr w:rsidR="00890157" w14:paraId="44E6E454" w14:textId="77777777">
        <w:trPr>
          <w:trHeight w:val="271"/>
        </w:trPr>
        <w:tc>
          <w:tcPr>
            <w:tcW w:w="1038" w:type="dxa"/>
            <w:tcBorders>
              <w:top w:val="nil"/>
              <w:left w:val="nil"/>
              <w:bottom w:val="nil"/>
              <w:right w:val="single" w:sz="3" w:space="0" w:color="000000"/>
            </w:tcBorders>
            <w:shd w:val="clear" w:color="auto" w:fill="EFEFEF"/>
          </w:tcPr>
          <w:p w14:paraId="7C710EDB" w14:textId="77777777" w:rsidR="00890157" w:rsidRDefault="00000000">
            <w:pPr>
              <w:spacing w:after="0" w:line="259" w:lineRule="auto"/>
              <w:ind w:left="120" w:firstLine="0"/>
              <w:jc w:val="left"/>
            </w:pPr>
            <w:r>
              <w:rPr>
                <w:b/>
              </w:rPr>
              <w:t>Time</w:t>
            </w:r>
          </w:p>
        </w:tc>
        <w:tc>
          <w:tcPr>
            <w:tcW w:w="969" w:type="dxa"/>
            <w:tcBorders>
              <w:top w:val="nil"/>
              <w:left w:val="single" w:sz="3" w:space="0" w:color="000000"/>
              <w:bottom w:val="nil"/>
              <w:right w:val="nil"/>
            </w:tcBorders>
            <w:shd w:val="clear" w:color="auto" w:fill="EFEFEF"/>
          </w:tcPr>
          <w:p w14:paraId="1853ECA2" w14:textId="77777777" w:rsidR="00890157" w:rsidRDefault="00000000">
            <w:pPr>
              <w:spacing w:after="0" w:line="259" w:lineRule="auto"/>
              <w:ind w:left="124" w:firstLine="0"/>
              <w:jc w:val="left"/>
            </w:pPr>
            <w:r>
              <w:t>27</w:t>
            </w:r>
          </w:p>
        </w:tc>
        <w:tc>
          <w:tcPr>
            <w:tcW w:w="845" w:type="dxa"/>
            <w:tcBorders>
              <w:top w:val="nil"/>
              <w:left w:val="nil"/>
              <w:bottom w:val="nil"/>
              <w:right w:val="nil"/>
            </w:tcBorders>
            <w:shd w:val="clear" w:color="auto" w:fill="EFEFEF"/>
          </w:tcPr>
          <w:p w14:paraId="66A9CD1A" w14:textId="77777777" w:rsidR="00890157" w:rsidRDefault="00000000">
            <w:pPr>
              <w:spacing w:after="0" w:line="259" w:lineRule="auto"/>
              <w:ind w:left="0" w:firstLine="0"/>
              <w:jc w:val="left"/>
            </w:pPr>
            <w:r>
              <w:t>30</w:t>
            </w:r>
          </w:p>
        </w:tc>
        <w:tc>
          <w:tcPr>
            <w:tcW w:w="845" w:type="dxa"/>
            <w:tcBorders>
              <w:top w:val="nil"/>
              <w:left w:val="nil"/>
              <w:bottom w:val="nil"/>
              <w:right w:val="nil"/>
            </w:tcBorders>
            <w:shd w:val="clear" w:color="auto" w:fill="EFEFEF"/>
          </w:tcPr>
          <w:p w14:paraId="1B2E5EE0" w14:textId="77777777" w:rsidR="00890157" w:rsidRDefault="00000000">
            <w:pPr>
              <w:spacing w:after="0" w:line="259" w:lineRule="auto"/>
              <w:ind w:left="0" w:firstLine="0"/>
              <w:jc w:val="left"/>
            </w:pPr>
            <w:r>
              <w:t>33</w:t>
            </w:r>
          </w:p>
        </w:tc>
        <w:tc>
          <w:tcPr>
            <w:tcW w:w="845" w:type="dxa"/>
            <w:tcBorders>
              <w:top w:val="nil"/>
              <w:left w:val="nil"/>
              <w:bottom w:val="nil"/>
              <w:right w:val="nil"/>
            </w:tcBorders>
            <w:shd w:val="clear" w:color="auto" w:fill="EFEFEF"/>
          </w:tcPr>
          <w:p w14:paraId="5CFA7796" w14:textId="77777777" w:rsidR="00890157" w:rsidRDefault="00000000">
            <w:pPr>
              <w:spacing w:after="0" w:line="259" w:lineRule="auto"/>
              <w:ind w:left="0" w:firstLine="0"/>
              <w:jc w:val="left"/>
            </w:pPr>
            <w:r>
              <w:t>42</w:t>
            </w:r>
          </w:p>
        </w:tc>
        <w:tc>
          <w:tcPr>
            <w:tcW w:w="845" w:type="dxa"/>
            <w:tcBorders>
              <w:top w:val="nil"/>
              <w:left w:val="nil"/>
              <w:bottom w:val="nil"/>
              <w:right w:val="nil"/>
            </w:tcBorders>
            <w:shd w:val="clear" w:color="auto" w:fill="EFEFEF"/>
          </w:tcPr>
          <w:p w14:paraId="0FCAA8E3" w14:textId="77777777" w:rsidR="00890157" w:rsidRDefault="00000000">
            <w:pPr>
              <w:spacing w:after="0" w:line="259" w:lineRule="auto"/>
              <w:ind w:left="0" w:firstLine="0"/>
              <w:jc w:val="left"/>
            </w:pPr>
            <w:r>
              <w:t>60</w:t>
            </w:r>
          </w:p>
        </w:tc>
        <w:tc>
          <w:tcPr>
            <w:tcW w:w="726" w:type="dxa"/>
            <w:tcBorders>
              <w:top w:val="nil"/>
              <w:left w:val="nil"/>
              <w:bottom w:val="nil"/>
              <w:right w:val="nil"/>
            </w:tcBorders>
            <w:shd w:val="clear" w:color="auto" w:fill="EFEFEF"/>
          </w:tcPr>
          <w:p w14:paraId="6CBDB573" w14:textId="77777777" w:rsidR="00890157" w:rsidRDefault="00890157">
            <w:pPr>
              <w:spacing w:after="160" w:line="259" w:lineRule="auto"/>
              <w:ind w:left="0" w:firstLine="0"/>
              <w:jc w:val="left"/>
            </w:pPr>
          </w:p>
        </w:tc>
      </w:tr>
      <w:tr w:rsidR="00890157" w14:paraId="360BF667" w14:textId="77777777">
        <w:trPr>
          <w:trHeight w:val="271"/>
        </w:trPr>
        <w:tc>
          <w:tcPr>
            <w:tcW w:w="1038" w:type="dxa"/>
            <w:tcBorders>
              <w:top w:val="nil"/>
              <w:left w:val="nil"/>
              <w:bottom w:val="nil"/>
              <w:right w:val="single" w:sz="3" w:space="0" w:color="000000"/>
            </w:tcBorders>
          </w:tcPr>
          <w:p w14:paraId="68D2458D" w14:textId="77777777" w:rsidR="00890157" w:rsidRDefault="00000000">
            <w:pPr>
              <w:spacing w:after="0" w:line="259" w:lineRule="auto"/>
              <w:ind w:left="120" w:firstLine="0"/>
            </w:pPr>
            <w:r>
              <w:rPr>
                <w:b/>
              </w:rPr>
              <w:t>Hazard</w:t>
            </w:r>
          </w:p>
        </w:tc>
        <w:tc>
          <w:tcPr>
            <w:tcW w:w="969" w:type="dxa"/>
            <w:tcBorders>
              <w:top w:val="nil"/>
              <w:left w:val="single" w:sz="3" w:space="0" w:color="000000"/>
              <w:bottom w:val="nil"/>
              <w:right w:val="nil"/>
            </w:tcBorders>
          </w:tcPr>
          <w:p w14:paraId="65C326A9" w14:textId="77777777" w:rsidR="00890157" w:rsidRDefault="00000000">
            <w:pPr>
              <w:spacing w:after="0" w:line="259" w:lineRule="auto"/>
              <w:ind w:left="124" w:firstLine="0"/>
              <w:jc w:val="left"/>
            </w:pPr>
            <w:r>
              <w:t>0.7055</w:t>
            </w:r>
          </w:p>
        </w:tc>
        <w:tc>
          <w:tcPr>
            <w:tcW w:w="845" w:type="dxa"/>
            <w:tcBorders>
              <w:top w:val="nil"/>
              <w:left w:val="nil"/>
              <w:bottom w:val="nil"/>
              <w:right w:val="nil"/>
            </w:tcBorders>
          </w:tcPr>
          <w:p w14:paraId="0AAF0594" w14:textId="77777777" w:rsidR="00890157" w:rsidRDefault="00000000">
            <w:pPr>
              <w:spacing w:after="0" w:line="259" w:lineRule="auto"/>
              <w:ind w:left="0" w:firstLine="0"/>
              <w:jc w:val="left"/>
            </w:pPr>
            <w:r>
              <w:t>0.7358</w:t>
            </w:r>
          </w:p>
        </w:tc>
        <w:tc>
          <w:tcPr>
            <w:tcW w:w="845" w:type="dxa"/>
            <w:tcBorders>
              <w:top w:val="nil"/>
              <w:left w:val="nil"/>
              <w:bottom w:val="nil"/>
              <w:right w:val="nil"/>
            </w:tcBorders>
          </w:tcPr>
          <w:p w14:paraId="7775AC9E" w14:textId="77777777" w:rsidR="00890157" w:rsidRDefault="00000000">
            <w:pPr>
              <w:spacing w:after="0" w:line="259" w:lineRule="auto"/>
              <w:ind w:left="0" w:firstLine="0"/>
              <w:jc w:val="left"/>
            </w:pPr>
            <w:r>
              <w:t>0.8017</w:t>
            </w:r>
          </w:p>
        </w:tc>
        <w:tc>
          <w:tcPr>
            <w:tcW w:w="845" w:type="dxa"/>
            <w:tcBorders>
              <w:top w:val="nil"/>
              <w:left w:val="nil"/>
              <w:bottom w:val="nil"/>
              <w:right w:val="nil"/>
            </w:tcBorders>
          </w:tcPr>
          <w:p w14:paraId="786C2FE4" w14:textId="77777777" w:rsidR="00890157" w:rsidRDefault="00000000">
            <w:pPr>
              <w:spacing w:after="0" w:line="259" w:lineRule="auto"/>
              <w:ind w:left="0" w:firstLine="0"/>
              <w:jc w:val="left"/>
            </w:pPr>
            <w:r>
              <w:t>0.8381</w:t>
            </w:r>
          </w:p>
        </w:tc>
        <w:tc>
          <w:tcPr>
            <w:tcW w:w="845" w:type="dxa"/>
            <w:tcBorders>
              <w:top w:val="nil"/>
              <w:left w:val="nil"/>
              <w:bottom w:val="nil"/>
              <w:right w:val="nil"/>
            </w:tcBorders>
          </w:tcPr>
          <w:p w14:paraId="69763FD4" w14:textId="77777777" w:rsidR="00890157" w:rsidRDefault="00000000">
            <w:pPr>
              <w:spacing w:after="0" w:line="259" w:lineRule="auto"/>
              <w:ind w:left="0" w:firstLine="0"/>
              <w:jc w:val="left"/>
            </w:pPr>
            <w:r>
              <w:t>0.8381</w:t>
            </w:r>
          </w:p>
        </w:tc>
        <w:tc>
          <w:tcPr>
            <w:tcW w:w="726" w:type="dxa"/>
            <w:tcBorders>
              <w:top w:val="nil"/>
              <w:left w:val="nil"/>
              <w:bottom w:val="nil"/>
              <w:right w:val="nil"/>
            </w:tcBorders>
          </w:tcPr>
          <w:p w14:paraId="787B878C" w14:textId="77777777" w:rsidR="00890157" w:rsidRDefault="00890157">
            <w:pPr>
              <w:spacing w:after="160" w:line="259" w:lineRule="auto"/>
              <w:ind w:left="0" w:firstLine="0"/>
              <w:jc w:val="left"/>
            </w:pPr>
          </w:p>
        </w:tc>
      </w:tr>
    </w:tbl>
    <w:p w14:paraId="03F8A0AB" w14:textId="77777777" w:rsidR="00890157" w:rsidRDefault="00000000">
      <w:pPr>
        <w:spacing w:after="460" w:line="262" w:lineRule="auto"/>
        <w:ind w:left="3421" w:right="233" w:hanging="3012"/>
        <w:jc w:val="left"/>
      </w:pPr>
      <w:r>
        <w:rPr>
          <w:rFonts w:ascii="Calibri" w:eastAsia="Calibri" w:hAnsi="Calibri" w:cs="Calibri"/>
          <w:sz w:val="20"/>
        </w:rPr>
        <w:t xml:space="preserve">Table 6.6: </w:t>
      </w:r>
      <w:r>
        <w:rPr>
          <w:sz w:val="20"/>
        </w:rPr>
        <w:t>Resumption of menses: baseline hazards (likelihood) at different timestamps in 5 years.</w:t>
      </w:r>
    </w:p>
    <w:p w14:paraId="74386C07" w14:textId="7C3DD5BA" w:rsidR="00890157" w:rsidRDefault="00000000">
      <w:pPr>
        <w:spacing w:after="669"/>
        <w:ind w:left="-5" w:right="314"/>
      </w:pPr>
      <w:r>
        <w:lastRenderedPageBreak/>
        <w:t xml:space="preserve">Table </w:t>
      </w:r>
      <w:r>
        <w:rPr>
          <w:color w:val="0000FF"/>
        </w:rPr>
        <w:t xml:space="preserve">6.6 </w:t>
      </w:r>
      <w:r>
        <w:t>presents the baseline hazards at each timestamp</w:t>
      </w:r>
      <w:del w:id="18" w:author="Long Song" w:date="2022-10-29T12:33:00Z">
        <w:r w:rsidDel="006073C7">
          <w:delText>s</w:delText>
        </w:r>
      </w:del>
      <w:r>
        <w:t>. It is shown that as time increase, the baseline likelihood of recovery increases, which could be interpreted as the instantaneous baseline likelihood of recovery is higher at later month after CMF. Furthermore, since the recovery time recorded and input into the model was recorded from the time chemotherapy began and the most patient experienced CIA within one year of CMF began, therefore it is reasonable that the baseline likelihood of menses recovery is low before the 15</w:t>
      </w:r>
      <w:r>
        <w:rPr>
          <w:i/>
          <w:vertAlign w:val="superscript"/>
        </w:rPr>
        <w:t xml:space="preserve">th </w:t>
      </w:r>
      <w:r>
        <w:t xml:space="preserve">month as there was overlap of </w:t>
      </w:r>
      <w:r>
        <w:rPr>
          <w:rFonts w:ascii="Calibri" w:eastAsia="Calibri" w:hAnsi="Calibri" w:cs="Calibri"/>
        </w:rPr>
        <w:t xml:space="preserve">Amen time </w:t>
      </w:r>
      <w:r>
        <w:t xml:space="preserve">and </w:t>
      </w:r>
      <w:r>
        <w:rPr>
          <w:rFonts w:ascii="Calibri" w:eastAsia="Calibri" w:hAnsi="Calibri" w:cs="Calibri"/>
        </w:rPr>
        <w:t>Recovery time</w:t>
      </w:r>
      <w:r>
        <w:t>. After the 15</w:t>
      </w:r>
      <w:r>
        <w:rPr>
          <w:i/>
          <w:vertAlign w:val="superscript"/>
        </w:rPr>
        <w:t xml:space="preserve">th </w:t>
      </w:r>
      <w:r>
        <w:t>month, there is a significant increase of the baseline hazard from the 18</w:t>
      </w:r>
      <w:r>
        <w:rPr>
          <w:i/>
          <w:vertAlign w:val="superscript"/>
        </w:rPr>
        <w:t xml:space="preserve">th </w:t>
      </w:r>
      <w:r>
        <w:t>month to 21</w:t>
      </w:r>
      <w:r>
        <w:rPr>
          <w:i/>
          <w:vertAlign w:val="superscript"/>
        </w:rPr>
        <w:t xml:space="preserve">th </w:t>
      </w:r>
      <w:r>
        <w:t>month, potentially advises that most patients will be more likely to have their menses recovered after 18 months of CMF regimen.</w:t>
      </w:r>
    </w:p>
    <w:p w14:paraId="33953351" w14:textId="77777777" w:rsidR="00890157" w:rsidRDefault="00000000">
      <w:pPr>
        <w:pStyle w:val="Heading3"/>
        <w:tabs>
          <w:tab w:val="center" w:pos="1350"/>
        </w:tabs>
        <w:ind w:left="-15" w:firstLine="0"/>
      </w:pPr>
      <w:r>
        <w:t>6.3</w:t>
      </w:r>
      <w:r>
        <w:tab/>
        <w:t>Strength</w:t>
      </w:r>
    </w:p>
    <w:p w14:paraId="7DDE7E1E" w14:textId="77777777" w:rsidR="00890157" w:rsidRDefault="00000000">
      <w:pPr>
        <w:ind w:left="-5" w:right="314"/>
      </w:pPr>
      <w:r>
        <w:t>Firstly, the approach to handle the missing data in the original data set is to impute the missing data based on other observed data. As the original data was collected by surveying patients, the recorded data is likely to be incomplete. Moreover, as there was follow-up information collected for over more than 5 years, all participants cannot have the same duration of follow-up. Some might exit the survey earlier than others. Therefore, this missing value imputation method overcomes the drawback of reducing sample size by implementing complete-case analysis, which excludes all records with a missing value. The original data set contains only 767 records, and there were 114 incomplete cases (approximately 14.86%).</w:t>
      </w:r>
    </w:p>
    <w:p w14:paraId="5B9940FA" w14:textId="77777777" w:rsidR="00890157" w:rsidRDefault="00000000">
      <w:pPr>
        <w:ind w:left="-5" w:right="314"/>
      </w:pPr>
      <w:r>
        <w:t>Secondly, by comparing different missing data imputation methods, the final selected method, multivariate imputation by chained equations (MICE) offers a great advantage over other missing data techniques in terms of its flexibility and independent models for columns in the data set that needs to be imputed. It also generates several complete data sets, with missing values imputed based on observed values for a specific individual and observed data relations for other participants, providing the observed variables are included in the imputation model. Because multiple imputations entail making numerous estimates for each missing value, studies that make use of multiply imputed data account for imputation uncertainty and produce appropriate standard errors.[</w:t>
      </w:r>
      <w:r>
        <w:rPr>
          <w:color w:val="0000FF"/>
        </w:rPr>
        <w:t>38</w:t>
      </w:r>
      <w:r>
        <w:t>].</w:t>
      </w:r>
    </w:p>
    <w:p w14:paraId="215EAF3B" w14:textId="77777777" w:rsidR="00890157" w:rsidRDefault="00000000">
      <w:pPr>
        <w:spacing w:after="0"/>
        <w:ind w:left="-5" w:right="314"/>
      </w:pPr>
      <w:r>
        <w:lastRenderedPageBreak/>
        <w:t xml:space="preserve">The last and most important strength is the approach of sub-group analysis. This approach successfully captures the different characteristics of patients older than 40 years old and younger than 40 years old. The success was demonstrated by the different baseline hazards (younger patients have approximately half of the baseline hazard than the older patients), and the opposite sign of the coefficient of predictor </w:t>
      </w:r>
      <w:r>
        <w:rPr>
          <w:rFonts w:ascii="Calibri" w:eastAsia="Calibri" w:hAnsi="Calibri" w:cs="Calibri"/>
        </w:rPr>
        <w:t>Age diagnosis</w:t>
      </w:r>
      <w:r>
        <w:t>.</w:t>
      </w:r>
    </w:p>
    <w:p w14:paraId="4875404D" w14:textId="77777777" w:rsidR="00890157" w:rsidRDefault="00000000">
      <w:pPr>
        <w:spacing w:after="692"/>
        <w:ind w:left="-5" w:right="11"/>
      </w:pPr>
      <w:r>
        <w:t>Therefore, the sub-setting strategy enables more targeted models to be developed.</w:t>
      </w:r>
    </w:p>
    <w:p w14:paraId="5530A9F4" w14:textId="77777777" w:rsidR="00890157" w:rsidRDefault="00000000">
      <w:pPr>
        <w:pStyle w:val="Heading3"/>
        <w:tabs>
          <w:tab w:val="center" w:pos="1476"/>
        </w:tabs>
        <w:ind w:left="-15" w:firstLine="0"/>
      </w:pPr>
      <w:r>
        <w:t>6.4</w:t>
      </w:r>
      <w:r>
        <w:tab/>
        <w:t>Limitation</w:t>
      </w:r>
    </w:p>
    <w:p w14:paraId="46F4E9A1" w14:textId="77777777" w:rsidR="00890157" w:rsidRDefault="00000000">
      <w:pPr>
        <w:ind w:left="-5" w:right="314"/>
      </w:pPr>
      <w:r>
        <w:t>The original data set only contain 767 observations, and there were only 561 patients remaining after excluding the post-menopausal patients. This sample size could be considered relatively small which accompanies the limitation of being more likely to produce false-positive results or over-estimating the magnitude of an association[</w:t>
      </w:r>
      <w:r>
        <w:rPr>
          <w:color w:val="0000FF"/>
        </w:rPr>
        <w:t>39</w:t>
      </w:r>
      <w:r>
        <w:t>]. Because of the small sample size, the predictors will have a larger standard error and hence be considered statistically insignificant. In this way, some important predictors might be excluded in the variable selection process, especially in the analysis of menstrual resumption.</w:t>
      </w:r>
    </w:p>
    <w:p w14:paraId="3CB3A639" w14:textId="77777777" w:rsidR="00890157" w:rsidRDefault="00000000">
      <w:pPr>
        <w:spacing w:after="203"/>
        <w:ind w:left="-5" w:right="314"/>
      </w:pPr>
      <w:r>
        <w:t>One major concern is the disadvantages of MICE. MICE does not have the same theoretical justification as other imputation approaches. In particular, fitting a series of conditional distributions, as is done using the series of regression models, may not be consistent with proper joint distribution. Furthermore, clustering is not always automatically incorporated by the MICE procedures, but it is important to address in both data analyses and when imputing missing data[</w:t>
      </w:r>
      <w:r>
        <w:rPr>
          <w:color w:val="0000FF"/>
        </w:rPr>
        <w:t>38</w:t>
      </w:r>
      <w:r>
        <w:t>]. The risk of neglecting the clustering nature may incur inaccurate model fitting. Some research found that this may not be a large issue in applied settings[</w:t>
      </w:r>
      <w:r>
        <w:rPr>
          <w:color w:val="0000FF"/>
        </w:rPr>
        <w:t>40</w:t>
      </w:r>
      <w:r>
        <w:t xml:space="preserve">, </w:t>
      </w:r>
      <w:r>
        <w:rPr>
          <w:color w:val="0000FF"/>
        </w:rPr>
        <w:t>41</w:t>
      </w:r>
      <w:r>
        <w:t>], but further research of its suitable application is needed for better use.</w:t>
      </w:r>
    </w:p>
    <w:p w14:paraId="52FC9F4A" w14:textId="77777777" w:rsidR="00890157" w:rsidRDefault="00000000">
      <w:pPr>
        <w:ind w:left="-5" w:right="11"/>
      </w:pPr>
      <w:r>
        <w:t xml:space="preserve">For the analysis of the incidence of CIA (Section </w:t>
      </w:r>
      <w:r>
        <w:rPr>
          <w:color w:val="0000FF"/>
        </w:rPr>
        <w:t>6.1</w:t>
      </w:r>
      <w:r>
        <w:t>), it should be noticed that since the baseline hazards were calculated based on the column means of the data set, the information provided by these estimates is limited because of the interaction terms</w:t>
      </w:r>
    </w:p>
    <w:p w14:paraId="4077B7C5" w14:textId="77777777" w:rsidR="00890157" w:rsidRDefault="00000000">
      <w:pPr>
        <w:ind w:left="-5" w:right="314"/>
      </w:pPr>
      <w:r>
        <w:t>(</w:t>
      </w:r>
      <w:r>
        <w:rPr>
          <w:rFonts w:ascii="Calibri" w:eastAsia="Calibri" w:hAnsi="Calibri" w:cs="Calibri"/>
        </w:rPr>
        <w:t xml:space="preserve">Invasiveness </w:t>
      </w:r>
      <w:r>
        <w:rPr>
          <w:rFonts w:ascii="Calibri" w:eastAsia="Calibri" w:hAnsi="Calibri" w:cs="Calibri"/>
          <w:noProof/>
        </w:rPr>
        <mc:AlternateContent>
          <mc:Choice Requires="wpg">
            <w:drawing>
              <wp:inline distT="0" distB="0" distL="0" distR="0" wp14:anchorId="782F6CF3" wp14:editId="4E73B012">
                <wp:extent cx="43637" cy="5055"/>
                <wp:effectExtent l="0" t="0" r="0" b="0"/>
                <wp:docPr id="64684" name="Group 64684"/>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4665" name="Shape 4665"/>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684" style="width:3.436pt;height:0.398pt;mso-position-horizontal-relative:char;mso-position-vertical-relative:line" coordsize="436,50">
                <v:shape id="Shape 4665"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flg:CMF </w:t>
      </w:r>
      <w:r>
        <w:rPr>
          <w:rFonts w:ascii="Calibri" w:eastAsia="Calibri" w:hAnsi="Calibri" w:cs="Calibri"/>
          <w:noProof/>
        </w:rPr>
        <mc:AlternateContent>
          <mc:Choice Requires="wpg">
            <w:drawing>
              <wp:inline distT="0" distB="0" distL="0" distR="0" wp14:anchorId="47367DE0" wp14:editId="1087E454">
                <wp:extent cx="43637" cy="5055"/>
                <wp:effectExtent l="0" t="0" r="0" b="0"/>
                <wp:docPr id="64685" name="Group 64685"/>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4667" name="Shape 4667"/>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685" style="width:3.436pt;height:0.398pt;mso-position-horizontal-relative:char;mso-position-vertical-relative:line" coordsize="436,50">
                <v:shape id="Shape 4667"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Cycles </w:t>
      </w:r>
      <w:r>
        <w:t xml:space="preserve">and </w:t>
      </w:r>
      <w:r>
        <w:rPr>
          <w:rFonts w:ascii="Calibri" w:eastAsia="Calibri" w:hAnsi="Calibri" w:cs="Calibri"/>
        </w:rPr>
        <w:t xml:space="preserve">ER </w:t>
      </w:r>
      <w:r>
        <w:rPr>
          <w:rFonts w:ascii="Calibri" w:eastAsia="Calibri" w:hAnsi="Calibri" w:cs="Calibri"/>
          <w:noProof/>
        </w:rPr>
        <mc:AlternateContent>
          <mc:Choice Requires="wpg">
            <w:drawing>
              <wp:inline distT="0" distB="0" distL="0" distR="0" wp14:anchorId="484F17D9" wp14:editId="1D52B58D">
                <wp:extent cx="43637" cy="5055"/>
                <wp:effectExtent l="0" t="0" r="0" b="0"/>
                <wp:docPr id="64686" name="Group 64686"/>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4671" name="Shape 4671"/>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686" style="width:3.436pt;height:0.398pt;mso-position-horizontal-relative:char;mso-position-vertical-relative:line" coordsize="436,50">
                <v:shape id="Shape 4671"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Status:CMF Cycles</w:t>
      </w:r>
      <w:r>
        <w:t xml:space="preserve">). However, since the baseline hazard function is analogous to the intercept term in a multiple regression or logistic </w:t>
      </w:r>
      <w:r>
        <w:lastRenderedPageBreak/>
        <w:t>regression model and the Cox regression model does not require this to be specified, these estimations are not usually important in the model interpretation. These are rather used to demonstrate the importance of sub-group analysis. One other limitation is that for the menses resumption part of the analysis, there were only 98 patients who developed CIA in the whole data set, 12 of them aged above 50 years old and been considered as not eligible for the analysis because of the high likelihood of being post-menopausal, thus the sample size (N=86) is very limited. There might be other potential significant predictors that have not been included in the model due to insufficient data, further experiments and analyses are required to obtain a more precise result.</w:t>
      </w:r>
    </w:p>
    <w:p w14:paraId="4BD1CAE5" w14:textId="77777777" w:rsidR="00890157" w:rsidRDefault="00000000">
      <w:pPr>
        <w:ind w:left="-5" w:right="314"/>
      </w:pPr>
      <w:r>
        <w:t>Although all models fitted for the three analysis achieved concordance statistics of approximately 0.7, there are still leaves room for improvement. A more comprehensive analysis should include more candidate predictors, which requires to be recorded when performing data collection. Some other variables that might influence the outcome could be patient’s body mass index (BMI), smoking status, previous medical history, menarche time, et cetera. More participants, that is, a larger sample size will be better for minimise false positive.</w:t>
      </w:r>
    </w:p>
    <w:p w14:paraId="4A619439" w14:textId="77777777" w:rsidR="00890157" w:rsidRDefault="00890157">
      <w:pPr>
        <w:sectPr w:rsidR="00890157">
          <w:headerReference w:type="even" r:id="rId64"/>
          <w:headerReference w:type="default" r:id="rId65"/>
          <w:footerReference w:type="even" r:id="rId66"/>
          <w:footerReference w:type="default" r:id="rId67"/>
          <w:headerReference w:type="first" r:id="rId68"/>
          <w:footerReference w:type="first" r:id="rId69"/>
          <w:pgSz w:w="11918" w:h="16855"/>
          <w:pgMar w:top="1623" w:right="1126" w:bottom="1110" w:left="2160" w:header="720" w:footer="720" w:gutter="0"/>
          <w:cols w:space="720"/>
          <w:titlePg/>
        </w:sectPr>
      </w:pPr>
    </w:p>
    <w:p w14:paraId="1C80312A" w14:textId="77777777" w:rsidR="00890157" w:rsidRDefault="00000000">
      <w:pPr>
        <w:spacing w:after="946" w:line="265" w:lineRule="auto"/>
        <w:ind w:left="-5"/>
        <w:jc w:val="left"/>
      </w:pPr>
      <w:r>
        <w:rPr>
          <w:b/>
          <w:sz w:val="41"/>
        </w:rPr>
        <w:lastRenderedPageBreak/>
        <w:t>Chapter 7</w:t>
      </w:r>
    </w:p>
    <w:p w14:paraId="7CEAE5A8" w14:textId="19873C04" w:rsidR="00890157" w:rsidRDefault="00000000">
      <w:pPr>
        <w:pStyle w:val="Heading2"/>
        <w:ind w:left="-5"/>
      </w:pPr>
      <w:r>
        <w:t xml:space="preserve">Conclusions and Future </w:t>
      </w:r>
      <w:ins w:id="19" w:author="Long Song" w:date="2022-10-29T14:00:00Z">
        <w:r w:rsidR="00821BCC">
          <w:t>W</w:t>
        </w:r>
      </w:ins>
      <w:del w:id="20" w:author="Long Song" w:date="2022-10-29T14:00:00Z">
        <w:r w:rsidDel="00821BCC">
          <w:delText>w</w:delText>
        </w:r>
      </w:del>
      <w:r>
        <w:t>ork</w:t>
      </w:r>
    </w:p>
    <w:p w14:paraId="5A795038" w14:textId="77777777" w:rsidR="00890157" w:rsidRDefault="00000000">
      <w:pPr>
        <w:spacing w:after="673"/>
        <w:ind w:left="-5" w:right="11"/>
      </w:pPr>
      <w:r>
        <w:t>This chapter concludes the research with a summary of the main finding, followed by suggestions on the future work.</w:t>
      </w:r>
    </w:p>
    <w:p w14:paraId="7B076DA6" w14:textId="77777777" w:rsidR="00890157" w:rsidRDefault="00000000">
      <w:pPr>
        <w:pStyle w:val="Heading3"/>
        <w:tabs>
          <w:tab w:val="center" w:pos="1507"/>
        </w:tabs>
        <w:ind w:left="-15" w:firstLine="0"/>
      </w:pPr>
      <w:r>
        <w:t>7.1</w:t>
      </w:r>
      <w:r>
        <w:tab/>
        <w:t>Conclusion</w:t>
      </w:r>
    </w:p>
    <w:p w14:paraId="67067C6D" w14:textId="77777777" w:rsidR="00890157" w:rsidRDefault="00000000">
      <w:pPr>
        <w:spacing w:after="524"/>
        <w:ind w:left="-5" w:right="11"/>
      </w:pPr>
      <w:r>
        <w:t>In this research, we investigated the significant influential factors associated with the risk of developing chemotherapy-induced amenorrhea for breast cancer patients who receive chemotherapy as their treatment, followed by an analysis of the likelihood of menstrual resumption of patients who suffered from CIA. Multivariate imputation by chained equations (MICE) missing-data imputation was used for replacing the missing values of the predictors in the data, while pattern-matching and correction with relevant information were applied to the outcome variables (menstrual status) pre-processing.</w:t>
      </w:r>
    </w:p>
    <w:p w14:paraId="7EE05D00" w14:textId="77777777" w:rsidR="00890157" w:rsidRDefault="00000000">
      <w:pPr>
        <w:pStyle w:val="Heading4"/>
        <w:tabs>
          <w:tab w:val="center" w:pos="3127"/>
        </w:tabs>
        <w:spacing w:after="463"/>
        <w:ind w:left="-15" w:firstLine="0"/>
      </w:pPr>
      <w:r>
        <w:t>7.1.1</w:t>
      </w:r>
      <w:r>
        <w:tab/>
        <w:t>Importance of missing-data imputation</w:t>
      </w:r>
    </w:p>
    <w:p w14:paraId="005CCF6D" w14:textId="77777777" w:rsidR="00890157" w:rsidRDefault="00000000">
      <w:pPr>
        <w:ind w:left="-5" w:right="11"/>
      </w:pPr>
      <w:r>
        <w:t xml:space="preserve">In Chapter </w:t>
      </w:r>
      <w:r>
        <w:rPr>
          <w:color w:val="0000FF"/>
        </w:rPr>
        <w:t>4</w:t>
      </w:r>
      <w:r>
        <w:t>, we discussed different approaches for handling missing data, and the algorithms of missing value imputations such as multivariate imputation by chained equations (MICE) and k-nearest-neighbours (k-NN).</w:t>
      </w:r>
    </w:p>
    <w:p w14:paraId="038E36FB" w14:textId="77777777" w:rsidR="00890157" w:rsidRDefault="00000000">
      <w:pPr>
        <w:spacing w:after="61"/>
        <w:ind w:left="-5" w:right="11"/>
      </w:pPr>
      <w:r>
        <w:t>With the original 767 records of patients, and 561 out of them were in pre-monopausal or peri-monopausal status, we considered it important to maintain the sample size as large as possible to minimise the disadvantages of small data set, which are the higher</w:t>
      </w:r>
    </w:p>
    <w:p w14:paraId="01DFFF60" w14:textId="77777777" w:rsidR="00890157" w:rsidRDefault="00000000">
      <w:pPr>
        <w:spacing w:after="223" w:line="265" w:lineRule="auto"/>
        <w:ind w:left="195" w:right="185"/>
        <w:jc w:val="center"/>
      </w:pPr>
      <w:r>
        <w:t>41</w:t>
      </w:r>
    </w:p>
    <w:p w14:paraId="0954AC9A" w14:textId="77777777" w:rsidR="00890157" w:rsidRDefault="00000000">
      <w:pPr>
        <w:ind w:left="-5" w:right="11"/>
      </w:pPr>
      <w:r>
        <w:t xml:space="preserve">probability of producing false-positive results, and the chance of excluding predictors that is, in fact, significant but estimated to have the large standard error. By using the MICE algorithm with different imputation methods (random forest, classification and regression tree) and the different number of missing values in one row, 50 imputed data </w:t>
      </w:r>
      <w:r>
        <w:lastRenderedPageBreak/>
        <w:t>sets were generated and merged to form a large data set with each combination of settings. The k-nearest-neighbour algorithm further generates another imputed data set. Therefore, there were 10 imputed data sets created in total.</w:t>
      </w:r>
    </w:p>
    <w:p w14:paraId="106E4F62" w14:textId="77777777" w:rsidR="00890157" w:rsidRDefault="00000000">
      <w:pPr>
        <w:spacing w:after="533"/>
        <w:ind w:left="-5" w:right="11"/>
      </w:pPr>
      <w:r>
        <w:t xml:space="preserve">By fitting a Cox regression model on each of the imputed data sets, the quality of the imputation methods and hyper-parameters were assessed based on the concordance, </w:t>
      </w:r>
      <w:r>
        <w:rPr>
          <w:i/>
        </w:rPr>
        <w:t>C</w:t>
      </w:r>
      <w:r>
        <w:t xml:space="preserve">statistics of the corresponding model. The final selected method was MICE with random forest, and the number of missing values allowed in each record is 1. This model with this method achieved an average concordance of 0.7045. A detailed comparison was presented in Chapter </w:t>
      </w:r>
      <w:r>
        <w:rPr>
          <w:color w:val="0000FF"/>
        </w:rPr>
        <w:t>5</w:t>
      </w:r>
      <w:r>
        <w:t>.</w:t>
      </w:r>
    </w:p>
    <w:p w14:paraId="72E81844" w14:textId="77777777" w:rsidR="00890157" w:rsidRDefault="00000000">
      <w:pPr>
        <w:pStyle w:val="Heading4"/>
        <w:tabs>
          <w:tab w:val="center" w:pos="3243"/>
        </w:tabs>
        <w:ind w:left="-15" w:firstLine="0"/>
      </w:pPr>
      <w:r>
        <w:t>7.1.2</w:t>
      </w:r>
      <w:r>
        <w:tab/>
        <w:t>Incidence of CIA for different age groups</w:t>
      </w:r>
    </w:p>
    <w:p w14:paraId="4CF7E327" w14:textId="77777777" w:rsidR="00890157" w:rsidRDefault="00000000">
      <w:pPr>
        <w:ind w:left="-5" w:right="11"/>
      </w:pPr>
      <w:r>
        <w:t>In the analysis of the risk of CIA occurrence, we divided the patients into two groups by their age at cancer diagnosis. The first group contains patients who aged above 40 years old, and the second group contains patients who were 40 years old or younger. Two models were fitted separately for the groups.</w:t>
      </w:r>
    </w:p>
    <w:p w14:paraId="5CD23FEF" w14:textId="77777777" w:rsidR="00890157" w:rsidRDefault="00000000">
      <w:pPr>
        <w:ind w:left="-5" w:right="11"/>
      </w:pPr>
      <w:r>
        <w:t>For the first group, the predictors that were considered as significantly associated with the risk of CIA are age at diagnosis, whether the cancer is invasive or not, ER status of the patient, number of cycles of chemotherapy that the patient received with two more interaction terms between invasiveness of cancer and CMF cycles, and ER status with CMF cycles. The first-order main effect terms all imply an increase in the risk of developing CIA, while the interaction terms all lower the risk. The model achieved a concordance of 0.7100.</w:t>
      </w:r>
    </w:p>
    <w:p w14:paraId="08EB9BD4" w14:textId="77777777" w:rsidR="00890157" w:rsidRDefault="00000000">
      <w:pPr>
        <w:spacing w:after="0"/>
        <w:ind w:left="-5" w:right="11"/>
      </w:pPr>
      <w:r>
        <w:t xml:space="preserve">For the second group, the significant predictors are age at diagnosis, whether the cancer is invasive or not, ER status of the patient, number of cycles of chemotherapy that the patient received with an extra interaction term between invasiveness of cancer and CMF cycles, that is, no interaction between ER status with CMF cycles as compared to the first group of older patients. In addition, the age at diagnosis has a negative coefficient </w:t>
      </w:r>
      <w:r>
        <w:rPr>
          <w:i/>
        </w:rPr>
        <w:t>Abbreviations</w:t>
      </w:r>
      <w:r>
        <w:rPr>
          <w:i/>
        </w:rPr>
        <w:tab/>
      </w:r>
      <w:r>
        <w:t>43</w:t>
      </w:r>
    </w:p>
    <w:p w14:paraId="51C5CBFC" w14:textId="77777777" w:rsidR="00890157" w:rsidRDefault="00000000">
      <w:pPr>
        <w:spacing w:after="424" w:line="259" w:lineRule="auto"/>
        <w:ind w:left="0" w:firstLine="0"/>
        <w:jc w:val="left"/>
      </w:pPr>
      <w:r>
        <w:rPr>
          <w:rFonts w:ascii="Calibri" w:eastAsia="Calibri" w:hAnsi="Calibri" w:cs="Calibri"/>
          <w:noProof/>
        </w:rPr>
        <mc:AlternateContent>
          <mc:Choice Requires="wpg">
            <w:drawing>
              <wp:inline distT="0" distB="0" distL="0" distR="0" wp14:anchorId="090BB446" wp14:editId="210F90F0">
                <wp:extent cx="5282095" cy="5055"/>
                <wp:effectExtent l="0" t="0" r="0" b="0"/>
                <wp:docPr id="66350" name="Group 66350"/>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4771" name="Shape 4771"/>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350" style="width:415.913pt;height:0.398pt;mso-position-horizontal-relative:char;mso-position-vertical-relative:line" coordsize="52820,50">
                <v:shape id="Shape 4771" style="position:absolute;width:52820;height:0;left:0;top:0;" coordsize="5282095,0" path="m0,0l5282095,0">
                  <v:stroke weight="0.398pt" endcap="flat" joinstyle="miter" miterlimit="10" on="true" color="#000000"/>
                  <v:fill on="false" color="#000000" opacity="0"/>
                </v:shape>
              </v:group>
            </w:pict>
          </mc:Fallback>
        </mc:AlternateContent>
      </w:r>
    </w:p>
    <w:p w14:paraId="2C2F76B0" w14:textId="77777777" w:rsidR="00890157" w:rsidRDefault="00000000">
      <w:pPr>
        <w:ind w:left="-5" w:right="11"/>
      </w:pPr>
      <w:r>
        <w:t>hence the risk of a patient developing CIA will decrease as her becoming older, until she reaches the 40 years old threshold. The model for the second group has a concordance of 0.6820.</w:t>
      </w:r>
    </w:p>
    <w:p w14:paraId="33E9063F" w14:textId="77777777" w:rsidR="00890157" w:rsidRDefault="00000000">
      <w:pPr>
        <w:spacing w:after="524"/>
        <w:ind w:left="-5" w:right="11"/>
      </w:pPr>
      <w:r>
        <w:lastRenderedPageBreak/>
        <w:t>The different trends in the effect of age on the risk of CIA demonstrated the importance of sub-group analysis, and this can be further proved by the different significant variables selected for each group. Both concordances of the models can be considered as a common result for survival data.</w:t>
      </w:r>
    </w:p>
    <w:p w14:paraId="0DA15D3B" w14:textId="77777777" w:rsidR="00890157" w:rsidRDefault="00000000">
      <w:pPr>
        <w:pStyle w:val="Heading4"/>
        <w:tabs>
          <w:tab w:val="center" w:pos="3425"/>
        </w:tabs>
        <w:ind w:left="-15" w:firstLine="0"/>
      </w:pPr>
      <w:r>
        <w:t>7.1.3</w:t>
      </w:r>
      <w:r>
        <w:tab/>
        <w:t>Resumption of menses after developing CIA</w:t>
      </w:r>
    </w:p>
    <w:p w14:paraId="028258B5" w14:textId="63603CDD" w:rsidR="00890157" w:rsidRDefault="00000000">
      <w:pPr>
        <w:ind w:left="-5" w:right="11"/>
      </w:pPr>
      <w:r>
        <w:t xml:space="preserve">There were 86 patients developed CIA, which were the subjects of this part of the analysis. Similar to the previous analysis, a Cox regression model was fitted and variables selection was performed using the backward-elimination method with the variables’ p-values. The final selected significant variables were </w:t>
      </w:r>
      <w:ins w:id="21" w:author="Long Song" w:date="2022-10-29T12:21:00Z">
        <w:r w:rsidR="00871337" w:rsidRPr="00871337">
          <w:t>patient’s age at diagnosis and the timestamp that CIA occurs</w:t>
        </w:r>
      </w:ins>
      <w:r>
        <w:t>. Both variables had negative coefficients and thus imply negative effect on the likelihood of menses recovery. The concordance of this model was 0.6930, which is also a</w:t>
      </w:r>
      <w:ins w:id="22" w:author="Long Song" w:date="2022-10-29T12:19:00Z">
        <w:r w:rsidR="00871337">
          <w:t>n</w:t>
        </w:r>
      </w:ins>
      <w:r>
        <w:t xml:space="preserve"> acceptable result.</w:t>
      </w:r>
    </w:p>
    <w:p w14:paraId="5D91DB0A" w14:textId="77777777" w:rsidR="00890157" w:rsidRDefault="00000000">
      <w:pPr>
        <w:spacing w:after="673"/>
        <w:ind w:left="-5" w:right="11"/>
      </w:pPr>
      <w:r>
        <w:t>It should be noted that because of the very limited sample size, the model selection process might have excluded some important variables. The reason is that small sample size always associated with large standard errors of the variable’s coefficient estimate, and hence been considered as not statistically significant if the corresponding confidence interval includes zero. However, this analysis still provides an insight of the influential factors of the likelihood of menses resumption.</w:t>
      </w:r>
    </w:p>
    <w:p w14:paraId="3F8CECD2" w14:textId="77777777" w:rsidR="00890157" w:rsidRDefault="00000000">
      <w:pPr>
        <w:pStyle w:val="Heading3"/>
        <w:tabs>
          <w:tab w:val="center" w:pos="1644"/>
        </w:tabs>
        <w:ind w:left="-15" w:firstLine="0"/>
      </w:pPr>
      <w:r>
        <w:t>7.2</w:t>
      </w:r>
      <w:r>
        <w:tab/>
        <w:t>Future Work</w:t>
      </w:r>
    </w:p>
    <w:p w14:paraId="1C660B22" w14:textId="77777777" w:rsidR="00890157" w:rsidRDefault="00000000">
      <w:pPr>
        <w:spacing w:after="463"/>
        <w:ind w:left="-5" w:right="11"/>
      </w:pPr>
      <w:r>
        <w:t>It is advised that future research focus on the following areas:</w:t>
      </w:r>
    </w:p>
    <w:p w14:paraId="11C5DED6" w14:textId="77777777" w:rsidR="00890157" w:rsidRDefault="00000000">
      <w:pPr>
        <w:numPr>
          <w:ilvl w:val="0"/>
          <w:numId w:val="10"/>
        </w:numPr>
        <w:spacing w:after="0"/>
        <w:ind w:left="546" w:right="11" w:hanging="279"/>
      </w:pPr>
      <w:r>
        <w:rPr>
          <w:b/>
        </w:rPr>
        <w:t xml:space="preserve">Perform analysis with data of larger sample size. </w:t>
      </w:r>
      <w:r>
        <w:t>This could decrease the probability of excluding important predictors and the probability to producing</w:t>
      </w:r>
    </w:p>
    <w:p w14:paraId="6F027628" w14:textId="77777777" w:rsidR="00890157" w:rsidRDefault="00000000">
      <w:pPr>
        <w:spacing w:line="259" w:lineRule="auto"/>
        <w:ind w:left="555" w:right="11"/>
      </w:pPr>
      <w:r>
        <w:t>false-positive result.</w:t>
      </w:r>
    </w:p>
    <w:p w14:paraId="4C7BC222" w14:textId="77777777" w:rsidR="00890157" w:rsidRDefault="00000000">
      <w:pPr>
        <w:numPr>
          <w:ilvl w:val="0"/>
          <w:numId w:val="10"/>
        </w:numPr>
        <w:ind w:left="546" w:right="11" w:hanging="279"/>
      </w:pPr>
      <w:r>
        <w:rPr>
          <w:b/>
        </w:rPr>
        <w:t xml:space="preserve">Perform data collection that obtains a more comprehensive record </w:t>
      </w:r>
      <w:r>
        <w:t>of the patient’s physical characteristics, medical history and measure patient’s hormone levels at follow-ups.</w:t>
      </w:r>
    </w:p>
    <w:p w14:paraId="42D377E1" w14:textId="77777777" w:rsidR="00890157" w:rsidRDefault="00000000">
      <w:pPr>
        <w:numPr>
          <w:ilvl w:val="0"/>
          <w:numId w:val="10"/>
        </w:numPr>
        <w:ind w:left="546" w:right="11" w:hanging="279"/>
      </w:pPr>
      <w:r>
        <w:rPr>
          <w:b/>
        </w:rPr>
        <w:t xml:space="preserve">Experimenting more missing data imputation method. </w:t>
      </w:r>
      <w:r>
        <w:t xml:space="preserve">Pre-select methods based on the preliminary knowledge on the type of missing data. For example, </w:t>
      </w:r>
      <w:r>
        <w:lastRenderedPageBreak/>
        <w:t>missing completely at random (MCAR), missing at random (MAR), missing not at random (MNAR), and structurally missing. Different types of missing data may require different approaches.</w:t>
      </w:r>
    </w:p>
    <w:p w14:paraId="45AAD14C" w14:textId="6ED099DC" w:rsidR="00890157" w:rsidRDefault="00000000">
      <w:pPr>
        <w:pStyle w:val="Heading4"/>
        <w:spacing w:after="133"/>
        <w:ind w:left="277"/>
      </w:pPr>
      <w:r>
        <w:rPr>
          <w:b w:val="0"/>
          <w:sz w:val="22"/>
        </w:rPr>
        <w:t xml:space="preserve">4. </w:t>
      </w:r>
      <w:r>
        <w:rPr>
          <w:sz w:val="22"/>
        </w:rPr>
        <w:t xml:space="preserve">Validates the model on external data set. </w:t>
      </w:r>
      <w:r>
        <w:rPr>
          <w:b w:val="0"/>
          <w:sz w:val="22"/>
        </w:rPr>
        <w:t>The model always ha</w:t>
      </w:r>
      <w:ins w:id="23" w:author="Long Song" w:date="2022-10-29T12:23:00Z">
        <w:r w:rsidR="00C4295D">
          <w:rPr>
            <w:b w:val="0"/>
            <w:sz w:val="22"/>
          </w:rPr>
          <w:t>s</w:t>
        </w:r>
      </w:ins>
      <w:del w:id="24" w:author="Long Song" w:date="2022-10-29T12:23:00Z">
        <w:r w:rsidDel="00C4295D">
          <w:rPr>
            <w:b w:val="0"/>
            <w:sz w:val="22"/>
          </w:rPr>
          <w:delText>ve</w:delText>
        </w:r>
      </w:del>
      <w:r>
        <w:rPr>
          <w:b w:val="0"/>
          <w:sz w:val="22"/>
        </w:rPr>
        <w:t xml:space="preserve"> the prob-</w:t>
      </w:r>
    </w:p>
    <w:p w14:paraId="452C334A" w14:textId="77777777" w:rsidR="00890157" w:rsidRDefault="00000000">
      <w:pPr>
        <w:ind w:left="555" w:right="11"/>
      </w:pPr>
      <w:r>
        <w:t>ability of over-fitting to a particular data set, therefore, it is important to examine the model performance with unobserved data to the model.</w:t>
      </w:r>
      <w:r>
        <w:br w:type="page"/>
      </w:r>
    </w:p>
    <w:p w14:paraId="4BB88030" w14:textId="0D7FAF84" w:rsidR="00890157" w:rsidDel="0038497A" w:rsidRDefault="00000000">
      <w:pPr>
        <w:spacing w:after="946" w:line="265" w:lineRule="auto"/>
        <w:ind w:left="-5"/>
        <w:jc w:val="left"/>
        <w:rPr>
          <w:del w:id="25" w:author="Long Song" w:date="2022-10-29T12:25:00Z"/>
        </w:rPr>
      </w:pPr>
      <w:del w:id="26" w:author="Long Song" w:date="2022-10-29T12:25:00Z">
        <w:r w:rsidDel="0038497A">
          <w:rPr>
            <w:b/>
            <w:sz w:val="41"/>
          </w:rPr>
          <w:lastRenderedPageBreak/>
          <w:delText>Appendix A</w:delText>
        </w:r>
      </w:del>
    </w:p>
    <w:p w14:paraId="001A9745" w14:textId="77777777" w:rsidR="00890157" w:rsidRDefault="00000000">
      <w:pPr>
        <w:pStyle w:val="Heading2"/>
        <w:spacing w:after="913"/>
        <w:ind w:left="-5"/>
      </w:pPr>
      <w:r>
        <w:t>Appendix A</w:t>
      </w:r>
    </w:p>
    <w:p w14:paraId="1729DFC7" w14:textId="77777777" w:rsidR="00890157" w:rsidRDefault="00000000">
      <w:pPr>
        <w:pStyle w:val="Heading3"/>
        <w:tabs>
          <w:tab w:val="center" w:pos="3086"/>
        </w:tabs>
        <w:ind w:left="-15" w:firstLine="0"/>
      </w:pPr>
      <w:r>
        <w:t>A.1</w:t>
      </w:r>
      <w:r>
        <w:tab/>
        <w:t>Nomograms of incidence of CIA</w:t>
      </w:r>
    </w:p>
    <w:p w14:paraId="3C7A8121" w14:textId="77777777" w:rsidR="00890157" w:rsidRDefault="00000000">
      <w:pPr>
        <w:ind w:left="-5" w:right="11"/>
      </w:pPr>
      <w:r>
        <w:t>This section provides partial nomograms that can be used to manually obtain predicted values from the fitted regression models. Two nomograms for patients with age above and below 40 years old are provided separately, with another nomogram for the recovery from CIA.</w:t>
      </w:r>
    </w:p>
    <w:p w14:paraId="42B89ACC" w14:textId="77777777" w:rsidR="00890157" w:rsidRDefault="00000000">
      <w:pPr>
        <w:spacing w:after="5070"/>
        <w:ind w:left="-5" w:right="11"/>
      </w:pPr>
      <w:r>
        <w:t>The nomogram does not have lines representing sums, but it has a reference line for reading scoring points (range 0-100). Once the reader manually totals the points, the predicted values can be read at the bottom[</w:t>
      </w:r>
      <w:r>
        <w:rPr>
          <w:color w:val="0000FF"/>
        </w:rPr>
        <w:t>42</w:t>
      </w:r>
      <w:r>
        <w:t>].</w:t>
      </w:r>
    </w:p>
    <w:p w14:paraId="3F175EEC" w14:textId="77777777" w:rsidR="00890157" w:rsidRDefault="00000000">
      <w:pPr>
        <w:spacing w:after="223" w:line="265" w:lineRule="auto"/>
        <w:ind w:left="195" w:right="185"/>
        <w:jc w:val="center"/>
      </w:pPr>
      <w:r>
        <w:t>45</w:t>
      </w:r>
    </w:p>
    <w:p w14:paraId="7EA16344" w14:textId="77777777" w:rsidR="00890157" w:rsidRDefault="00000000">
      <w:pPr>
        <w:pStyle w:val="Heading4"/>
        <w:tabs>
          <w:tab w:val="center" w:pos="2592"/>
        </w:tabs>
        <w:spacing w:after="617"/>
        <w:ind w:left="-15" w:firstLine="0"/>
      </w:pPr>
      <w:r>
        <w:lastRenderedPageBreak/>
        <w:t>A.1.1</w:t>
      </w:r>
      <w:r>
        <w:tab/>
        <w:t>Patients aged above 40 years</w:t>
      </w:r>
    </w:p>
    <w:p w14:paraId="106A1840" w14:textId="77777777" w:rsidR="00890157" w:rsidRDefault="00000000">
      <w:pPr>
        <w:spacing w:after="226" w:line="259" w:lineRule="auto"/>
        <w:ind w:left="0" w:firstLine="0"/>
        <w:jc w:val="left"/>
      </w:pPr>
      <w:r>
        <w:rPr>
          <w:noProof/>
        </w:rPr>
        <w:drawing>
          <wp:inline distT="0" distB="0" distL="0" distR="0" wp14:anchorId="6D3800CE" wp14:editId="1883D2D4">
            <wp:extent cx="5282045" cy="5282045"/>
            <wp:effectExtent l="0" t="0" r="0" b="0"/>
            <wp:docPr id="4848" name="Picture 4848"/>
            <wp:cNvGraphicFramePr/>
            <a:graphic xmlns:a="http://schemas.openxmlformats.org/drawingml/2006/main">
              <a:graphicData uri="http://schemas.openxmlformats.org/drawingml/2006/picture">
                <pic:pic xmlns:pic="http://schemas.openxmlformats.org/drawingml/2006/picture">
                  <pic:nvPicPr>
                    <pic:cNvPr id="4848" name="Picture 4848"/>
                    <pic:cNvPicPr/>
                  </pic:nvPicPr>
                  <pic:blipFill>
                    <a:blip r:embed="rId70"/>
                    <a:stretch>
                      <a:fillRect/>
                    </a:stretch>
                  </pic:blipFill>
                  <pic:spPr>
                    <a:xfrm>
                      <a:off x="0" y="0"/>
                      <a:ext cx="5282045" cy="5282045"/>
                    </a:xfrm>
                    <a:prstGeom prst="rect">
                      <a:avLst/>
                    </a:prstGeom>
                  </pic:spPr>
                </pic:pic>
              </a:graphicData>
            </a:graphic>
          </wp:inline>
        </w:drawing>
      </w:r>
    </w:p>
    <w:p w14:paraId="5130FC22" w14:textId="77777777" w:rsidR="00890157" w:rsidRDefault="00000000">
      <w:pPr>
        <w:spacing w:after="312" w:line="259" w:lineRule="auto"/>
        <w:ind w:right="1329"/>
        <w:jc w:val="right"/>
      </w:pPr>
      <w:r>
        <w:rPr>
          <w:rFonts w:ascii="Calibri" w:eastAsia="Calibri" w:hAnsi="Calibri" w:cs="Calibri"/>
          <w:sz w:val="20"/>
        </w:rPr>
        <w:t xml:space="preserve">Figure A.1: </w:t>
      </w:r>
      <w:r>
        <w:rPr>
          <w:sz w:val="20"/>
        </w:rPr>
        <w:t>Partial nomogram of patients aged above 40 years</w:t>
      </w:r>
    </w:p>
    <w:p w14:paraId="5F45769F" w14:textId="77777777" w:rsidR="00890157" w:rsidRDefault="00890157">
      <w:pPr>
        <w:sectPr w:rsidR="00890157">
          <w:headerReference w:type="even" r:id="rId71"/>
          <w:headerReference w:type="default" r:id="rId72"/>
          <w:footerReference w:type="even" r:id="rId73"/>
          <w:footerReference w:type="default" r:id="rId74"/>
          <w:headerReference w:type="first" r:id="rId75"/>
          <w:footerReference w:type="first" r:id="rId76"/>
          <w:pgSz w:w="11918" w:h="16855"/>
          <w:pgMar w:top="1030" w:right="1440" w:bottom="1110" w:left="2160" w:header="720" w:footer="720" w:gutter="0"/>
          <w:cols w:space="720"/>
        </w:sectPr>
      </w:pPr>
    </w:p>
    <w:p w14:paraId="06E49C8A" w14:textId="77777777" w:rsidR="00890157" w:rsidRDefault="00000000">
      <w:pPr>
        <w:spacing w:after="3" w:line="259" w:lineRule="auto"/>
        <w:ind w:right="-15"/>
        <w:jc w:val="right"/>
      </w:pPr>
      <w:r>
        <w:lastRenderedPageBreak/>
        <w:t>47</w:t>
      </w:r>
    </w:p>
    <w:p w14:paraId="0B560765" w14:textId="77777777" w:rsidR="00890157" w:rsidRDefault="00000000">
      <w:pPr>
        <w:spacing w:after="409" w:line="259" w:lineRule="auto"/>
        <w:ind w:left="0" w:firstLine="0"/>
        <w:jc w:val="left"/>
      </w:pPr>
      <w:r>
        <w:rPr>
          <w:rFonts w:ascii="Calibri" w:eastAsia="Calibri" w:hAnsi="Calibri" w:cs="Calibri"/>
          <w:noProof/>
        </w:rPr>
        <mc:AlternateContent>
          <mc:Choice Requires="wpg">
            <w:drawing>
              <wp:inline distT="0" distB="0" distL="0" distR="0" wp14:anchorId="143BC963" wp14:editId="54A9A18C">
                <wp:extent cx="5282095" cy="5055"/>
                <wp:effectExtent l="0" t="0" r="0" b="0"/>
                <wp:docPr id="66017" name="Group 66017"/>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4855" name="Shape 4855"/>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017" style="width:415.913pt;height:0.398pt;mso-position-horizontal-relative:char;mso-position-vertical-relative:line" coordsize="52820,50">
                <v:shape id="Shape 4855" style="position:absolute;width:52820;height:0;left:0;top:0;" coordsize="5282095,0" path="m0,0l5282095,0">
                  <v:stroke weight="0.398pt" endcap="flat" joinstyle="miter" miterlimit="10" on="true" color="#000000"/>
                  <v:fill on="false" color="#000000" opacity="0"/>
                </v:shape>
              </v:group>
            </w:pict>
          </mc:Fallback>
        </mc:AlternateContent>
      </w:r>
    </w:p>
    <w:p w14:paraId="7E665613" w14:textId="77777777" w:rsidR="00890157" w:rsidRDefault="00000000">
      <w:pPr>
        <w:pStyle w:val="Heading4"/>
        <w:tabs>
          <w:tab w:val="center" w:pos="2245"/>
        </w:tabs>
        <w:spacing w:after="617"/>
        <w:ind w:left="-15" w:firstLine="0"/>
      </w:pPr>
      <w:r>
        <w:t>A.1.2</w:t>
      </w:r>
      <w:r>
        <w:tab/>
        <w:t>Patients aged above 40</w:t>
      </w:r>
    </w:p>
    <w:p w14:paraId="3701136F" w14:textId="77777777" w:rsidR="00890157" w:rsidRDefault="00000000">
      <w:pPr>
        <w:spacing w:after="226" w:line="259" w:lineRule="auto"/>
        <w:ind w:left="0" w:firstLine="0"/>
        <w:jc w:val="left"/>
      </w:pPr>
      <w:r>
        <w:rPr>
          <w:noProof/>
        </w:rPr>
        <w:drawing>
          <wp:inline distT="0" distB="0" distL="0" distR="0" wp14:anchorId="0AA755C0" wp14:editId="50914AB7">
            <wp:extent cx="5282045" cy="5282045"/>
            <wp:effectExtent l="0" t="0" r="0" b="0"/>
            <wp:docPr id="4858" name="Picture 4858"/>
            <wp:cNvGraphicFramePr/>
            <a:graphic xmlns:a="http://schemas.openxmlformats.org/drawingml/2006/main">
              <a:graphicData uri="http://schemas.openxmlformats.org/drawingml/2006/picture">
                <pic:pic xmlns:pic="http://schemas.openxmlformats.org/drawingml/2006/picture">
                  <pic:nvPicPr>
                    <pic:cNvPr id="4858" name="Picture 4858"/>
                    <pic:cNvPicPr/>
                  </pic:nvPicPr>
                  <pic:blipFill>
                    <a:blip r:embed="rId77"/>
                    <a:stretch>
                      <a:fillRect/>
                    </a:stretch>
                  </pic:blipFill>
                  <pic:spPr>
                    <a:xfrm>
                      <a:off x="0" y="0"/>
                      <a:ext cx="5282045" cy="5282045"/>
                    </a:xfrm>
                    <a:prstGeom prst="rect">
                      <a:avLst/>
                    </a:prstGeom>
                  </pic:spPr>
                </pic:pic>
              </a:graphicData>
            </a:graphic>
          </wp:inline>
        </w:drawing>
      </w:r>
    </w:p>
    <w:p w14:paraId="3F535EF8" w14:textId="77777777" w:rsidR="00890157" w:rsidRDefault="00000000">
      <w:pPr>
        <w:spacing w:after="433" w:line="262" w:lineRule="auto"/>
        <w:ind w:left="328" w:right="318"/>
        <w:jc w:val="center"/>
      </w:pPr>
      <w:r>
        <w:rPr>
          <w:rFonts w:ascii="Calibri" w:eastAsia="Calibri" w:hAnsi="Calibri" w:cs="Calibri"/>
          <w:sz w:val="20"/>
        </w:rPr>
        <w:t xml:space="preserve">Figure A.2: </w:t>
      </w:r>
      <w:r>
        <w:rPr>
          <w:sz w:val="20"/>
        </w:rPr>
        <w:t>Partial nomogram of patients aged below 40 years</w:t>
      </w:r>
    </w:p>
    <w:p w14:paraId="7C6F1B2B" w14:textId="77777777" w:rsidR="00890157" w:rsidRDefault="00000000">
      <w:pPr>
        <w:pStyle w:val="Heading3"/>
        <w:tabs>
          <w:tab w:val="center" w:pos="3389"/>
        </w:tabs>
        <w:spacing w:after="589"/>
        <w:ind w:left="-15" w:firstLine="0"/>
      </w:pPr>
      <w:r>
        <w:lastRenderedPageBreak/>
        <w:t>A.2</w:t>
      </w:r>
      <w:r>
        <w:tab/>
        <w:t>Nomogram of menstrual resumption</w:t>
      </w:r>
    </w:p>
    <w:p w14:paraId="4D7240F9" w14:textId="77777777" w:rsidR="00890157" w:rsidRDefault="00000000">
      <w:pPr>
        <w:spacing w:after="226" w:line="259" w:lineRule="auto"/>
        <w:ind w:left="0" w:firstLine="0"/>
        <w:jc w:val="left"/>
      </w:pPr>
      <w:r>
        <w:rPr>
          <w:noProof/>
        </w:rPr>
        <w:drawing>
          <wp:inline distT="0" distB="0" distL="0" distR="0" wp14:anchorId="70EC2F83" wp14:editId="2FE7970C">
            <wp:extent cx="5282045" cy="5282045"/>
            <wp:effectExtent l="0" t="0" r="0" b="0"/>
            <wp:docPr id="4868" name="Picture 4868"/>
            <wp:cNvGraphicFramePr/>
            <a:graphic xmlns:a="http://schemas.openxmlformats.org/drawingml/2006/main">
              <a:graphicData uri="http://schemas.openxmlformats.org/drawingml/2006/picture">
                <pic:pic xmlns:pic="http://schemas.openxmlformats.org/drawingml/2006/picture">
                  <pic:nvPicPr>
                    <pic:cNvPr id="4868" name="Picture 4868"/>
                    <pic:cNvPicPr/>
                  </pic:nvPicPr>
                  <pic:blipFill>
                    <a:blip r:embed="rId78"/>
                    <a:stretch>
                      <a:fillRect/>
                    </a:stretch>
                  </pic:blipFill>
                  <pic:spPr>
                    <a:xfrm>
                      <a:off x="0" y="0"/>
                      <a:ext cx="5282045" cy="5282045"/>
                    </a:xfrm>
                    <a:prstGeom prst="rect">
                      <a:avLst/>
                    </a:prstGeom>
                  </pic:spPr>
                </pic:pic>
              </a:graphicData>
            </a:graphic>
          </wp:inline>
        </w:drawing>
      </w:r>
    </w:p>
    <w:p w14:paraId="33337024" w14:textId="77777777" w:rsidR="00890157" w:rsidRDefault="00000000">
      <w:pPr>
        <w:spacing w:after="312" w:line="259" w:lineRule="auto"/>
        <w:ind w:right="1653"/>
        <w:jc w:val="right"/>
      </w:pPr>
      <w:r>
        <w:rPr>
          <w:rFonts w:ascii="Calibri" w:eastAsia="Calibri" w:hAnsi="Calibri" w:cs="Calibri"/>
          <w:sz w:val="20"/>
        </w:rPr>
        <w:t xml:space="preserve">Figure A.3: </w:t>
      </w:r>
      <w:r>
        <w:rPr>
          <w:sz w:val="20"/>
        </w:rPr>
        <w:t>Partial nomogram of resumption of menses</w:t>
      </w:r>
    </w:p>
    <w:p w14:paraId="5761ED31" w14:textId="77777777" w:rsidR="00890157" w:rsidRDefault="00000000">
      <w:pPr>
        <w:pStyle w:val="Heading2"/>
        <w:spacing w:after="586"/>
        <w:ind w:left="-5"/>
      </w:pPr>
      <w:r>
        <w:t>Bibliography</w:t>
      </w:r>
    </w:p>
    <w:p w14:paraId="62D56204" w14:textId="77777777" w:rsidR="00890157" w:rsidRDefault="00000000">
      <w:pPr>
        <w:numPr>
          <w:ilvl w:val="0"/>
          <w:numId w:val="11"/>
        </w:numPr>
        <w:ind w:right="11" w:hanging="448"/>
      </w:pPr>
      <w:r>
        <w:t xml:space="preserve">Ann Partridge, Shari Gelber, Richard D. Gelber, Monica Castiglione-Gertsch, Aron Goldhirsch, and Eric Winer. Age of menopause among women who remain premenopausal following treatment for early breast cancer: Long-term results from international breast cancer study group trials v and vi. </w:t>
      </w:r>
      <w:r>
        <w:rPr>
          <w:i/>
        </w:rPr>
        <w:t>European Journal of Cancer</w:t>
      </w:r>
      <w:r>
        <w:t>, 43(11):1646–1653, Jul 2007.</w:t>
      </w:r>
    </w:p>
    <w:p w14:paraId="2F1E1EE7" w14:textId="77777777" w:rsidR="00890157" w:rsidRDefault="00000000">
      <w:pPr>
        <w:numPr>
          <w:ilvl w:val="0"/>
          <w:numId w:val="11"/>
        </w:numPr>
        <w:spacing w:after="139" w:line="259" w:lineRule="auto"/>
        <w:ind w:right="11" w:hanging="448"/>
      </w:pPr>
      <w:r>
        <w:t>Ann H. Partridge, Shari Gelber, Jeffrey Peppercorn, Ebonie Sampson, Katherine</w:t>
      </w:r>
    </w:p>
    <w:p w14:paraId="31944987" w14:textId="77777777" w:rsidR="00890157" w:rsidRDefault="00000000">
      <w:pPr>
        <w:spacing w:after="204"/>
        <w:ind w:left="458" w:right="11"/>
      </w:pPr>
      <w:r>
        <w:lastRenderedPageBreak/>
        <w:t xml:space="preserve">Knudsen, Marc Laufer, Randi Rosenberg, Michele Przypyszny, Alison Rein, Eric P. Winer, and et al. Web-based survey of fertility issues in young women with breast cancer. </w:t>
      </w:r>
      <w:r>
        <w:rPr>
          <w:i/>
        </w:rPr>
        <w:t>Journal of Clinical Oncology</w:t>
      </w:r>
      <w:r>
        <w:t>, 22(20):4174–4183, 2004.</w:t>
      </w:r>
    </w:p>
    <w:p w14:paraId="20D59012" w14:textId="77777777" w:rsidR="00890157" w:rsidRDefault="00000000">
      <w:pPr>
        <w:numPr>
          <w:ilvl w:val="0"/>
          <w:numId w:val="11"/>
        </w:numPr>
        <w:spacing w:after="200"/>
        <w:ind w:right="11" w:hanging="448"/>
      </w:pPr>
      <w:r>
        <w:t>Global Burden of Disease Collaborative Network. Global burden of disease study 2019 (gbd 2019) reference life table, 2021.</w:t>
      </w:r>
    </w:p>
    <w:p w14:paraId="3C04B5B7" w14:textId="77777777" w:rsidR="00890157" w:rsidRDefault="00000000">
      <w:pPr>
        <w:numPr>
          <w:ilvl w:val="0"/>
          <w:numId w:val="11"/>
        </w:numPr>
        <w:spacing w:after="0"/>
        <w:ind w:right="11" w:hanging="448"/>
      </w:pPr>
      <w:r>
        <w:t>Early Breast Cancer Trialists’ Collaborative Group (EBCTCG), R Peto, C Davies, J Godwin, R Gray, H C Pan, M Clarke, D Cutter, S Darby, P McGale, C Taylor,</w:t>
      </w:r>
    </w:p>
    <w:p w14:paraId="1BBC09A5" w14:textId="77777777" w:rsidR="00890157" w:rsidRDefault="00000000">
      <w:pPr>
        <w:spacing w:after="195"/>
        <w:ind w:left="458" w:right="11"/>
      </w:pPr>
      <w:r>
        <w:t xml:space="preserve">Y C Wang, J Bergh, A Di Leo, K Albain, S Swain, M Piccart, and K Pritchard. Comparisons between different polychemotherapy regimens for early breast cancer: meta-analyses of long-term outcome among 100,000 women in 123 randomised trials. </w:t>
      </w:r>
      <w:r>
        <w:rPr>
          <w:i/>
        </w:rPr>
        <w:t>Lancet</w:t>
      </w:r>
      <w:r>
        <w:t>, 379(9814):432–444, February 2012.</w:t>
      </w:r>
    </w:p>
    <w:p w14:paraId="17CAC274" w14:textId="77777777" w:rsidR="00890157" w:rsidRDefault="00000000">
      <w:pPr>
        <w:numPr>
          <w:ilvl w:val="0"/>
          <w:numId w:val="11"/>
        </w:numPr>
        <w:spacing w:after="200"/>
        <w:ind w:right="11" w:hanging="448"/>
      </w:pPr>
      <w:r>
        <w:t xml:space="preserve">S D Harlow and S A Ephross. Epidemiology of menstruation and its relevance to women’s health. </w:t>
      </w:r>
      <w:r>
        <w:rPr>
          <w:i/>
        </w:rPr>
        <w:t>Epidemiol. Rev.</w:t>
      </w:r>
      <w:r>
        <w:t>, 17(2):265–286, 1995.</w:t>
      </w:r>
    </w:p>
    <w:p w14:paraId="5892A8DE" w14:textId="77777777" w:rsidR="00890157" w:rsidRDefault="00000000">
      <w:pPr>
        <w:numPr>
          <w:ilvl w:val="0"/>
          <w:numId w:val="11"/>
        </w:numPr>
        <w:spacing w:after="200"/>
        <w:ind w:right="11" w:hanging="448"/>
      </w:pPr>
      <w:r>
        <w:t xml:space="preserve">S D Harlow and S L Zeger. An application of longitudinal methods to the analysis of menstrual diary data. </w:t>
      </w:r>
      <w:r>
        <w:rPr>
          <w:i/>
        </w:rPr>
        <w:t>J. Clin. Epidemiol.</w:t>
      </w:r>
      <w:r>
        <w:t>, 44(10):1015–1025, 1991.</w:t>
      </w:r>
    </w:p>
    <w:p w14:paraId="0D65267E" w14:textId="77777777" w:rsidR="00890157" w:rsidRDefault="00000000">
      <w:pPr>
        <w:numPr>
          <w:ilvl w:val="0"/>
          <w:numId w:val="11"/>
        </w:numPr>
        <w:spacing w:after="138" w:line="389" w:lineRule="auto"/>
        <w:ind w:right="11" w:hanging="448"/>
      </w:pPr>
      <w:r>
        <w:t xml:space="preserve">Cancer Australia. </w:t>
      </w:r>
      <w:r>
        <w:rPr>
          <w:i/>
        </w:rPr>
        <w:t>Breast cancer and early menopause — a guide for younger women</w:t>
      </w:r>
      <w:r>
        <w:t>. Cancer Australia, 3 edition, 2013.</w:t>
      </w:r>
    </w:p>
    <w:p w14:paraId="7C825B14" w14:textId="77777777" w:rsidR="00890157" w:rsidRDefault="00000000">
      <w:pPr>
        <w:spacing w:after="223" w:line="265" w:lineRule="auto"/>
        <w:ind w:left="195" w:right="185"/>
        <w:jc w:val="center"/>
      </w:pPr>
      <w:r>
        <w:t>49</w:t>
      </w:r>
    </w:p>
    <w:p w14:paraId="2FED0E05" w14:textId="77777777" w:rsidR="00890157" w:rsidRDefault="00890157">
      <w:pPr>
        <w:sectPr w:rsidR="00890157">
          <w:headerReference w:type="even" r:id="rId79"/>
          <w:headerReference w:type="default" r:id="rId80"/>
          <w:footerReference w:type="even" r:id="rId81"/>
          <w:footerReference w:type="default" r:id="rId82"/>
          <w:headerReference w:type="first" r:id="rId83"/>
          <w:footerReference w:type="first" r:id="rId84"/>
          <w:pgSz w:w="11918" w:h="16855"/>
          <w:pgMar w:top="1030" w:right="1440" w:bottom="1110" w:left="2160" w:header="720" w:footer="720" w:gutter="0"/>
          <w:cols w:space="720"/>
          <w:titlePg/>
        </w:sectPr>
      </w:pPr>
    </w:p>
    <w:p w14:paraId="343FA41E" w14:textId="77777777" w:rsidR="00890157" w:rsidRDefault="00000000">
      <w:pPr>
        <w:numPr>
          <w:ilvl w:val="0"/>
          <w:numId w:val="11"/>
        </w:numPr>
        <w:spacing w:after="200"/>
        <w:ind w:right="11" w:hanging="448"/>
      </w:pPr>
      <w:r>
        <w:lastRenderedPageBreak/>
        <w:t xml:space="preserve">J Bines, D M Oleske, and M A Cobleigh. Ovarian function in premenopausal women treated with adjuvant chemotherapy for breast cancer. </w:t>
      </w:r>
      <w:r>
        <w:rPr>
          <w:i/>
        </w:rPr>
        <w:t>J. Clin. Oncol.</w:t>
      </w:r>
      <w:r>
        <w:t>, 14(5):1718–1729, May 1996.</w:t>
      </w:r>
    </w:p>
    <w:p w14:paraId="0887E59F" w14:textId="77777777" w:rsidR="00890157" w:rsidRDefault="00000000">
      <w:pPr>
        <w:numPr>
          <w:ilvl w:val="0"/>
          <w:numId w:val="11"/>
        </w:numPr>
        <w:ind w:right="11" w:hanging="448"/>
      </w:pPr>
      <w:r>
        <w:t xml:space="preserve">Arran K Turnbull, Samir Patel, Carlos Martinez-Perez, Anne Rigg, and Olga Oikonomidou. Risk of chemotherapy-related amenorrhoea (CRA) in premenopausal women undergoing chemotherapy for early stage breast cancer. </w:t>
      </w:r>
      <w:r>
        <w:rPr>
          <w:i/>
        </w:rPr>
        <w:t>Breast Cancer Res. Treat.</w:t>
      </w:r>
      <w:r>
        <w:t>, 186(1):237–245, February 2021.</w:t>
      </w:r>
    </w:p>
    <w:p w14:paraId="6080CC9E" w14:textId="77777777" w:rsidR="00890157" w:rsidRDefault="00000000">
      <w:pPr>
        <w:numPr>
          <w:ilvl w:val="0"/>
          <w:numId w:val="11"/>
        </w:numPr>
        <w:spacing w:after="205"/>
        <w:ind w:right="11" w:hanging="448"/>
      </w:pPr>
      <w:r>
        <w:t xml:space="preserve">Giok S Liem, Frankie K F Mo, Elizabeth Pang, Joyce J S Suen, Nelson L S Tang, Kun M Lee, Claudia H W Yip, Wing H Tam, Rita Ng, Jane Koh, Christopher C H Yip, Grace W S Kong, and Winnie Yeo. Chemotherapy-related amenorrhea and menopause in young chinese breast cancer patients: Analysis on incidence, risk factors and serum hormone profiles. </w:t>
      </w:r>
      <w:r>
        <w:rPr>
          <w:i/>
        </w:rPr>
        <w:t>PLoS One</w:t>
      </w:r>
      <w:r>
        <w:t>, 10(10):e0140842, October 2015.</w:t>
      </w:r>
    </w:p>
    <w:p w14:paraId="4836AAA8" w14:textId="77777777" w:rsidR="00890157" w:rsidRDefault="00000000">
      <w:pPr>
        <w:numPr>
          <w:ilvl w:val="0"/>
          <w:numId w:val="11"/>
        </w:numPr>
        <w:spacing w:after="139" w:line="259" w:lineRule="auto"/>
        <w:ind w:right="11" w:hanging="448"/>
      </w:pPr>
      <w:r>
        <w:t>Bailin Zhang, Jinqi Wu, Rongshou Zheng, Qian Zhang, Margaret Zhuoer Wang, Jun</w:t>
      </w:r>
    </w:p>
    <w:p w14:paraId="743DC007" w14:textId="77777777" w:rsidR="00890157" w:rsidRDefault="00000000">
      <w:pPr>
        <w:ind w:left="458" w:right="11"/>
      </w:pPr>
      <w:r>
        <w:t xml:space="preserve">Qi, Haijing Liu, Yipeng Wang, Yang Guo, Feng Chen, Jing Wang, Wenyue Lyu, Jidong Gao, Yi Fang, Wanqing Chen, and Xiang Wang. Evaluation of menopausal status among breast cancer patients with chemotherapy-induced amenorrhea. </w:t>
      </w:r>
      <w:r>
        <w:rPr>
          <w:i/>
        </w:rPr>
        <w:t>Chin. J. Cancer Res.</w:t>
      </w:r>
      <w:r>
        <w:t>, 30(4):468–476, August 2018.</w:t>
      </w:r>
    </w:p>
    <w:p w14:paraId="7FFCB3F1" w14:textId="77777777" w:rsidR="00890157" w:rsidRDefault="00000000">
      <w:pPr>
        <w:numPr>
          <w:ilvl w:val="0"/>
          <w:numId w:val="11"/>
        </w:numPr>
        <w:spacing w:after="203"/>
        <w:ind w:right="11" w:hanging="448"/>
      </w:pPr>
      <w:r>
        <w:t xml:space="preserve">Ann Partridge, Shari Gelber, Richard D Gelber, Monica Castiglione-Gertsch, Aron Goldhirsch, and Eric Winer. Age of menopause among women who remain premenopausal following treatment for early breast cancer: long-term results from international breast cancer study group trials V and VI. </w:t>
      </w:r>
      <w:r>
        <w:rPr>
          <w:i/>
        </w:rPr>
        <w:t>Eur. J. Cancer</w:t>
      </w:r>
      <w:r>
        <w:t>, 43(11):1646– 1653, July 2007.</w:t>
      </w:r>
    </w:p>
    <w:p w14:paraId="1C9017DE" w14:textId="77777777" w:rsidR="00890157" w:rsidRDefault="00000000">
      <w:pPr>
        <w:numPr>
          <w:ilvl w:val="0"/>
          <w:numId w:val="11"/>
        </w:numPr>
        <w:spacing w:after="203"/>
        <w:ind w:right="11" w:hanging="448"/>
      </w:pPr>
      <w:r>
        <w:t xml:space="preserve">Sunyoung Lee, Whoon Jong Kil, Mison Chun, Yong-Sik Jung, Seok Yun Kang, Seung-Hee Kang, and Young-Taek Oh. Chemotherapy-related amenorrhea in premenopausal women with breast cancer. </w:t>
      </w:r>
      <w:r>
        <w:rPr>
          <w:i/>
        </w:rPr>
        <w:t>Menopause</w:t>
      </w:r>
      <w:r>
        <w:t>, 16(1):98–103, January 2009.</w:t>
      </w:r>
    </w:p>
    <w:p w14:paraId="5EF0681A" w14:textId="77777777" w:rsidR="00890157" w:rsidRDefault="00000000">
      <w:pPr>
        <w:numPr>
          <w:ilvl w:val="0"/>
          <w:numId w:val="11"/>
        </w:numPr>
        <w:spacing w:after="200"/>
        <w:ind w:right="11" w:hanging="448"/>
      </w:pPr>
      <w:r>
        <w:t xml:space="preserve">Angiolo Gadducci, Stefania Cosio, and Andrea Riccardo Genazzani. Ovarian function and childbearing issues in breast cancer survivors. </w:t>
      </w:r>
      <w:r>
        <w:rPr>
          <w:i/>
        </w:rPr>
        <w:t>Gynecological endocrinology</w:t>
      </w:r>
      <w:r>
        <w:t>, 23(11):625–631, November 2007.</w:t>
      </w:r>
    </w:p>
    <w:p w14:paraId="47D6A016" w14:textId="77777777" w:rsidR="00890157" w:rsidRDefault="00000000">
      <w:pPr>
        <w:numPr>
          <w:ilvl w:val="0"/>
          <w:numId w:val="11"/>
        </w:numPr>
        <w:spacing w:after="139" w:line="259" w:lineRule="auto"/>
        <w:ind w:right="11" w:hanging="448"/>
      </w:pPr>
      <w:r>
        <w:t>I H Park, H S Han, H Lee, K S Lee, H S Kang, S Lee, S W Kim, S Jung, and</w:t>
      </w:r>
    </w:p>
    <w:p w14:paraId="0FC84263" w14:textId="77777777" w:rsidR="00890157" w:rsidRDefault="00000000">
      <w:pPr>
        <w:spacing w:after="3" w:line="259" w:lineRule="auto"/>
        <w:ind w:right="-15"/>
        <w:jc w:val="right"/>
      </w:pPr>
      <w:r>
        <w:lastRenderedPageBreak/>
        <w:t>J Ro. Resumption or persistence of menstruation after cytotoxic chemotherapy is</w:t>
      </w:r>
    </w:p>
    <w:p w14:paraId="10A79401" w14:textId="77777777" w:rsidR="00890157" w:rsidRDefault="00000000">
      <w:pPr>
        <w:spacing w:after="202"/>
        <w:ind w:left="458" w:right="11"/>
      </w:pPr>
      <w:r>
        <w:t xml:space="preserve">a prognostic factor for poor disease-free survival in premenopausal patients with early breast cancer. </w:t>
      </w:r>
      <w:r>
        <w:rPr>
          <w:i/>
        </w:rPr>
        <w:t>Ann. Oncol.</w:t>
      </w:r>
      <w:r>
        <w:t>, 23(9):2283–2289, September 2012.</w:t>
      </w:r>
    </w:p>
    <w:p w14:paraId="07E59B25" w14:textId="77777777" w:rsidR="00890157" w:rsidRDefault="00000000">
      <w:pPr>
        <w:numPr>
          <w:ilvl w:val="0"/>
          <w:numId w:val="11"/>
        </w:numPr>
        <w:spacing w:after="195"/>
        <w:ind w:right="11" w:hanging="448"/>
      </w:pPr>
      <w:r>
        <w:t xml:space="preserve">Sandra M Swain, Jong-Hyeon Jeong, Charles E Geyer, Jr, Joseph P Costantino, Eduardo R Pajon, Louis Fehrenbacher, James N Atkins, Jonathan Polikoff, Victor G Vogel, John K Erban, Priya Rastogi, Robert B Livingston, Edith A Perez, Eleftherios P Mamounas, Stephanie R Land, Patricia A Ganz, and Norman Wolmark. Longer therapy, iatrogenic amenorrhea, and survival in early breast cancer. </w:t>
      </w:r>
      <w:r>
        <w:rPr>
          <w:i/>
        </w:rPr>
        <w:t>N. Engl. J. Med.</w:t>
      </w:r>
      <w:r>
        <w:t>, 362(22):2053–2065, June 2010.</w:t>
      </w:r>
    </w:p>
    <w:p w14:paraId="0E7D9770" w14:textId="77777777" w:rsidR="00890157" w:rsidRDefault="00000000">
      <w:pPr>
        <w:numPr>
          <w:ilvl w:val="0"/>
          <w:numId w:val="11"/>
        </w:numPr>
        <w:ind w:right="11" w:hanging="448"/>
      </w:pPr>
      <w:r>
        <w:t xml:space="preserve">M Vanhuyse, C Fournier, and J Bonneterre. Chemotherapy-induced amenorrhea: influence on disease-free survival and overall survival in receptor-positive premenopausal early breast cancer patients. </w:t>
      </w:r>
      <w:r>
        <w:rPr>
          <w:i/>
        </w:rPr>
        <w:t>Ann. Oncol.</w:t>
      </w:r>
      <w:r>
        <w:t>, 16(8):1283–1288, August 2005.</w:t>
      </w:r>
    </w:p>
    <w:p w14:paraId="0327519F" w14:textId="77777777" w:rsidR="00890157" w:rsidRDefault="00000000">
      <w:pPr>
        <w:numPr>
          <w:ilvl w:val="0"/>
          <w:numId w:val="11"/>
        </w:numPr>
        <w:ind w:right="11" w:hanging="448"/>
      </w:pPr>
      <w:r>
        <w:t xml:space="preserve">Qiong Zhou, Wenjin Yin, Yueyao Du, Zhenzhou Shen, and Jingsong Lu. Prognostic impact of chemotherapy-induced amenorrhea on premenopausal breast cancer. </w:t>
      </w:r>
      <w:r>
        <w:rPr>
          <w:i/>
        </w:rPr>
        <w:t>Menopause</w:t>
      </w:r>
      <w:r>
        <w:t>, 22(10):1091–1097, October 2015.</w:t>
      </w:r>
    </w:p>
    <w:p w14:paraId="16730181" w14:textId="77777777" w:rsidR="00890157" w:rsidRDefault="00000000">
      <w:pPr>
        <w:numPr>
          <w:ilvl w:val="0"/>
          <w:numId w:val="11"/>
        </w:numPr>
        <w:spacing w:after="205"/>
        <w:ind w:right="11" w:hanging="448"/>
      </w:pPr>
      <w:r>
        <w:t xml:space="preserve">Wendy R Parulekar, Andrew G Day, Jon A Ottaway, Lois E Shepherd, Maureen E Trudeau, Vivien Bramwell, Mark Levine, Kathleen I Pritchard, and National Cancer Institute of Canada Clinical Trials Group. Incidence and prognostic impact of amenorrhea during adjuvant therapy in high-risk premenopausal breast cancer: analysis of a national cancer institute of canada clinical trials group Study–NCIC CTG MA.5. </w:t>
      </w:r>
      <w:r>
        <w:rPr>
          <w:i/>
        </w:rPr>
        <w:t>J. Clin. Oncol.</w:t>
      </w:r>
      <w:r>
        <w:t>, 23(25):6002–6008, September 2005.</w:t>
      </w:r>
    </w:p>
    <w:p w14:paraId="550D62F1" w14:textId="77777777" w:rsidR="00890157" w:rsidRDefault="00000000">
      <w:pPr>
        <w:numPr>
          <w:ilvl w:val="0"/>
          <w:numId w:val="11"/>
        </w:numPr>
        <w:spacing w:after="21"/>
        <w:ind w:right="11" w:hanging="448"/>
      </w:pPr>
      <w:r>
        <w:t xml:space="preserve">Shoshana M Rosenberg and Ann H Partridge. Premature menopause in young breast cancer: effects on quality of life and treatment interventions. </w:t>
      </w:r>
      <w:r>
        <w:rPr>
          <w:i/>
        </w:rPr>
        <w:t>J. Thorac.</w:t>
      </w:r>
    </w:p>
    <w:p w14:paraId="7D99A76A" w14:textId="77777777" w:rsidR="00890157" w:rsidRDefault="00000000">
      <w:pPr>
        <w:spacing w:after="334" w:line="259" w:lineRule="auto"/>
        <w:ind w:left="458" w:right="11"/>
      </w:pPr>
      <w:r>
        <w:rPr>
          <w:i/>
        </w:rPr>
        <w:t>Dis.</w:t>
      </w:r>
      <w:r>
        <w:t>, 5 Suppl 1:S55–61, June 2013.</w:t>
      </w:r>
    </w:p>
    <w:p w14:paraId="0AB894FB" w14:textId="77777777" w:rsidR="00890157" w:rsidRDefault="00000000">
      <w:pPr>
        <w:numPr>
          <w:ilvl w:val="0"/>
          <w:numId w:val="11"/>
        </w:numPr>
        <w:ind w:right="11" w:hanging="448"/>
      </w:pPr>
      <w:r>
        <w:t xml:space="preserve">Patrick Schober and Thomas R Vetter. Logistic regression in medical research. </w:t>
      </w:r>
      <w:r>
        <w:rPr>
          <w:i/>
        </w:rPr>
        <w:t>Anesth. Analg.</w:t>
      </w:r>
      <w:r>
        <w:t>, 132(2):365–366, February 2021.</w:t>
      </w:r>
    </w:p>
    <w:p w14:paraId="6638243E" w14:textId="77777777" w:rsidR="00890157" w:rsidRDefault="00000000">
      <w:pPr>
        <w:numPr>
          <w:ilvl w:val="0"/>
          <w:numId w:val="11"/>
        </w:numPr>
        <w:spacing w:after="0"/>
        <w:ind w:right="11" w:hanging="448"/>
      </w:pPr>
      <w:r>
        <w:t>David Chen, Sijia Liu, Paul Kingsbury, Sunghwan Sohn, Curtis B Storlie, Elizabeth B Habermann, James M Naessens, David W Larson, and Hongfang Liu. Deep</w:t>
      </w:r>
    </w:p>
    <w:p w14:paraId="12D34E2B" w14:textId="77777777" w:rsidR="00890157" w:rsidRDefault="00000000">
      <w:pPr>
        <w:spacing w:after="128" w:line="259" w:lineRule="auto"/>
        <w:ind w:right="-15"/>
        <w:jc w:val="right"/>
      </w:pPr>
      <w:r>
        <w:lastRenderedPageBreak/>
        <w:t>learning and alternative learning strategies for retrospective real-world clinical data.</w:t>
      </w:r>
    </w:p>
    <w:p w14:paraId="4F6A93D3" w14:textId="77777777" w:rsidR="00890157" w:rsidRDefault="00000000">
      <w:pPr>
        <w:spacing w:line="259" w:lineRule="auto"/>
        <w:ind w:left="458" w:right="11"/>
      </w:pPr>
      <w:r>
        <w:rPr>
          <w:i/>
        </w:rPr>
        <w:t>NPJ Digit. Med.</w:t>
      </w:r>
      <w:r>
        <w:t>, 2(1):43, May 2019.</w:t>
      </w:r>
    </w:p>
    <w:p w14:paraId="46B5D514" w14:textId="77777777" w:rsidR="00890157" w:rsidRDefault="00000000">
      <w:pPr>
        <w:numPr>
          <w:ilvl w:val="0"/>
          <w:numId w:val="11"/>
        </w:numPr>
        <w:spacing w:line="259" w:lineRule="auto"/>
        <w:ind w:right="11" w:hanging="448"/>
      </w:pPr>
      <w:r>
        <w:t>Vianda S Stel, Friedo W Dekker, Giovanni Tripepi, Carmine Zoccali, and Kitty J</w:t>
      </w:r>
    </w:p>
    <w:p w14:paraId="48BC286C" w14:textId="77777777" w:rsidR="00890157" w:rsidRDefault="00000000">
      <w:pPr>
        <w:spacing w:after="200"/>
        <w:ind w:left="458" w:right="11"/>
      </w:pPr>
      <w:r>
        <w:t xml:space="preserve">Jager. Survival analysis i: the Kaplan-Meier method. </w:t>
      </w:r>
      <w:r>
        <w:rPr>
          <w:i/>
        </w:rPr>
        <w:t>Nephron Clin. Pract.</w:t>
      </w:r>
      <w:r>
        <w:t>, 119(1):c83–8, June 2011.</w:t>
      </w:r>
    </w:p>
    <w:p w14:paraId="75678E00" w14:textId="77777777" w:rsidR="00890157" w:rsidRDefault="00000000">
      <w:pPr>
        <w:numPr>
          <w:ilvl w:val="0"/>
          <w:numId w:val="11"/>
        </w:numPr>
        <w:spacing w:after="345" w:line="259" w:lineRule="auto"/>
        <w:ind w:right="11" w:hanging="448"/>
      </w:pPr>
      <w:r>
        <w:t>The Royal Women’s Hospital. About menopause.</w:t>
      </w:r>
    </w:p>
    <w:p w14:paraId="20BF7CE1" w14:textId="77777777" w:rsidR="00890157" w:rsidRDefault="00000000">
      <w:pPr>
        <w:numPr>
          <w:ilvl w:val="0"/>
          <w:numId w:val="11"/>
        </w:numPr>
        <w:spacing w:after="345" w:line="259" w:lineRule="auto"/>
        <w:ind w:right="11" w:hanging="448"/>
      </w:pPr>
      <w:r>
        <w:t>Stef van Buuren. Package ’mice’, Nov 2021.</w:t>
      </w:r>
    </w:p>
    <w:p w14:paraId="6D268659" w14:textId="77777777" w:rsidR="00890157" w:rsidRDefault="00000000">
      <w:pPr>
        <w:numPr>
          <w:ilvl w:val="0"/>
          <w:numId w:val="11"/>
        </w:numPr>
        <w:ind w:right="11" w:hanging="448"/>
      </w:pPr>
      <w:r>
        <w:t xml:space="preserve">Monica N Fornier, Shanu Modi, Katherine S Panageas, Larry Norton, and Clifford Hudis. Incidence of chemotherapy-induced, long-term amenorrhea in patients with breast carcinoma age 40 years and younger after adjuvant anthracycline and taxane. </w:t>
      </w:r>
      <w:r>
        <w:rPr>
          <w:i/>
        </w:rPr>
        <w:t>Cancer</w:t>
      </w:r>
      <w:r>
        <w:t>, 104(8):1575–1579, October 2005.</w:t>
      </w:r>
    </w:p>
    <w:p w14:paraId="79FCF086" w14:textId="77777777" w:rsidR="00890157" w:rsidRDefault="00000000">
      <w:pPr>
        <w:numPr>
          <w:ilvl w:val="0"/>
          <w:numId w:val="11"/>
        </w:numPr>
        <w:spacing w:after="0"/>
        <w:ind w:right="11" w:hanging="448"/>
      </w:pPr>
      <w:r>
        <w:t>John W Graham, Allison E Olchowski, and Tamika D Gilreath. How many imputations are really needed? some practical clarifications of multiple imputation theory.</w:t>
      </w:r>
    </w:p>
    <w:p w14:paraId="77A44FF8" w14:textId="77777777" w:rsidR="00890157" w:rsidRDefault="00000000">
      <w:pPr>
        <w:spacing w:after="334" w:line="259" w:lineRule="auto"/>
        <w:ind w:left="458" w:right="11"/>
      </w:pPr>
      <w:r>
        <w:rPr>
          <w:i/>
        </w:rPr>
        <w:t>Prev. Sci.</w:t>
      </w:r>
      <w:r>
        <w:t>, 8(3):206–213, September 2007.</w:t>
      </w:r>
    </w:p>
    <w:p w14:paraId="759CD0B5" w14:textId="77777777" w:rsidR="00890157" w:rsidRDefault="00000000">
      <w:pPr>
        <w:numPr>
          <w:ilvl w:val="0"/>
          <w:numId w:val="11"/>
        </w:numPr>
        <w:spacing w:after="345" w:line="259" w:lineRule="auto"/>
        <w:ind w:right="11" w:hanging="448"/>
      </w:pPr>
      <w:r>
        <w:t xml:space="preserve">Max Kuhn and Kjell Johnson. </w:t>
      </w:r>
      <w:r>
        <w:rPr>
          <w:i/>
        </w:rPr>
        <w:t>Applied predictive modeling</w:t>
      </w:r>
      <w:r>
        <w:t>. Springer, 2019.</w:t>
      </w:r>
    </w:p>
    <w:p w14:paraId="1BFF9416" w14:textId="77777777" w:rsidR="00890157" w:rsidRDefault="00000000">
      <w:pPr>
        <w:numPr>
          <w:ilvl w:val="0"/>
          <w:numId w:val="11"/>
        </w:numPr>
        <w:spacing w:line="259" w:lineRule="auto"/>
        <w:ind w:right="11" w:hanging="448"/>
      </w:pPr>
      <w:r>
        <w:t>Max</w:t>
      </w:r>
      <w:r>
        <w:tab/>
        <w:t>Kuhn</w:t>
      </w:r>
      <w:r>
        <w:tab/>
        <w:t>and</w:t>
      </w:r>
      <w:r>
        <w:tab/>
        <w:t>Hadley</w:t>
      </w:r>
      <w:r>
        <w:tab/>
        <w:t>Wickham.</w:t>
      </w:r>
      <w:r>
        <w:tab/>
        <w:t>Impute</w:t>
      </w:r>
      <w:r>
        <w:tab/>
        <w:t>via</w:t>
      </w:r>
      <w:r>
        <w:tab/>
        <w:t>k-nearest</w:t>
      </w:r>
      <w:r>
        <w:tab/>
        <w:t>neighbors</w:t>
      </w:r>
      <w:r>
        <w:tab/>
        <w:t>-</w:t>
      </w:r>
    </w:p>
    <w:p w14:paraId="36E0CBDC" w14:textId="77777777" w:rsidR="00890157" w:rsidRDefault="00000000">
      <w:pPr>
        <w:spacing w:after="345" w:line="259" w:lineRule="auto"/>
        <w:ind w:left="458" w:right="11"/>
      </w:pPr>
      <w:r>
        <w:t>step impute knn.</w:t>
      </w:r>
    </w:p>
    <w:p w14:paraId="68F995C7" w14:textId="77777777" w:rsidR="00890157" w:rsidRDefault="00000000">
      <w:pPr>
        <w:numPr>
          <w:ilvl w:val="0"/>
          <w:numId w:val="11"/>
        </w:numPr>
        <w:spacing w:line="259" w:lineRule="auto"/>
        <w:ind w:right="11" w:hanging="448"/>
      </w:pPr>
      <w:r>
        <w:t>Maritza Mera-Gaona, Ursula Neumann, Rubiel Vargas-Canas, and Diego M. L´opez.</w:t>
      </w:r>
    </w:p>
    <w:p w14:paraId="49F3F1D9" w14:textId="77777777" w:rsidR="00890157" w:rsidRDefault="00000000">
      <w:pPr>
        <w:ind w:left="458" w:right="11"/>
      </w:pPr>
      <w:r>
        <w:t xml:space="preserve">Evaluating the impact of multivariate imputation by mice in feature selection. </w:t>
      </w:r>
      <w:r>
        <w:rPr>
          <w:i/>
        </w:rPr>
        <w:t>PLOS ONE</w:t>
      </w:r>
      <w:r>
        <w:t>, 16(7), 2021.</w:t>
      </w:r>
    </w:p>
    <w:p w14:paraId="2E91E3A8" w14:textId="77777777" w:rsidR="00890157" w:rsidRDefault="00000000">
      <w:pPr>
        <w:numPr>
          <w:ilvl w:val="0"/>
          <w:numId w:val="11"/>
        </w:numPr>
        <w:ind w:right="11" w:hanging="448"/>
      </w:pPr>
      <w:r>
        <w:t xml:space="preserve">Trivellore E Raghunathan, Peter W Solenberger, and John Van Hoewyk. Iveware: Imputation and variance estimation software. </w:t>
      </w:r>
      <w:r>
        <w:rPr>
          <w:i/>
        </w:rPr>
        <w:t>Ann Arbor, MI: Survey Methodology Program, Survey Research Center, Institute for Social Research, University of Michigan</w:t>
      </w:r>
      <w:r>
        <w:t>, 2002.</w:t>
      </w:r>
    </w:p>
    <w:p w14:paraId="2DD764FF" w14:textId="77777777" w:rsidR="00890157" w:rsidRDefault="00000000">
      <w:pPr>
        <w:numPr>
          <w:ilvl w:val="0"/>
          <w:numId w:val="11"/>
        </w:numPr>
        <w:spacing w:after="139" w:line="259" w:lineRule="auto"/>
        <w:ind w:right="11" w:hanging="448"/>
      </w:pPr>
      <w:r>
        <w:t>D. R. Cox.</w:t>
      </w:r>
      <w:r>
        <w:tab/>
        <w:t>Regression models and life-tables.</w:t>
      </w:r>
      <w:r>
        <w:tab/>
      </w:r>
      <w:r>
        <w:rPr>
          <w:i/>
        </w:rPr>
        <w:t>Journal of the Royal Statistical</w:t>
      </w:r>
    </w:p>
    <w:p w14:paraId="3B4A509F" w14:textId="77777777" w:rsidR="00890157" w:rsidRDefault="00000000">
      <w:pPr>
        <w:spacing w:after="331" w:line="263" w:lineRule="auto"/>
        <w:ind w:left="458"/>
      </w:pPr>
      <w:r>
        <w:rPr>
          <w:i/>
        </w:rPr>
        <w:t>Society. Series B (Methodological)</w:t>
      </w:r>
      <w:r>
        <w:t>, 34(2):187–220, 1972.</w:t>
      </w:r>
    </w:p>
    <w:p w14:paraId="2D03B044" w14:textId="77777777" w:rsidR="00890157" w:rsidRDefault="00000000">
      <w:pPr>
        <w:numPr>
          <w:ilvl w:val="0"/>
          <w:numId w:val="11"/>
        </w:numPr>
        <w:spacing w:line="259" w:lineRule="auto"/>
        <w:ind w:right="11" w:hanging="448"/>
      </w:pPr>
      <w:r>
        <w:t>Dana Hashim and Elisabete Weiderpass. Cancer survival and survivorship. In Paolo</w:t>
      </w:r>
    </w:p>
    <w:p w14:paraId="018DE5A4" w14:textId="77777777" w:rsidR="00890157" w:rsidRDefault="00000000">
      <w:pPr>
        <w:spacing w:after="200"/>
        <w:ind w:left="458" w:right="11"/>
      </w:pPr>
      <w:r>
        <w:lastRenderedPageBreak/>
        <w:t xml:space="preserve">Boffetta and Pierre Hainaut, editors, </w:t>
      </w:r>
      <w:r>
        <w:rPr>
          <w:i/>
        </w:rPr>
        <w:t>Encyclopedia of Cancer (Third Edition)</w:t>
      </w:r>
      <w:r>
        <w:t>, pages 250–259. Academic Press, Oxford, third edition edition, 2019.</w:t>
      </w:r>
    </w:p>
    <w:p w14:paraId="3BAF7C40" w14:textId="77777777" w:rsidR="00890157" w:rsidRDefault="00000000">
      <w:pPr>
        <w:numPr>
          <w:ilvl w:val="0"/>
          <w:numId w:val="11"/>
        </w:numPr>
        <w:spacing w:after="139" w:line="259" w:lineRule="auto"/>
        <w:ind w:right="11" w:hanging="448"/>
      </w:pPr>
      <w:r>
        <w:t xml:space="preserve">F E Harrell. Evaluating the yield of medical tests. </w:t>
      </w:r>
      <w:r>
        <w:rPr>
          <w:i/>
        </w:rPr>
        <w:t>JAMA</w:t>
      </w:r>
      <w:r>
        <w:t>, 247(18):2543–2546, May</w:t>
      </w:r>
    </w:p>
    <w:p w14:paraId="563E7B84" w14:textId="77777777" w:rsidR="00890157" w:rsidRDefault="00000000">
      <w:pPr>
        <w:spacing w:line="259" w:lineRule="auto"/>
        <w:ind w:left="458" w:right="11"/>
      </w:pPr>
      <w:r>
        <w:t>1982.</w:t>
      </w:r>
    </w:p>
    <w:p w14:paraId="36155B35" w14:textId="77777777" w:rsidR="00890157" w:rsidRDefault="00000000">
      <w:pPr>
        <w:numPr>
          <w:ilvl w:val="0"/>
          <w:numId w:val="11"/>
        </w:numPr>
        <w:spacing w:after="345" w:line="259" w:lineRule="auto"/>
        <w:ind w:right="11" w:hanging="448"/>
      </w:pPr>
      <w:r>
        <w:t xml:space="preserve">Terry M. Therneau and Elizabeth Atkinson. Concordance. </w:t>
      </w:r>
      <w:r>
        <w:rPr>
          <w:i/>
        </w:rPr>
        <w:t>The Lancet</w:t>
      </w:r>
      <w:r>
        <w:t>, 342, 1993.</w:t>
      </w:r>
    </w:p>
    <w:p w14:paraId="6C58DB70" w14:textId="77777777" w:rsidR="00890157" w:rsidRDefault="00000000">
      <w:pPr>
        <w:numPr>
          <w:ilvl w:val="0"/>
          <w:numId w:val="11"/>
        </w:numPr>
        <w:spacing w:after="138" w:line="263" w:lineRule="auto"/>
        <w:ind w:right="11" w:hanging="448"/>
      </w:pPr>
      <w:r>
        <w:t xml:space="preserve">Martijn Heymans. </w:t>
      </w:r>
      <w:r>
        <w:rPr>
          <w:i/>
        </w:rPr>
        <w:t>psfmi: Prediction Model Pooling, Selection and Performance</w:t>
      </w:r>
    </w:p>
    <w:p w14:paraId="27E75A11" w14:textId="77777777" w:rsidR="00890157" w:rsidRDefault="00000000">
      <w:pPr>
        <w:spacing w:after="334" w:line="259" w:lineRule="auto"/>
        <w:ind w:left="0" w:right="89" w:firstLine="0"/>
        <w:jc w:val="center"/>
      </w:pPr>
      <w:r>
        <w:rPr>
          <w:i/>
        </w:rPr>
        <w:t>Evaluation Across Multiply Imputed Datasets</w:t>
      </w:r>
      <w:r>
        <w:t>, 2022. R package version 1.0.0.</w:t>
      </w:r>
    </w:p>
    <w:p w14:paraId="7176F3BF" w14:textId="77777777" w:rsidR="00890157" w:rsidRDefault="00000000">
      <w:pPr>
        <w:numPr>
          <w:ilvl w:val="0"/>
          <w:numId w:val="11"/>
        </w:numPr>
        <w:spacing w:after="345" w:line="259" w:lineRule="auto"/>
        <w:ind w:right="11" w:hanging="448"/>
      </w:pPr>
      <w:r>
        <w:t>Terry M Therneau. Survival analysis [r package survival version 3.4-0], Aug 2022.</w:t>
      </w:r>
    </w:p>
    <w:p w14:paraId="7B71E1B7" w14:textId="77777777" w:rsidR="00890157" w:rsidRDefault="00000000">
      <w:pPr>
        <w:numPr>
          <w:ilvl w:val="0"/>
          <w:numId w:val="11"/>
        </w:numPr>
        <w:ind w:right="11" w:hanging="448"/>
      </w:pPr>
      <w:r>
        <w:t xml:space="preserve">Melissa J. Azur, Elizabeth A. Stuart, Constantine Frangakis, and Philip J. Leaf. Multiple imputation by chained equations: What is it and how does it work? </w:t>
      </w:r>
      <w:r>
        <w:rPr>
          <w:i/>
        </w:rPr>
        <w:t>International Journal of Methods in Psychiatric Research</w:t>
      </w:r>
      <w:r>
        <w:t>, 20(1):40–49, 2011.</w:t>
      </w:r>
    </w:p>
    <w:p w14:paraId="5AED2915" w14:textId="77777777" w:rsidR="00890157" w:rsidRDefault="00000000">
      <w:pPr>
        <w:numPr>
          <w:ilvl w:val="0"/>
          <w:numId w:val="11"/>
        </w:numPr>
        <w:spacing w:after="139" w:line="259" w:lineRule="auto"/>
        <w:ind w:right="11" w:hanging="448"/>
      </w:pPr>
      <w:r>
        <w:t>A. Hackshaw.</w:t>
      </w:r>
      <w:r>
        <w:tab/>
        <w:t>Small studies: Strengths and limitations.</w:t>
      </w:r>
      <w:r>
        <w:tab/>
      </w:r>
      <w:r>
        <w:rPr>
          <w:i/>
        </w:rPr>
        <w:t>European Respiratory</w:t>
      </w:r>
    </w:p>
    <w:p w14:paraId="574DF15B" w14:textId="77777777" w:rsidR="00890157" w:rsidRDefault="00000000">
      <w:pPr>
        <w:spacing w:after="334" w:line="259" w:lineRule="auto"/>
        <w:ind w:left="458" w:right="11"/>
      </w:pPr>
      <w:r>
        <w:rPr>
          <w:i/>
        </w:rPr>
        <w:t>Journal</w:t>
      </w:r>
      <w:r>
        <w:t>, 32(5):1141–1143, 2008.</w:t>
      </w:r>
    </w:p>
    <w:p w14:paraId="64310B05" w14:textId="77777777" w:rsidR="00890157" w:rsidRDefault="00000000">
      <w:pPr>
        <w:numPr>
          <w:ilvl w:val="0"/>
          <w:numId w:val="11"/>
        </w:numPr>
        <w:spacing w:after="200"/>
        <w:ind w:right="11" w:hanging="448"/>
      </w:pPr>
      <w:r>
        <w:t xml:space="preserve">Joseph L. Schafer and John W. Graham. Missing data: Our view of the state of the art. </w:t>
      </w:r>
      <w:r>
        <w:rPr>
          <w:i/>
        </w:rPr>
        <w:t>Psychological Methods</w:t>
      </w:r>
      <w:r>
        <w:t>, 7(2):147–177, 2002.</w:t>
      </w:r>
    </w:p>
    <w:p w14:paraId="4880AC49" w14:textId="77777777" w:rsidR="00890157" w:rsidRDefault="00000000">
      <w:pPr>
        <w:numPr>
          <w:ilvl w:val="0"/>
          <w:numId w:val="11"/>
        </w:numPr>
        <w:spacing w:after="201" w:line="384" w:lineRule="auto"/>
        <w:ind w:right="11" w:hanging="448"/>
      </w:pPr>
      <w:r>
        <w:t xml:space="preserve">Jaap P.L Brand. </w:t>
      </w:r>
      <w:r>
        <w:rPr>
          <w:i/>
        </w:rPr>
        <w:t>Development, implementation and evaluation of multiple imputation strategies for the statistical analysis of incomplete data sets</w:t>
      </w:r>
      <w:r>
        <w:t>. Erasmus Universiteit Rotterdam, 1999.</w:t>
      </w:r>
    </w:p>
    <w:p w14:paraId="0B5E54D3" w14:textId="5B6D20F3" w:rsidR="00890157" w:rsidRDefault="00000000">
      <w:pPr>
        <w:numPr>
          <w:ilvl w:val="0"/>
          <w:numId w:val="11"/>
        </w:numPr>
        <w:spacing w:line="259" w:lineRule="auto"/>
        <w:ind w:right="11" w:hanging="448"/>
      </w:pPr>
      <w:r>
        <w:t>Package rms.</w:t>
      </w:r>
      <w:ins w:id="27" w:author="Long Song" w:date="2022-10-29T12:36:00Z">
        <w:r w:rsidR="006073C7">
          <w:t xml:space="preserve"> (this needs to be improved. It is not difficult.)</w:t>
        </w:r>
      </w:ins>
    </w:p>
    <w:sectPr w:rsidR="00890157">
      <w:headerReference w:type="even" r:id="rId85"/>
      <w:headerReference w:type="default" r:id="rId86"/>
      <w:footerReference w:type="even" r:id="rId87"/>
      <w:footerReference w:type="default" r:id="rId88"/>
      <w:headerReference w:type="first" r:id="rId89"/>
      <w:footerReference w:type="first" r:id="rId90"/>
      <w:pgSz w:w="11918" w:h="16855"/>
      <w:pgMar w:top="1690" w:right="1440" w:bottom="1617" w:left="2160" w:header="103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E54D3" w14:textId="77777777" w:rsidR="00896313" w:rsidRDefault="00896313">
      <w:pPr>
        <w:spacing w:after="0" w:line="240" w:lineRule="auto"/>
      </w:pPr>
      <w:r>
        <w:separator/>
      </w:r>
    </w:p>
  </w:endnote>
  <w:endnote w:type="continuationSeparator" w:id="0">
    <w:p w14:paraId="613745B5" w14:textId="77777777" w:rsidR="00896313" w:rsidRDefault="00896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92DD" w14:textId="77777777" w:rsidR="00890157" w:rsidRDefault="00890157">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D246" w14:textId="77777777" w:rsidR="00890157" w:rsidRDefault="00890157">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2B83F" w14:textId="77777777" w:rsidR="00890157" w:rsidRDefault="00890157">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69977" w14:textId="77777777" w:rsidR="00890157" w:rsidRDefault="00890157">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5B15C" w14:textId="77777777" w:rsidR="00890157" w:rsidRDefault="00890157">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25C4" w14:textId="77777777" w:rsidR="00890157" w:rsidRDefault="00890157">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D6437" w14:textId="77777777" w:rsidR="00890157" w:rsidRDefault="00890157">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799CD" w14:textId="77777777" w:rsidR="00890157" w:rsidRDefault="00890157">
    <w:pPr>
      <w:spacing w:after="160" w:line="259" w:lineRule="auto"/>
      <w:ind w:lef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D577" w14:textId="77777777" w:rsidR="00890157" w:rsidRDefault="00890157">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499EC" w14:textId="77777777" w:rsidR="00890157" w:rsidRDefault="00890157">
    <w:pPr>
      <w:spacing w:after="160" w:line="259" w:lineRule="auto"/>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7A55" w14:textId="77777777" w:rsidR="00890157" w:rsidRDefault="0089015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F1AE" w14:textId="77777777" w:rsidR="00890157" w:rsidRDefault="00890157">
    <w:pPr>
      <w:spacing w:after="160" w:line="259" w:lineRule="auto"/>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3972" w14:textId="77777777" w:rsidR="00890157" w:rsidRDefault="00890157">
    <w:pPr>
      <w:spacing w:after="160" w:line="259" w:lineRule="auto"/>
      <w:ind w:lef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64B5" w14:textId="77777777" w:rsidR="00890157" w:rsidRDefault="00890157">
    <w:pPr>
      <w:spacing w:after="160" w:line="259" w:lineRule="auto"/>
      <w:ind w:left="0" w:firstLine="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599F5" w14:textId="77777777" w:rsidR="00890157" w:rsidRDefault="00890157">
    <w:pPr>
      <w:spacing w:after="160" w:line="259" w:lineRule="auto"/>
      <w:ind w:left="0" w:firstLine="0"/>
      <w:jc w:val="lef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740CF" w14:textId="77777777" w:rsidR="00890157" w:rsidRDefault="00890157">
    <w:pPr>
      <w:spacing w:after="160" w:line="259" w:lineRule="auto"/>
      <w:ind w:left="0" w:firstLine="0"/>
      <w:jc w:val="lef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F496" w14:textId="77777777" w:rsidR="00890157" w:rsidRDefault="00890157">
    <w:pPr>
      <w:spacing w:after="160" w:line="259" w:lineRule="auto"/>
      <w:ind w:left="0" w:firstLine="0"/>
      <w:jc w:val="lef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2B952" w14:textId="77777777" w:rsidR="00890157" w:rsidRDefault="00890157">
    <w:pPr>
      <w:spacing w:after="160" w:line="259" w:lineRule="auto"/>
      <w:ind w:left="0" w:firstLine="0"/>
      <w:jc w:val="lef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62D85" w14:textId="77777777" w:rsidR="00890157" w:rsidRDefault="00890157">
    <w:pPr>
      <w:spacing w:after="160" w:line="259" w:lineRule="auto"/>
      <w:ind w:left="0" w:firstLine="0"/>
      <w:jc w:val="lef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B727E" w14:textId="77777777" w:rsidR="00890157" w:rsidRDefault="00890157">
    <w:pPr>
      <w:spacing w:after="160" w:line="259" w:lineRule="auto"/>
      <w:ind w:left="0" w:firstLine="0"/>
      <w:jc w:val="left"/>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F1A0" w14:textId="77777777" w:rsidR="00890157" w:rsidRDefault="00890157">
    <w:pPr>
      <w:spacing w:after="160" w:line="259" w:lineRule="auto"/>
      <w:ind w:left="0" w:firstLine="0"/>
      <w:jc w:val="lef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96152" w14:textId="77777777" w:rsidR="00890157" w:rsidRDefault="0089015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01BB7" w14:textId="77777777" w:rsidR="00890157" w:rsidRDefault="00890157">
    <w:pPr>
      <w:spacing w:after="160" w:line="259" w:lineRule="auto"/>
      <w:ind w:lef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DB397" w14:textId="77777777" w:rsidR="00890157" w:rsidRDefault="00890157">
    <w:pPr>
      <w:spacing w:after="160" w:line="259" w:lineRule="auto"/>
      <w:ind w:left="0" w:firstLine="0"/>
      <w:jc w:val="lef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A116" w14:textId="77777777" w:rsidR="00890157" w:rsidRDefault="00890157">
    <w:pPr>
      <w:spacing w:after="160" w:line="259" w:lineRule="auto"/>
      <w:ind w:left="0" w:firstLine="0"/>
      <w:jc w:val="left"/>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868D" w14:textId="77777777" w:rsidR="00890157" w:rsidRDefault="00890157">
    <w:pPr>
      <w:spacing w:after="160" w:line="259" w:lineRule="auto"/>
      <w:ind w:left="0" w:firstLine="0"/>
      <w:jc w:val="left"/>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57250" w14:textId="77777777" w:rsidR="00890157" w:rsidRDefault="00890157">
    <w:pPr>
      <w:spacing w:after="160" w:line="259" w:lineRule="auto"/>
      <w:ind w:left="0" w:firstLine="0"/>
      <w:jc w:val="left"/>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085A9" w14:textId="77777777" w:rsidR="00890157" w:rsidRDefault="00890157">
    <w:pPr>
      <w:spacing w:after="160" w:line="259" w:lineRule="auto"/>
      <w:ind w:left="0" w:firstLine="0"/>
      <w:jc w:val="left"/>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B5969" w14:textId="77777777" w:rsidR="00890157" w:rsidRDefault="00890157">
    <w:pPr>
      <w:spacing w:after="160" w:line="259" w:lineRule="auto"/>
      <w:ind w:left="0" w:firstLine="0"/>
      <w:jc w:val="lef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118C" w14:textId="77777777" w:rsidR="00890157" w:rsidRDefault="0089015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81F26" w14:textId="77777777" w:rsidR="00890157" w:rsidRDefault="00000000">
    <w:pPr>
      <w:spacing w:after="0" w:line="259" w:lineRule="auto"/>
      <w:ind w:left="0" w:firstLine="0"/>
      <w:jc w:val="center"/>
    </w:pPr>
    <w:r>
      <w:fldChar w:fldCharType="begin"/>
    </w:r>
    <w:r>
      <w:instrText xml:space="preserve"> PAGE   \* MERGEFORMAT </w:instrText>
    </w:r>
    <w:r>
      <w:fldChar w:fldCharType="separate"/>
    </w:r>
    <w:r>
      <w:t>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F39B" w14:textId="77777777" w:rsidR="00890157" w:rsidRDefault="00890157">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BD14" w14:textId="77777777" w:rsidR="00890157" w:rsidRDefault="00000000">
    <w:pPr>
      <w:spacing w:after="0" w:line="259" w:lineRule="auto"/>
      <w:ind w:left="0" w:firstLine="0"/>
      <w:jc w:val="center"/>
    </w:pPr>
    <w:r>
      <w:fldChar w:fldCharType="begin"/>
    </w:r>
    <w:r>
      <w:instrText xml:space="preserve"> PAGE   \* MERGEFORMAT </w:instrText>
    </w:r>
    <w:r>
      <w:fldChar w:fldCharType="separate"/>
    </w:r>
    <w:r>
      <w:t>ii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CB3A" w14:textId="77777777" w:rsidR="00890157" w:rsidRDefault="00000000">
    <w:pPr>
      <w:spacing w:after="0" w:line="259" w:lineRule="auto"/>
      <w:ind w:left="0" w:firstLine="0"/>
      <w:jc w:val="center"/>
    </w:pPr>
    <w:r>
      <w:fldChar w:fldCharType="begin"/>
    </w:r>
    <w:r>
      <w:instrText xml:space="preserve"> PAGE   \* MERGEFORMAT </w:instrText>
    </w:r>
    <w:r>
      <w:fldChar w:fldCharType="separate"/>
    </w:r>
    <w:r>
      <w:t>ii</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6FED" w14:textId="77777777" w:rsidR="00890157" w:rsidRDefault="00890157">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F548" w14:textId="77777777" w:rsidR="00890157" w:rsidRDefault="00000000">
    <w:pPr>
      <w:spacing w:after="0" w:line="259" w:lineRule="auto"/>
      <w:ind w:left="0" w:firstLine="0"/>
      <w:jc w:val="center"/>
    </w:pPr>
    <w:r>
      <w:fldChar w:fldCharType="begin"/>
    </w:r>
    <w:r>
      <w:instrText xml:space="preserve"> PAGE   \* MERGEFORMAT </w:instrText>
    </w:r>
    <w:r>
      <w:fldChar w:fldCharType="separate"/>
    </w:r>
    <w:r>
      <w:t>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18740" w14:textId="77777777" w:rsidR="00896313" w:rsidRDefault="00896313">
      <w:pPr>
        <w:spacing w:after="0" w:line="240" w:lineRule="auto"/>
      </w:pPr>
      <w:r>
        <w:separator/>
      </w:r>
    </w:p>
  </w:footnote>
  <w:footnote w:type="continuationSeparator" w:id="0">
    <w:p w14:paraId="6E47417C" w14:textId="77777777" w:rsidR="00896313" w:rsidRDefault="00896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B686" w14:textId="77777777" w:rsidR="00890157" w:rsidRDefault="00890157">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1D035" w14:textId="77777777" w:rsidR="00890157" w:rsidRDefault="00890157">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61AC" w14:textId="77777777" w:rsidR="00890157" w:rsidRDefault="00000000">
    <w:pPr>
      <w:tabs>
        <w:tab w:val="right" w:pos="8356"/>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39DD891" wp14:editId="398A276A">
              <wp:simplePos x="0" y="0"/>
              <wp:positionH relativeFrom="page">
                <wp:posOffset>1371600</wp:posOffset>
              </wp:positionH>
              <wp:positionV relativeFrom="page">
                <wp:posOffset>804228</wp:posOffset>
              </wp:positionV>
              <wp:extent cx="5282095" cy="5055"/>
              <wp:effectExtent l="0" t="0" r="0" b="0"/>
              <wp:wrapSquare wrapText="bothSides"/>
              <wp:docPr id="68276" name="Group 68276"/>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277" name="Shape 68277"/>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276" style="width:415.913pt;height:0.398pt;position:absolute;mso-position-horizontal-relative:page;mso-position-horizontal:absolute;margin-left:108pt;mso-position-vertical-relative:page;margin-top:63.325pt;" coordsize="52820,50">
              <v:shape id="Shape 68277"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Abbreviations</w:t>
    </w:r>
    <w:r>
      <w:rPr>
        <w:i/>
      </w:rPr>
      <w:tab/>
    </w:r>
    <w:r>
      <w:fldChar w:fldCharType="begin"/>
    </w:r>
    <w:r>
      <w:instrText xml:space="preserve"> PAGE   \* MERGEFORMAT </w:instrText>
    </w:r>
    <w:r>
      <w:fldChar w:fldCharType="separate"/>
    </w:r>
    <w:r>
      <w:t>3</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A68A9" w14:textId="77777777" w:rsidR="00890157" w:rsidRDefault="00890157">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755E" w14:textId="77777777" w:rsidR="00890157"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416E733" wp14:editId="7DB05342">
              <wp:simplePos x="0" y="0"/>
              <wp:positionH relativeFrom="page">
                <wp:posOffset>1371600</wp:posOffset>
              </wp:positionH>
              <wp:positionV relativeFrom="page">
                <wp:posOffset>804228</wp:posOffset>
              </wp:positionV>
              <wp:extent cx="5282095" cy="5055"/>
              <wp:effectExtent l="0" t="0" r="0" b="0"/>
              <wp:wrapSquare wrapText="bothSides"/>
              <wp:docPr id="68312" name="Group 68312"/>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313" name="Shape 68313"/>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312" style="width:415.913pt;height:0.398pt;position:absolute;mso-position-horizontal-relative:page;mso-position-horizontal:absolute;margin-left:108pt;mso-position-vertical-relative:page;margin-top:63.325pt;" coordsize="52820,50">
              <v:shape id="Shape 68313"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Abbreviations</w:t>
    </w:r>
    <w:r>
      <w:rPr>
        <w:i/>
      </w:rPr>
      <w:tab/>
    </w:r>
    <w:r>
      <w:fldChar w:fldCharType="begin"/>
    </w:r>
    <w:r>
      <w:instrText xml:space="preserve"> PAGE   \* MERGEFORMAT </w:instrText>
    </w:r>
    <w:r>
      <w:fldChar w:fldCharType="separate"/>
    </w:r>
    <w:r>
      <w:t>3</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3846B" w14:textId="77777777" w:rsidR="00890157"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07712F8" wp14:editId="231FA803">
              <wp:simplePos x="0" y="0"/>
              <wp:positionH relativeFrom="page">
                <wp:posOffset>1371600</wp:posOffset>
              </wp:positionH>
              <wp:positionV relativeFrom="page">
                <wp:posOffset>804228</wp:posOffset>
              </wp:positionV>
              <wp:extent cx="5282095" cy="5055"/>
              <wp:effectExtent l="0" t="0" r="0" b="0"/>
              <wp:wrapSquare wrapText="bothSides"/>
              <wp:docPr id="68301" name="Group 68301"/>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302" name="Shape 68302"/>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301" style="width:415.913pt;height:0.398pt;position:absolute;mso-position-horizontal-relative:page;mso-position-horizontal:absolute;margin-left:108pt;mso-position-vertical-relative:page;margin-top:63.325pt;" coordsize="52820,50">
              <v:shape id="Shape 68302"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Abbreviations</w:t>
    </w:r>
    <w:r>
      <w:rPr>
        <w:i/>
      </w:rPr>
      <w:tab/>
    </w:r>
    <w:r>
      <w:fldChar w:fldCharType="begin"/>
    </w:r>
    <w:r>
      <w:instrText xml:space="preserve"> PAGE   \* MERGEFORMAT </w:instrText>
    </w:r>
    <w:r>
      <w:fldChar w:fldCharType="separate"/>
    </w:r>
    <w:r>
      <w:t>3</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5507C" w14:textId="77777777" w:rsidR="00890157"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07D2E92" wp14:editId="2D704259">
              <wp:simplePos x="0" y="0"/>
              <wp:positionH relativeFrom="page">
                <wp:posOffset>1371600</wp:posOffset>
              </wp:positionH>
              <wp:positionV relativeFrom="page">
                <wp:posOffset>804228</wp:posOffset>
              </wp:positionV>
              <wp:extent cx="5282095" cy="5055"/>
              <wp:effectExtent l="0" t="0" r="0" b="0"/>
              <wp:wrapSquare wrapText="bothSides"/>
              <wp:docPr id="68290" name="Group 68290"/>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291" name="Shape 68291"/>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290" style="width:415.913pt;height:0.398pt;position:absolute;mso-position-horizontal-relative:page;mso-position-horizontal:absolute;margin-left:108pt;mso-position-vertical-relative:page;margin-top:63.325pt;" coordsize="52820,50">
              <v:shape id="Shape 68291"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Abbreviations</w:t>
    </w:r>
    <w:r>
      <w:rPr>
        <w:i/>
      </w:rPr>
      <w:tab/>
    </w:r>
    <w:r>
      <w:fldChar w:fldCharType="begin"/>
    </w:r>
    <w:r>
      <w:instrText xml:space="preserve"> PAGE   \* MERGEFORMAT </w:instrText>
    </w:r>
    <w:r>
      <w:fldChar w:fldCharType="separate"/>
    </w:r>
    <w:r>
      <w:t>3</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038C" w14:textId="77777777" w:rsidR="00890157"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6AE29B9" wp14:editId="22836C6F">
              <wp:simplePos x="0" y="0"/>
              <wp:positionH relativeFrom="page">
                <wp:posOffset>1371600</wp:posOffset>
              </wp:positionH>
              <wp:positionV relativeFrom="page">
                <wp:posOffset>804228</wp:posOffset>
              </wp:positionV>
              <wp:extent cx="5282095" cy="5055"/>
              <wp:effectExtent l="0" t="0" r="0" b="0"/>
              <wp:wrapSquare wrapText="bothSides"/>
              <wp:docPr id="68337" name="Group 68337"/>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338" name="Shape 68338"/>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337" style="width:415.913pt;height:0.398pt;position:absolute;mso-position-horizontal-relative:page;mso-position-horizontal:absolute;margin-left:108pt;mso-position-vertical-relative:page;margin-top:63.325pt;" coordsize="52820,50">
              <v:shape id="Shape 68338"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Abbreviations</w:t>
    </w:r>
    <w:r>
      <w:rPr>
        <w:i/>
      </w:rPr>
      <w:tab/>
    </w:r>
    <w:r>
      <w:fldChar w:fldCharType="begin"/>
    </w:r>
    <w:r>
      <w:instrText xml:space="preserve"> PAGE   \* MERGEFORMAT </w:instrText>
    </w:r>
    <w:r>
      <w:fldChar w:fldCharType="separate"/>
    </w:r>
    <w:r>
      <w:t>3</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7AD9" w14:textId="77777777" w:rsidR="00890157"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26E3AA14" wp14:editId="07008D3F">
              <wp:simplePos x="0" y="0"/>
              <wp:positionH relativeFrom="page">
                <wp:posOffset>1371600</wp:posOffset>
              </wp:positionH>
              <wp:positionV relativeFrom="page">
                <wp:posOffset>804228</wp:posOffset>
              </wp:positionV>
              <wp:extent cx="5282095" cy="5055"/>
              <wp:effectExtent l="0" t="0" r="0" b="0"/>
              <wp:wrapSquare wrapText="bothSides"/>
              <wp:docPr id="68326" name="Group 68326"/>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327" name="Shape 68327"/>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326" style="width:415.913pt;height:0.398pt;position:absolute;mso-position-horizontal-relative:page;mso-position-horizontal:absolute;margin-left:108pt;mso-position-vertical-relative:page;margin-top:63.325pt;" coordsize="52820,50">
              <v:shape id="Shape 68327"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Abbreviations</w:t>
    </w:r>
    <w:r>
      <w:rPr>
        <w:i/>
      </w:rPr>
      <w:tab/>
    </w:r>
    <w:r>
      <w:fldChar w:fldCharType="begin"/>
    </w:r>
    <w:r>
      <w:instrText xml:space="preserve"> PAGE   \* MERGEFORMAT </w:instrText>
    </w:r>
    <w:r>
      <w:fldChar w:fldCharType="separate"/>
    </w:r>
    <w:r>
      <w:t>3</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D6DA" w14:textId="77777777" w:rsidR="00890157" w:rsidRDefault="00890157">
    <w:pPr>
      <w:spacing w:after="160" w:line="259" w:lineRule="auto"/>
      <w:ind w:lef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1B87" w14:textId="77777777" w:rsidR="00890157"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3B376468" wp14:editId="5713BE4D">
              <wp:simplePos x="0" y="0"/>
              <wp:positionH relativeFrom="page">
                <wp:posOffset>1371600</wp:posOffset>
              </wp:positionH>
              <wp:positionV relativeFrom="page">
                <wp:posOffset>804228</wp:posOffset>
              </wp:positionV>
              <wp:extent cx="5282095" cy="5055"/>
              <wp:effectExtent l="0" t="0" r="0" b="0"/>
              <wp:wrapSquare wrapText="bothSides"/>
              <wp:docPr id="68362" name="Group 68362"/>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363" name="Shape 68363"/>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362" style="width:415.913pt;height:0.398pt;position:absolute;mso-position-horizontal-relative:page;mso-position-horizontal:absolute;margin-left:108pt;mso-position-vertical-relative:page;margin-top:63.325pt;" coordsize="52820,50">
              <v:shape id="Shape 68363"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Abbreviations</w:t>
    </w:r>
    <w:r>
      <w:rPr>
        <w:i/>
      </w:rPr>
      <w:tab/>
    </w:r>
    <w:r>
      <w:fldChar w:fldCharType="begin"/>
    </w:r>
    <w:r>
      <w:instrText xml:space="preserve"> PAGE   \* MERGEFORMAT </w:instrText>
    </w:r>
    <w:r>
      <w:fldChar w:fldCharType="separate"/>
    </w:r>
    <w: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FCF4" w14:textId="77777777" w:rsidR="00890157" w:rsidRDefault="00890157">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7CB5" w14:textId="77777777" w:rsidR="00890157"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2B78659E" wp14:editId="44DF297A">
              <wp:simplePos x="0" y="0"/>
              <wp:positionH relativeFrom="page">
                <wp:posOffset>1371600</wp:posOffset>
              </wp:positionH>
              <wp:positionV relativeFrom="page">
                <wp:posOffset>804228</wp:posOffset>
              </wp:positionV>
              <wp:extent cx="5282095" cy="5055"/>
              <wp:effectExtent l="0" t="0" r="0" b="0"/>
              <wp:wrapSquare wrapText="bothSides"/>
              <wp:docPr id="68351" name="Group 68351"/>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352" name="Shape 68352"/>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351" style="width:415.913pt;height:0.398pt;position:absolute;mso-position-horizontal-relative:page;mso-position-horizontal:absolute;margin-left:108pt;mso-position-vertical-relative:page;margin-top:63.325pt;" coordsize="52820,50">
              <v:shape id="Shape 68352"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Abbreviations</w:t>
    </w:r>
    <w:r>
      <w:rPr>
        <w:i/>
      </w:rPr>
      <w:tab/>
    </w:r>
    <w:r>
      <w:fldChar w:fldCharType="begin"/>
    </w:r>
    <w:r>
      <w:instrText xml:space="preserve"> PAGE   \* MERGEFORMAT </w:instrText>
    </w:r>
    <w:r>
      <w:fldChar w:fldCharType="separate"/>
    </w:r>
    <w:r>
      <w:t>3</w:t>
    </w:r>
    <w: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032EC" w14:textId="77777777" w:rsidR="00890157" w:rsidRDefault="00890157">
    <w:pPr>
      <w:spacing w:after="160" w:line="259" w:lineRule="auto"/>
      <w:ind w:lef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A8031" w14:textId="77777777" w:rsidR="00890157" w:rsidRDefault="00000000">
    <w:pPr>
      <w:tabs>
        <w:tab w:val="center" w:pos="8264"/>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4047074F" wp14:editId="7FF0414E">
              <wp:simplePos x="0" y="0"/>
              <wp:positionH relativeFrom="page">
                <wp:posOffset>1371600</wp:posOffset>
              </wp:positionH>
              <wp:positionV relativeFrom="page">
                <wp:posOffset>804228</wp:posOffset>
              </wp:positionV>
              <wp:extent cx="5282095" cy="5055"/>
              <wp:effectExtent l="0" t="0" r="0" b="0"/>
              <wp:wrapSquare wrapText="bothSides"/>
              <wp:docPr id="68387" name="Group 68387"/>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388" name="Shape 68388"/>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387" style="width:415.913pt;height:0.398pt;position:absolute;mso-position-horizontal-relative:page;mso-position-horizontal:absolute;margin-left:108pt;mso-position-vertical-relative:page;margin-top:63.325pt;" coordsize="52820,50">
              <v:shape id="Shape 68388"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Abbreviations</w:t>
    </w:r>
    <w:r>
      <w:rPr>
        <w:i/>
      </w:rPr>
      <w:tab/>
    </w:r>
    <w:r>
      <w:fldChar w:fldCharType="begin"/>
    </w:r>
    <w:r>
      <w:instrText xml:space="preserve"> PAGE   \* MERGEFORMAT </w:instrText>
    </w:r>
    <w:r>
      <w:fldChar w:fldCharType="separate"/>
    </w:r>
    <w:r>
      <w:t>3</w:t>
    </w:r>
    <w: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F56FB" w14:textId="77777777" w:rsidR="00890157" w:rsidRDefault="00000000">
    <w:pPr>
      <w:tabs>
        <w:tab w:val="center" w:pos="8264"/>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3F0644D9" wp14:editId="6E8C07E1">
              <wp:simplePos x="0" y="0"/>
              <wp:positionH relativeFrom="page">
                <wp:posOffset>1371600</wp:posOffset>
              </wp:positionH>
              <wp:positionV relativeFrom="page">
                <wp:posOffset>804228</wp:posOffset>
              </wp:positionV>
              <wp:extent cx="5282095" cy="5055"/>
              <wp:effectExtent l="0" t="0" r="0" b="0"/>
              <wp:wrapSquare wrapText="bothSides"/>
              <wp:docPr id="68376" name="Group 68376"/>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377" name="Shape 68377"/>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376" style="width:415.913pt;height:0.398pt;position:absolute;mso-position-horizontal-relative:page;mso-position-horizontal:absolute;margin-left:108pt;mso-position-vertical-relative:page;margin-top:63.325pt;" coordsize="52820,50">
              <v:shape id="Shape 68377"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Abbreviations</w:t>
    </w:r>
    <w:r>
      <w:rPr>
        <w:i/>
      </w:rPr>
      <w:tab/>
    </w:r>
    <w:r>
      <w:fldChar w:fldCharType="begin"/>
    </w:r>
    <w:r>
      <w:instrText xml:space="preserve"> PAGE   \* MERGEFORMAT </w:instrText>
    </w:r>
    <w:r>
      <w:fldChar w:fldCharType="separate"/>
    </w:r>
    <w:r>
      <w:t>3</w: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D0B82" w14:textId="77777777" w:rsidR="00890157" w:rsidRDefault="00890157">
    <w:pPr>
      <w:spacing w:after="160" w:line="259" w:lineRule="auto"/>
      <w:ind w:left="0" w:firstLine="0"/>
      <w:jc w:val="left"/>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CEE6" w14:textId="77777777" w:rsidR="00890157" w:rsidRDefault="00000000">
    <w:pPr>
      <w:tabs>
        <w:tab w:val="center" w:pos="8264"/>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0D1734C8" wp14:editId="4E50A1D1">
              <wp:simplePos x="0" y="0"/>
              <wp:positionH relativeFrom="page">
                <wp:posOffset>1371600</wp:posOffset>
              </wp:positionH>
              <wp:positionV relativeFrom="page">
                <wp:posOffset>804228</wp:posOffset>
              </wp:positionV>
              <wp:extent cx="5282095" cy="5055"/>
              <wp:effectExtent l="0" t="0" r="0" b="0"/>
              <wp:wrapSquare wrapText="bothSides"/>
              <wp:docPr id="68412" name="Group 68412"/>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413" name="Shape 68413"/>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412" style="width:415.913pt;height:0.398pt;position:absolute;mso-position-horizontal-relative:page;mso-position-horizontal:absolute;margin-left:108pt;mso-position-vertical-relative:page;margin-top:63.325pt;" coordsize="52820,50">
              <v:shape id="Shape 68413"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Abbreviations</w:t>
    </w:r>
    <w:r>
      <w:rPr>
        <w:i/>
      </w:rPr>
      <w:tab/>
    </w:r>
    <w:r>
      <w:fldChar w:fldCharType="begin"/>
    </w:r>
    <w:r>
      <w:instrText xml:space="preserve"> PAGE   \* MERGEFORMAT </w:instrText>
    </w:r>
    <w:r>
      <w:fldChar w:fldCharType="separate"/>
    </w:r>
    <w:r>
      <w:t>3</w: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6D501" w14:textId="77777777" w:rsidR="00890157" w:rsidRDefault="00000000">
    <w:pPr>
      <w:tabs>
        <w:tab w:val="center" w:pos="8264"/>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065C9B82" wp14:editId="29C66FC4">
              <wp:simplePos x="0" y="0"/>
              <wp:positionH relativeFrom="page">
                <wp:posOffset>1371600</wp:posOffset>
              </wp:positionH>
              <wp:positionV relativeFrom="page">
                <wp:posOffset>804228</wp:posOffset>
              </wp:positionV>
              <wp:extent cx="5282095" cy="5055"/>
              <wp:effectExtent l="0" t="0" r="0" b="0"/>
              <wp:wrapSquare wrapText="bothSides"/>
              <wp:docPr id="68401" name="Group 68401"/>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402" name="Shape 68402"/>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401" style="width:415.913pt;height:0.398pt;position:absolute;mso-position-horizontal-relative:page;mso-position-horizontal:absolute;margin-left:108pt;mso-position-vertical-relative:page;margin-top:63.325pt;" coordsize="52820,50">
              <v:shape id="Shape 68402"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Abbreviations</w:t>
    </w:r>
    <w:r>
      <w:rPr>
        <w:i/>
      </w:rPr>
      <w:tab/>
    </w:r>
    <w:r>
      <w:fldChar w:fldCharType="begin"/>
    </w:r>
    <w:r>
      <w:instrText xml:space="preserve"> PAGE   \* MERGEFORMAT </w:instrText>
    </w:r>
    <w:r>
      <w:fldChar w:fldCharType="separate"/>
    </w:r>
    <w:r>
      <w:t>3</w: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B997A" w14:textId="77777777" w:rsidR="00890157" w:rsidRDefault="00890157">
    <w:pPr>
      <w:spacing w:after="160" w:line="259" w:lineRule="auto"/>
      <w:ind w:left="0" w:firstLine="0"/>
      <w:jc w:val="left"/>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5919E" w14:textId="77777777" w:rsidR="00890157"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3CBA8C1E" wp14:editId="5B9E338A">
              <wp:simplePos x="0" y="0"/>
              <wp:positionH relativeFrom="page">
                <wp:posOffset>1371600</wp:posOffset>
              </wp:positionH>
              <wp:positionV relativeFrom="page">
                <wp:posOffset>804228</wp:posOffset>
              </wp:positionV>
              <wp:extent cx="5282095" cy="5055"/>
              <wp:effectExtent l="0" t="0" r="0" b="0"/>
              <wp:wrapSquare wrapText="bothSides"/>
              <wp:docPr id="68428" name="Group 68428"/>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429" name="Shape 68429"/>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428" style="width:415.913pt;height:0.398pt;position:absolute;mso-position-horizontal-relative:page;mso-position-horizontal:absolute;margin-left:108pt;mso-position-vertical-relative:page;margin-top:63.325pt;" coordsize="52820,50">
              <v:shape id="Shape 68429"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Abbreviations</w:t>
    </w:r>
    <w:r>
      <w:rPr>
        <w:i/>
      </w:rPr>
      <w:tab/>
    </w:r>
    <w:r>
      <w:fldChar w:fldCharType="begin"/>
    </w:r>
    <w:r>
      <w:instrText xml:space="preserve"> PAGE   \* MERGEFORMAT </w:instrText>
    </w:r>
    <w:r>
      <w:fldChar w:fldCharType="separate"/>
    </w:r>
    <w:r>
      <w:t>3</w:t>
    </w:r>
    <w: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E73B" w14:textId="77777777" w:rsidR="00890157" w:rsidRDefault="00890157">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65CDC" w14:textId="77777777" w:rsidR="00890157" w:rsidRDefault="00890157">
    <w:pPr>
      <w:spacing w:after="160" w:line="259" w:lineRule="auto"/>
      <w:ind w:lef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53166" w14:textId="77777777" w:rsidR="00890157" w:rsidRDefault="00890157">
    <w:pPr>
      <w:spacing w:after="160" w:line="259" w:lineRule="auto"/>
      <w:ind w:left="0" w:firstLine="0"/>
      <w:jc w:val="left"/>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B8C1" w14:textId="77777777" w:rsidR="00890157"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5F2C0A66" wp14:editId="3797E005">
              <wp:simplePos x="0" y="0"/>
              <wp:positionH relativeFrom="page">
                <wp:posOffset>1371600</wp:posOffset>
              </wp:positionH>
              <wp:positionV relativeFrom="page">
                <wp:posOffset>804228</wp:posOffset>
              </wp:positionV>
              <wp:extent cx="5282095" cy="5055"/>
              <wp:effectExtent l="0" t="0" r="0" b="0"/>
              <wp:wrapSquare wrapText="bothSides"/>
              <wp:docPr id="68449" name="Group 68449"/>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450" name="Shape 68450"/>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449" style="width:415.913pt;height:0.398pt;position:absolute;mso-position-horizontal-relative:page;mso-position-horizontal:absolute;margin-left:108pt;mso-position-vertical-relative:page;margin-top:63.325pt;" coordsize="52820,50">
              <v:shape id="Shape 68450"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Abbreviations</w:t>
    </w:r>
    <w:r>
      <w:rPr>
        <w:i/>
      </w:rPr>
      <w:tab/>
    </w:r>
    <w:r>
      <w:fldChar w:fldCharType="begin"/>
    </w:r>
    <w:r>
      <w:instrText xml:space="preserve"> PAGE   \* MERGEFORMAT </w:instrText>
    </w:r>
    <w:r>
      <w:fldChar w:fldCharType="separate"/>
    </w:r>
    <w:r>
      <w:t>3</w:t>
    </w:r>
    <w: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E3450" w14:textId="77777777" w:rsidR="00890157" w:rsidRDefault="00890157">
    <w:pPr>
      <w:spacing w:after="160" w:line="259" w:lineRule="auto"/>
      <w:ind w:left="0" w:firstLine="0"/>
      <w:jc w:val="left"/>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2DAC" w14:textId="77777777" w:rsidR="00890157" w:rsidRDefault="00000000">
    <w:pPr>
      <w:spacing w:after="0" w:line="259" w:lineRule="auto"/>
      <w:ind w:left="0" w:firstLine="0"/>
      <w:jc w:val="left"/>
    </w:pPr>
    <w:r>
      <w:rPr>
        <w:i/>
      </w:rPr>
      <w:t>Abbreviations</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9D4F3" w14:textId="77777777" w:rsidR="00890157"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5879E80C" wp14:editId="57C7F218">
              <wp:simplePos x="0" y="0"/>
              <wp:positionH relativeFrom="page">
                <wp:posOffset>1371600</wp:posOffset>
              </wp:positionH>
              <wp:positionV relativeFrom="page">
                <wp:posOffset>804228</wp:posOffset>
              </wp:positionV>
              <wp:extent cx="5282095" cy="5055"/>
              <wp:effectExtent l="0" t="0" r="0" b="0"/>
              <wp:wrapSquare wrapText="bothSides"/>
              <wp:docPr id="68483" name="Group 68483"/>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484" name="Shape 68484"/>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483" style="width:415.913pt;height:0.398pt;position:absolute;mso-position-horizontal-relative:page;mso-position-horizontal:absolute;margin-left:108pt;mso-position-vertical-relative:page;margin-top:63.325pt;" coordsize="52820,50">
              <v:shape id="Shape 68484"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Bibliography</w:t>
    </w:r>
    <w:r>
      <w:rPr>
        <w:i/>
      </w:rPr>
      <w:tab/>
    </w:r>
    <w:r>
      <w:fldChar w:fldCharType="begin"/>
    </w:r>
    <w:r>
      <w:instrText xml:space="preserve"> PAGE   \* MERGEFORMAT </w:instrText>
    </w:r>
    <w:r>
      <w:fldChar w:fldCharType="separate"/>
    </w:r>
    <w:r>
      <w:t>50</w:t>
    </w:r>
    <w: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B81E1" w14:textId="77777777" w:rsidR="00890157"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2C9F657A" wp14:editId="7A04BC3A">
              <wp:simplePos x="0" y="0"/>
              <wp:positionH relativeFrom="page">
                <wp:posOffset>1371600</wp:posOffset>
              </wp:positionH>
              <wp:positionV relativeFrom="page">
                <wp:posOffset>804228</wp:posOffset>
              </wp:positionV>
              <wp:extent cx="5282095" cy="5055"/>
              <wp:effectExtent l="0" t="0" r="0" b="0"/>
              <wp:wrapSquare wrapText="bothSides"/>
              <wp:docPr id="68472" name="Group 68472"/>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473" name="Shape 68473"/>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472" style="width:415.913pt;height:0.398pt;position:absolute;mso-position-horizontal-relative:page;mso-position-horizontal:absolute;margin-left:108pt;mso-position-vertical-relative:page;margin-top:63.325pt;" coordsize="52820,50">
              <v:shape id="Shape 68473"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Bibliography</w:t>
    </w:r>
    <w:r>
      <w:rPr>
        <w:i/>
      </w:rPr>
      <w:tab/>
    </w:r>
    <w:r>
      <w:fldChar w:fldCharType="begin"/>
    </w:r>
    <w:r>
      <w:instrText xml:space="preserve"> PAGE   \* MERGEFORMAT </w:instrText>
    </w:r>
    <w:r>
      <w:fldChar w:fldCharType="separate"/>
    </w:r>
    <w:r>
      <w:t>50</w:t>
    </w:r>
    <w:r>
      <w:fldChar w:fldCharType="end"/>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68EC6" w14:textId="77777777" w:rsidR="00890157"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22B60524" wp14:editId="3BF00A86">
              <wp:simplePos x="0" y="0"/>
              <wp:positionH relativeFrom="page">
                <wp:posOffset>1371600</wp:posOffset>
              </wp:positionH>
              <wp:positionV relativeFrom="page">
                <wp:posOffset>804228</wp:posOffset>
              </wp:positionV>
              <wp:extent cx="5282095" cy="5055"/>
              <wp:effectExtent l="0" t="0" r="0" b="0"/>
              <wp:wrapSquare wrapText="bothSides"/>
              <wp:docPr id="68461" name="Group 68461"/>
              <wp:cNvGraphicFramePr/>
              <a:graphic xmlns:a="http://schemas.openxmlformats.org/drawingml/2006/main">
                <a:graphicData uri="http://schemas.microsoft.com/office/word/2010/wordprocessingGroup">
                  <wpg:wgp>
                    <wpg:cNvGrpSpPr/>
                    <wpg:grpSpPr>
                      <a:xfrm>
                        <a:off x="0" y="0"/>
                        <a:ext cx="5282095" cy="5055"/>
                        <a:chOff x="0" y="0"/>
                        <a:chExt cx="5282095" cy="5055"/>
                      </a:xfrm>
                    </wpg:grpSpPr>
                    <wps:wsp>
                      <wps:cNvPr id="68462" name="Shape 68462"/>
                      <wps:cNvSpPr/>
                      <wps:spPr>
                        <a:xfrm>
                          <a:off x="0" y="0"/>
                          <a:ext cx="5282095" cy="0"/>
                        </a:xfrm>
                        <a:custGeom>
                          <a:avLst/>
                          <a:gdLst/>
                          <a:ahLst/>
                          <a:cxnLst/>
                          <a:rect l="0" t="0" r="0" b="0"/>
                          <a:pathLst>
                            <a:path w="5282095">
                              <a:moveTo>
                                <a:pt x="0" y="0"/>
                              </a:moveTo>
                              <a:lnTo>
                                <a:pt x="52820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461" style="width:415.913pt;height:0.398pt;position:absolute;mso-position-horizontal-relative:page;mso-position-horizontal:absolute;margin-left:108pt;mso-position-vertical-relative:page;margin-top:63.325pt;" coordsize="52820,50">
              <v:shape id="Shape 68462" style="position:absolute;width:52820;height:0;left:0;top:0;" coordsize="5282095,0" path="m0,0l5282095,0">
                <v:stroke weight="0.398pt" endcap="flat" joinstyle="miter" miterlimit="10" on="true" color="#000000"/>
                <v:fill on="false" color="#000000" opacity="0"/>
              </v:shape>
              <w10:wrap type="square"/>
            </v:group>
          </w:pict>
        </mc:Fallback>
      </mc:AlternateContent>
    </w:r>
    <w:r>
      <w:rPr>
        <w:i/>
      </w:rPr>
      <w:t>Bibliography</w:t>
    </w:r>
    <w:r>
      <w:rPr>
        <w:i/>
      </w:rPr>
      <w:tab/>
    </w:r>
    <w:r>
      <w:fldChar w:fldCharType="begin"/>
    </w:r>
    <w:r>
      <w:instrText xml:space="preserve"> PAGE   \* MERGEFORMAT </w:instrText>
    </w:r>
    <w:r>
      <w:fldChar w:fldCharType="separate"/>
    </w:r>
    <w:r>
      <w:t>50</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6DB7" w14:textId="77777777" w:rsidR="00890157" w:rsidRDefault="00890157">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B6D65" w14:textId="77777777" w:rsidR="00890157" w:rsidRDefault="00890157">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D8C44" w14:textId="77777777" w:rsidR="00890157" w:rsidRDefault="00890157">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CAB3" w14:textId="77777777" w:rsidR="00890157" w:rsidRDefault="00890157">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B500" w14:textId="77777777" w:rsidR="00890157" w:rsidRDefault="00890157">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04E3D" w14:textId="77777777" w:rsidR="00890157" w:rsidRDefault="0089015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09B"/>
    <w:multiLevelType w:val="hybridMultilevel"/>
    <w:tmpl w:val="94448C32"/>
    <w:lvl w:ilvl="0" w:tplc="C248F562">
      <w:start w:val="1"/>
      <w:numFmt w:val="bullet"/>
      <w:lvlText w:val="-"/>
      <w:lvlJc w:val="left"/>
      <w:pPr>
        <w:ind w:left="1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64622A">
      <w:start w:val="1"/>
      <w:numFmt w:val="bullet"/>
      <w:lvlText w:val="o"/>
      <w:lvlJc w:val="left"/>
      <w:pPr>
        <w:ind w:left="2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0A6FA4">
      <w:start w:val="1"/>
      <w:numFmt w:val="bullet"/>
      <w:lvlText w:val="▪"/>
      <w:lvlJc w:val="left"/>
      <w:pPr>
        <w:ind w:left="3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680D82">
      <w:start w:val="1"/>
      <w:numFmt w:val="bullet"/>
      <w:lvlText w:val="•"/>
      <w:lvlJc w:val="left"/>
      <w:pPr>
        <w:ind w:left="3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CE9C76">
      <w:start w:val="1"/>
      <w:numFmt w:val="bullet"/>
      <w:lvlText w:val="o"/>
      <w:lvlJc w:val="left"/>
      <w:pPr>
        <w:ind w:left="4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3E15AE">
      <w:start w:val="1"/>
      <w:numFmt w:val="bullet"/>
      <w:lvlText w:val="▪"/>
      <w:lvlJc w:val="left"/>
      <w:pPr>
        <w:ind w:left="5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3066BE">
      <w:start w:val="1"/>
      <w:numFmt w:val="bullet"/>
      <w:lvlText w:val="•"/>
      <w:lvlJc w:val="left"/>
      <w:pPr>
        <w:ind w:left="6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30B4CE">
      <w:start w:val="1"/>
      <w:numFmt w:val="bullet"/>
      <w:lvlText w:val="o"/>
      <w:lvlJc w:val="left"/>
      <w:pPr>
        <w:ind w:left="6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141370">
      <w:start w:val="1"/>
      <w:numFmt w:val="bullet"/>
      <w:lvlText w:val="▪"/>
      <w:lvlJc w:val="left"/>
      <w:pPr>
        <w:ind w:left="7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6B591C"/>
    <w:multiLevelType w:val="hybridMultilevel"/>
    <w:tmpl w:val="BC2C6CFA"/>
    <w:lvl w:ilvl="0" w:tplc="22126A4C">
      <w:numFmt w:val="decimal"/>
      <w:lvlText w:val="%1"/>
      <w:lvlJc w:val="left"/>
      <w:pPr>
        <w:ind w:left="12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1" w:tplc="50A427EC">
      <w:start w:val="1"/>
      <w:numFmt w:val="lowerLetter"/>
      <w:lvlText w:val="%2"/>
      <w:lvlJc w:val="left"/>
      <w:pPr>
        <w:ind w:left="116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2" w:tplc="ED96270A">
      <w:start w:val="1"/>
      <w:numFmt w:val="lowerRoman"/>
      <w:lvlText w:val="%3"/>
      <w:lvlJc w:val="left"/>
      <w:pPr>
        <w:ind w:left="188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3" w:tplc="F6304BD4">
      <w:start w:val="1"/>
      <w:numFmt w:val="decimal"/>
      <w:lvlText w:val="%4"/>
      <w:lvlJc w:val="left"/>
      <w:pPr>
        <w:ind w:left="260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4" w:tplc="74541A6A">
      <w:start w:val="1"/>
      <w:numFmt w:val="lowerLetter"/>
      <w:lvlText w:val="%5"/>
      <w:lvlJc w:val="left"/>
      <w:pPr>
        <w:ind w:left="332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5" w:tplc="C68ED084">
      <w:start w:val="1"/>
      <w:numFmt w:val="lowerRoman"/>
      <w:lvlText w:val="%6"/>
      <w:lvlJc w:val="left"/>
      <w:pPr>
        <w:ind w:left="404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6" w:tplc="DD44FD50">
      <w:start w:val="1"/>
      <w:numFmt w:val="decimal"/>
      <w:lvlText w:val="%7"/>
      <w:lvlJc w:val="left"/>
      <w:pPr>
        <w:ind w:left="476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7" w:tplc="6916ECC8">
      <w:start w:val="1"/>
      <w:numFmt w:val="lowerLetter"/>
      <w:lvlText w:val="%8"/>
      <w:lvlJc w:val="left"/>
      <w:pPr>
        <w:ind w:left="548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8" w:tplc="55D0A868">
      <w:start w:val="1"/>
      <w:numFmt w:val="lowerRoman"/>
      <w:lvlText w:val="%9"/>
      <w:lvlJc w:val="left"/>
      <w:pPr>
        <w:ind w:left="620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123C32CD"/>
    <w:multiLevelType w:val="hybridMultilevel"/>
    <w:tmpl w:val="57FCE5C0"/>
    <w:lvl w:ilvl="0" w:tplc="9DDC7194">
      <w:start w:val="1"/>
      <w:numFmt w:val="bullet"/>
      <w:lvlText w:val="-"/>
      <w:lvlJc w:val="left"/>
      <w:pPr>
        <w:ind w:left="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9A7CF8">
      <w:start w:val="1"/>
      <w:numFmt w:val="bullet"/>
      <w:lvlText w:val="o"/>
      <w:lvlJc w:val="left"/>
      <w:pPr>
        <w:ind w:left="3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7CA00C">
      <w:start w:val="1"/>
      <w:numFmt w:val="bullet"/>
      <w:lvlText w:val="▪"/>
      <w:lvlJc w:val="left"/>
      <w:pPr>
        <w:ind w:left="3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14EFBC">
      <w:start w:val="1"/>
      <w:numFmt w:val="bullet"/>
      <w:lvlText w:val="•"/>
      <w:lvlJc w:val="left"/>
      <w:pPr>
        <w:ind w:left="46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3EDB72">
      <w:start w:val="1"/>
      <w:numFmt w:val="bullet"/>
      <w:lvlText w:val="o"/>
      <w:lvlJc w:val="left"/>
      <w:pPr>
        <w:ind w:left="54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24CAD2">
      <w:start w:val="1"/>
      <w:numFmt w:val="bullet"/>
      <w:lvlText w:val="▪"/>
      <w:lvlJc w:val="left"/>
      <w:pPr>
        <w:ind w:left="61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4470CE">
      <w:start w:val="1"/>
      <w:numFmt w:val="bullet"/>
      <w:lvlText w:val="•"/>
      <w:lvlJc w:val="left"/>
      <w:pPr>
        <w:ind w:left="68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033F8">
      <w:start w:val="1"/>
      <w:numFmt w:val="bullet"/>
      <w:lvlText w:val="o"/>
      <w:lvlJc w:val="left"/>
      <w:pPr>
        <w:ind w:left="75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E680DE">
      <w:start w:val="1"/>
      <w:numFmt w:val="bullet"/>
      <w:lvlText w:val="▪"/>
      <w:lvlJc w:val="left"/>
      <w:pPr>
        <w:ind w:left="8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2672F94"/>
    <w:multiLevelType w:val="hybridMultilevel"/>
    <w:tmpl w:val="1C60F9D6"/>
    <w:lvl w:ilvl="0" w:tplc="10665A94">
      <w:numFmt w:val="decimal"/>
      <w:lvlText w:val="%1"/>
      <w:lvlJc w:val="left"/>
      <w:pPr>
        <w:ind w:left="12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1" w:tplc="5FA22A04">
      <w:start w:val="1"/>
      <w:numFmt w:val="lowerLetter"/>
      <w:lvlText w:val="%2"/>
      <w:lvlJc w:val="left"/>
      <w:pPr>
        <w:ind w:left="116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2" w:tplc="339A1158">
      <w:start w:val="1"/>
      <w:numFmt w:val="lowerRoman"/>
      <w:lvlText w:val="%3"/>
      <w:lvlJc w:val="left"/>
      <w:pPr>
        <w:ind w:left="188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3" w:tplc="C53AC830">
      <w:start w:val="1"/>
      <w:numFmt w:val="decimal"/>
      <w:lvlText w:val="%4"/>
      <w:lvlJc w:val="left"/>
      <w:pPr>
        <w:ind w:left="260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4" w:tplc="5FEE830A">
      <w:start w:val="1"/>
      <w:numFmt w:val="lowerLetter"/>
      <w:lvlText w:val="%5"/>
      <w:lvlJc w:val="left"/>
      <w:pPr>
        <w:ind w:left="332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5" w:tplc="AF889278">
      <w:start w:val="1"/>
      <w:numFmt w:val="lowerRoman"/>
      <w:lvlText w:val="%6"/>
      <w:lvlJc w:val="left"/>
      <w:pPr>
        <w:ind w:left="404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6" w:tplc="8586DF76">
      <w:start w:val="1"/>
      <w:numFmt w:val="decimal"/>
      <w:lvlText w:val="%7"/>
      <w:lvlJc w:val="left"/>
      <w:pPr>
        <w:ind w:left="476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7" w:tplc="72CA1A9E">
      <w:start w:val="1"/>
      <w:numFmt w:val="lowerLetter"/>
      <w:lvlText w:val="%8"/>
      <w:lvlJc w:val="left"/>
      <w:pPr>
        <w:ind w:left="548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8" w:tplc="6F00B2E8">
      <w:start w:val="1"/>
      <w:numFmt w:val="lowerRoman"/>
      <w:lvlText w:val="%9"/>
      <w:lvlJc w:val="left"/>
      <w:pPr>
        <w:ind w:left="620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abstractNum>
  <w:abstractNum w:abstractNumId="4" w15:restartNumberingAfterBreak="0">
    <w:nsid w:val="1729379C"/>
    <w:multiLevelType w:val="hybridMultilevel"/>
    <w:tmpl w:val="54B4F1BA"/>
    <w:lvl w:ilvl="0" w:tplc="279872A8">
      <w:start w:val="1"/>
      <w:numFmt w:val="decimal"/>
      <w:lvlText w:val="%1"/>
      <w:lvlJc w:val="left"/>
      <w:pPr>
        <w:ind w:left="12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1" w:tplc="FBA82952">
      <w:start w:val="1"/>
      <w:numFmt w:val="lowerLetter"/>
      <w:lvlText w:val="%2"/>
      <w:lvlJc w:val="left"/>
      <w:pPr>
        <w:ind w:left="116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2" w:tplc="A1163C48">
      <w:start w:val="1"/>
      <w:numFmt w:val="lowerRoman"/>
      <w:lvlText w:val="%3"/>
      <w:lvlJc w:val="left"/>
      <w:pPr>
        <w:ind w:left="188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3" w:tplc="14901750">
      <w:start w:val="1"/>
      <w:numFmt w:val="decimal"/>
      <w:lvlText w:val="%4"/>
      <w:lvlJc w:val="left"/>
      <w:pPr>
        <w:ind w:left="260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4" w:tplc="BA5871AE">
      <w:start w:val="1"/>
      <w:numFmt w:val="lowerLetter"/>
      <w:lvlText w:val="%5"/>
      <w:lvlJc w:val="left"/>
      <w:pPr>
        <w:ind w:left="332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5" w:tplc="BFB0479E">
      <w:start w:val="1"/>
      <w:numFmt w:val="lowerRoman"/>
      <w:lvlText w:val="%6"/>
      <w:lvlJc w:val="left"/>
      <w:pPr>
        <w:ind w:left="404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6" w:tplc="CAE8BF2E">
      <w:start w:val="1"/>
      <w:numFmt w:val="decimal"/>
      <w:lvlText w:val="%7"/>
      <w:lvlJc w:val="left"/>
      <w:pPr>
        <w:ind w:left="476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7" w:tplc="D7AA5364">
      <w:start w:val="1"/>
      <w:numFmt w:val="lowerLetter"/>
      <w:lvlText w:val="%8"/>
      <w:lvlJc w:val="left"/>
      <w:pPr>
        <w:ind w:left="548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8" w:tplc="AF4C7E2E">
      <w:start w:val="1"/>
      <w:numFmt w:val="lowerRoman"/>
      <w:lvlText w:val="%9"/>
      <w:lvlJc w:val="left"/>
      <w:pPr>
        <w:ind w:left="620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abstractNum>
  <w:abstractNum w:abstractNumId="5" w15:restartNumberingAfterBreak="0">
    <w:nsid w:val="19E40898"/>
    <w:multiLevelType w:val="multilevel"/>
    <w:tmpl w:val="D52215FC"/>
    <w:lvl w:ilvl="0">
      <w:start w:val="1"/>
      <w:numFmt w:val="decimal"/>
      <w:lvlText w:val="%1"/>
      <w:lvlJc w:val="left"/>
      <w:pPr>
        <w:ind w:left="327"/>
      </w:pPr>
      <w:rPr>
        <w:rFonts w:ascii="Cambria" w:eastAsia="Cambria" w:hAnsi="Cambria" w:cs="Cambria"/>
        <w:b/>
        <w:bCs/>
        <w:i w:val="0"/>
        <w:strike w:val="0"/>
        <w:dstrike w:val="0"/>
        <w:color w:val="0000FF"/>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mbria" w:eastAsia="Cambria" w:hAnsi="Cambria" w:cs="Cambria"/>
        <w:b w:val="0"/>
        <w:i w:val="0"/>
        <w:strike w:val="0"/>
        <w:dstrike w:val="0"/>
        <w:color w:val="0000FF"/>
        <w:sz w:val="22"/>
        <w:szCs w:val="22"/>
        <w:u w:val="none" w:color="000000"/>
        <w:bdr w:val="none" w:sz="0" w:space="0" w:color="auto"/>
        <w:shd w:val="clear" w:color="auto" w:fill="auto"/>
        <w:vertAlign w:val="baseline"/>
      </w:rPr>
    </w:lvl>
    <w:lvl w:ilvl="2">
      <w:start w:val="1"/>
      <w:numFmt w:val="decimal"/>
      <w:lvlText w:val="%1.%2.%3"/>
      <w:lvlJc w:val="left"/>
      <w:pPr>
        <w:ind w:left="698"/>
      </w:pPr>
      <w:rPr>
        <w:rFonts w:ascii="Cambria" w:eastAsia="Cambria" w:hAnsi="Cambria" w:cs="Cambria"/>
        <w:b w:val="0"/>
        <w:i w:val="0"/>
        <w:strike w:val="0"/>
        <w:dstrike w:val="0"/>
        <w:color w:val="0000FF"/>
        <w:sz w:val="22"/>
        <w:szCs w:val="22"/>
        <w:u w:val="none" w:color="000000"/>
        <w:bdr w:val="none" w:sz="0" w:space="0" w:color="auto"/>
        <w:shd w:val="clear" w:color="auto" w:fill="auto"/>
        <w:vertAlign w:val="baseline"/>
      </w:rPr>
    </w:lvl>
    <w:lvl w:ilvl="3">
      <w:start w:val="1"/>
      <w:numFmt w:val="decimal"/>
      <w:lvlText w:val="%4"/>
      <w:lvlJc w:val="left"/>
      <w:pPr>
        <w:ind w:left="1909"/>
      </w:pPr>
      <w:rPr>
        <w:rFonts w:ascii="Cambria" w:eastAsia="Cambria" w:hAnsi="Cambria" w:cs="Cambria"/>
        <w:b w:val="0"/>
        <w:i w:val="0"/>
        <w:strike w:val="0"/>
        <w:dstrike w:val="0"/>
        <w:color w:val="0000FF"/>
        <w:sz w:val="22"/>
        <w:szCs w:val="22"/>
        <w:u w:val="none" w:color="000000"/>
        <w:bdr w:val="none" w:sz="0" w:space="0" w:color="auto"/>
        <w:shd w:val="clear" w:color="auto" w:fill="auto"/>
        <w:vertAlign w:val="baseline"/>
      </w:rPr>
    </w:lvl>
    <w:lvl w:ilvl="4">
      <w:start w:val="1"/>
      <w:numFmt w:val="lowerLetter"/>
      <w:lvlText w:val="%5"/>
      <w:lvlJc w:val="left"/>
      <w:pPr>
        <w:ind w:left="2629"/>
      </w:pPr>
      <w:rPr>
        <w:rFonts w:ascii="Cambria" w:eastAsia="Cambria" w:hAnsi="Cambria" w:cs="Cambria"/>
        <w:b w:val="0"/>
        <w:i w:val="0"/>
        <w:strike w:val="0"/>
        <w:dstrike w:val="0"/>
        <w:color w:val="0000FF"/>
        <w:sz w:val="22"/>
        <w:szCs w:val="22"/>
        <w:u w:val="none" w:color="000000"/>
        <w:bdr w:val="none" w:sz="0" w:space="0" w:color="auto"/>
        <w:shd w:val="clear" w:color="auto" w:fill="auto"/>
        <w:vertAlign w:val="baseline"/>
      </w:rPr>
    </w:lvl>
    <w:lvl w:ilvl="5">
      <w:start w:val="1"/>
      <w:numFmt w:val="lowerRoman"/>
      <w:lvlText w:val="%6"/>
      <w:lvlJc w:val="left"/>
      <w:pPr>
        <w:ind w:left="3349"/>
      </w:pPr>
      <w:rPr>
        <w:rFonts w:ascii="Cambria" w:eastAsia="Cambria" w:hAnsi="Cambria" w:cs="Cambria"/>
        <w:b w:val="0"/>
        <w:i w:val="0"/>
        <w:strike w:val="0"/>
        <w:dstrike w:val="0"/>
        <w:color w:val="0000FF"/>
        <w:sz w:val="22"/>
        <w:szCs w:val="22"/>
        <w:u w:val="none" w:color="000000"/>
        <w:bdr w:val="none" w:sz="0" w:space="0" w:color="auto"/>
        <w:shd w:val="clear" w:color="auto" w:fill="auto"/>
        <w:vertAlign w:val="baseline"/>
      </w:rPr>
    </w:lvl>
    <w:lvl w:ilvl="6">
      <w:start w:val="1"/>
      <w:numFmt w:val="decimal"/>
      <w:lvlText w:val="%7"/>
      <w:lvlJc w:val="left"/>
      <w:pPr>
        <w:ind w:left="4069"/>
      </w:pPr>
      <w:rPr>
        <w:rFonts w:ascii="Cambria" w:eastAsia="Cambria" w:hAnsi="Cambria" w:cs="Cambria"/>
        <w:b w:val="0"/>
        <w:i w:val="0"/>
        <w:strike w:val="0"/>
        <w:dstrike w:val="0"/>
        <w:color w:val="0000FF"/>
        <w:sz w:val="22"/>
        <w:szCs w:val="22"/>
        <w:u w:val="none" w:color="000000"/>
        <w:bdr w:val="none" w:sz="0" w:space="0" w:color="auto"/>
        <w:shd w:val="clear" w:color="auto" w:fill="auto"/>
        <w:vertAlign w:val="baseline"/>
      </w:rPr>
    </w:lvl>
    <w:lvl w:ilvl="7">
      <w:start w:val="1"/>
      <w:numFmt w:val="lowerLetter"/>
      <w:lvlText w:val="%8"/>
      <w:lvlJc w:val="left"/>
      <w:pPr>
        <w:ind w:left="4789"/>
      </w:pPr>
      <w:rPr>
        <w:rFonts w:ascii="Cambria" w:eastAsia="Cambria" w:hAnsi="Cambria" w:cs="Cambria"/>
        <w:b w:val="0"/>
        <w:i w:val="0"/>
        <w:strike w:val="0"/>
        <w:dstrike w:val="0"/>
        <w:color w:val="0000FF"/>
        <w:sz w:val="22"/>
        <w:szCs w:val="22"/>
        <w:u w:val="none" w:color="000000"/>
        <w:bdr w:val="none" w:sz="0" w:space="0" w:color="auto"/>
        <w:shd w:val="clear" w:color="auto" w:fill="auto"/>
        <w:vertAlign w:val="baseline"/>
      </w:rPr>
    </w:lvl>
    <w:lvl w:ilvl="8">
      <w:start w:val="1"/>
      <w:numFmt w:val="lowerRoman"/>
      <w:lvlText w:val="%9"/>
      <w:lvlJc w:val="left"/>
      <w:pPr>
        <w:ind w:left="5509"/>
      </w:pPr>
      <w:rPr>
        <w:rFonts w:ascii="Cambria" w:eastAsia="Cambria" w:hAnsi="Cambria" w:cs="Cambria"/>
        <w:b w:val="0"/>
        <w:i w:val="0"/>
        <w:strike w:val="0"/>
        <w:dstrike w:val="0"/>
        <w:color w:val="0000FF"/>
        <w:sz w:val="22"/>
        <w:szCs w:val="22"/>
        <w:u w:val="none" w:color="000000"/>
        <w:bdr w:val="none" w:sz="0" w:space="0" w:color="auto"/>
        <w:shd w:val="clear" w:color="auto" w:fill="auto"/>
        <w:vertAlign w:val="baseline"/>
      </w:rPr>
    </w:lvl>
  </w:abstractNum>
  <w:abstractNum w:abstractNumId="6" w15:restartNumberingAfterBreak="0">
    <w:nsid w:val="22FA7ADE"/>
    <w:multiLevelType w:val="hybridMultilevel"/>
    <w:tmpl w:val="E26C0838"/>
    <w:lvl w:ilvl="0" w:tplc="C1D0BA04">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CB417BA">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046E61C">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C325BE6">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46E06FE">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B0821C2">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32E71B8">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23C0F84">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9186FF0">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D664F38"/>
    <w:multiLevelType w:val="hybridMultilevel"/>
    <w:tmpl w:val="BD8C4758"/>
    <w:lvl w:ilvl="0" w:tplc="7D5A7AA6">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DAC92D2">
      <w:start w:val="1"/>
      <w:numFmt w:val="lowerLetter"/>
      <w:lvlText w:val="%2"/>
      <w:lvlJc w:val="left"/>
      <w:pPr>
        <w:ind w:left="11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CE0C9EE">
      <w:start w:val="1"/>
      <w:numFmt w:val="lowerRoman"/>
      <w:lvlText w:val="%3"/>
      <w:lvlJc w:val="left"/>
      <w:pPr>
        <w:ind w:left="18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224F32A">
      <w:start w:val="1"/>
      <w:numFmt w:val="decimal"/>
      <w:lvlText w:val="%4"/>
      <w:lvlJc w:val="left"/>
      <w:pPr>
        <w:ind w:left="26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E74BEE2">
      <w:start w:val="1"/>
      <w:numFmt w:val="lowerLetter"/>
      <w:lvlText w:val="%5"/>
      <w:lvlJc w:val="left"/>
      <w:pPr>
        <w:ind w:left="33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58A98DA">
      <w:start w:val="1"/>
      <w:numFmt w:val="lowerRoman"/>
      <w:lvlText w:val="%6"/>
      <w:lvlJc w:val="left"/>
      <w:pPr>
        <w:ind w:left="40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9B69BF6">
      <w:start w:val="1"/>
      <w:numFmt w:val="decimal"/>
      <w:lvlText w:val="%7"/>
      <w:lvlJc w:val="left"/>
      <w:pPr>
        <w:ind w:left="47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D349048">
      <w:start w:val="1"/>
      <w:numFmt w:val="lowerLetter"/>
      <w:lvlText w:val="%8"/>
      <w:lvlJc w:val="left"/>
      <w:pPr>
        <w:ind w:left="54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B581EEC">
      <w:start w:val="1"/>
      <w:numFmt w:val="lowerRoman"/>
      <w:lvlText w:val="%9"/>
      <w:lvlJc w:val="left"/>
      <w:pPr>
        <w:ind w:left="62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EF2417A"/>
    <w:multiLevelType w:val="hybridMultilevel"/>
    <w:tmpl w:val="3DC40CD2"/>
    <w:lvl w:ilvl="0" w:tplc="1B70DF28">
      <w:numFmt w:val="decimal"/>
      <w:lvlText w:val="%1"/>
      <w:lvlJc w:val="left"/>
      <w:pPr>
        <w:ind w:left="12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1" w:tplc="82742230">
      <w:start w:val="1"/>
      <w:numFmt w:val="lowerLetter"/>
      <w:lvlText w:val="%2"/>
      <w:lvlJc w:val="left"/>
      <w:pPr>
        <w:ind w:left="116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2" w:tplc="EE408FD4">
      <w:start w:val="1"/>
      <w:numFmt w:val="lowerRoman"/>
      <w:lvlText w:val="%3"/>
      <w:lvlJc w:val="left"/>
      <w:pPr>
        <w:ind w:left="188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3" w:tplc="460CC624">
      <w:start w:val="1"/>
      <w:numFmt w:val="decimal"/>
      <w:lvlText w:val="%4"/>
      <w:lvlJc w:val="left"/>
      <w:pPr>
        <w:ind w:left="260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4" w:tplc="F15C0B62">
      <w:start w:val="1"/>
      <w:numFmt w:val="lowerLetter"/>
      <w:lvlText w:val="%5"/>
      <w:lvlJc w:val="left"/>
      <w:pPr>
        <w:ind w:left="332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5" w:tplc="ED40730E">
      <w:start w:val="1"/>
      <w:numFmt w:val="lowerRoman"/>
      <w:lvlText w:val="%6"/>
      <w:lvlJc w:val="left"/>
      <w:pPr>
        <w:ind w:left="404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6" w:tplc="72EAFC0A">
      <w:start w:val="1"/>
      <w:numFmt w:val="decimal"/>
      <w:lvlText w:val="%7"/>
      <w:lvlJc w:val="left"/>
      <w:pPr>
        <w:ind w:left="476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7" w:tplc="BB9E1D4A">
      <w:start w:val="1"/>
      <w:numFmt w:val="lowerLetter"/>
      <w:lvlText w:val="%8"/>
      <w:lvlJc w:val="left"/>
      <w:pPr>
        <w:ind w:left="548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8" w:tplc="1D28FBA8">
      <w:start w:val="1"/>
      <w:numFmt w:val="lowerRoman"/>
      <w:lvlText w:val="%9"/>
      <w:lvlJc w:val="left"/>
      <w:pPr>
        <w:ind w:left="620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abstractNum>
  <w:abstractNum w:abstractNumId="9" w15:restartNumberingAfterBreak="0">
    <w:nsid w:val="55A72B3A"/>
    <w:multiLevelType w:val="hybridMultilevel"/>
    <w:tmpl w:val="F9D4CF4E"/>
    <w:lvl w:ilvl="0" w:tplc="74902ABC">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A7C8AD4">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F2E6D88">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E3ED316">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03E57EE">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BDE0452">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B42600E">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40051BC">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8AA4F14">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7F8053A"/>
    <w:multiLevelType w:val="hybridMultilevel"/>
    <w:tmpl w:val="46383FAC"/>
    <w:lvl w:ilvl="0" w:tplc="F6301598">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7C1528">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744588">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7E0CEA">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C6F998">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804D96">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789D22">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CEE1F0">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BE4C9E">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185C8F"/>
    <w:multiLevelType w:val="hybridMultilevel"/>
    <w:tmpl w:val="3738AF7C"/>
    <w:lvl w:ilvl="0" w:tplc="A44A30F8">
      <w:start w:val="1"/>
      <w:numFmt w:val="bullet"/>
      <w:lvlText w:val="-"/>
      <w:lvlJc w:val="left"/>
      <w:pPr>
        <w:ind w:left="1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BCB3E4">
      <w:start w:val="1"/>
      <w:numFmt w:val="bullet"/>
      <w:lvlText w:val="o"/>
      <w:lvlJc w:val="left"/>
      <w:pPr>
        <w:ind w:left="3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249B00">
      <w:start w:val="1"/>
      <w:numFmt w:val="bullet"/>
      <w:lvlText w:val="▪"/>
      <w:lvlJc w:val="left"/>
      <w:pPr>
        <w:ind w:left="3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5C4ABE">
      <w:start w:val="1"/>
      <w:numFmt w:val="bullet"/>
      <w:lvlText w:val="•"/>
      <w:lvlJc w:val="left"/>
      <w:pPr>
        <w:ind w:left="46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D247FE">
      <w:start w:val="1"/>
      <w:numFmt w:val="bullet"/>
      <w:lvlText w:val="o"/>
      <w:lvlJc w:val="left"/>
      <w:pPr>
        <w:ind w:left="54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9E4DBE">
      <w:start w:val="1"/>
      <w:numFmt w:val="bullet"/>
      <w:lvlText w:val="▪"/>
      <w:lvlJc w:val="left"/>
      <w:pPr>
        <w:ind w:left="61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0A7020">
      <w:start w:val="1"/>
      <w:numFmt w:val="bullet"/>
      <w:lvlText w:val="•"/>
      <w:lvlJc w:val="left"/>
      <w:pPr>
        <w:ind w:left="68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5A9E92">
      <w:start w:val="1"/>
      <w:numFmt w:val="bullet"/>
      <w:lvlText w:val="o"/>
      <w:lvlJc w:val="left"/>
      <w:pPr>
        <w:ind w:left="75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86B39A">
      <w:start w:val="1"/>
      <w:numFmt w:val="bullet"/>
      <w:lvlText w:val="▪"/>
      <w:lvlJc w:val="left"/>
      <w:pPr>
        <w:ind w:left="8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5C21E29"/>
    <w:multiLevelType w:val="hybridMultilevel"/>
    <w:tmpl w:val="9BCECB9A"/>
    <w:lvl w:ilvl="0" w:tplc="8B70D9AC">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D496A8">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242F96">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A8BEDC">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3ACAA6">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404D5A">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E007AC">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30CE30">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7202A6">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B0E5159"/>
    <w:multiLevelType w:val="hybridMultilevel"/>
    <w:tmpl w:val="F3EC3E46"/>
    <w:lvl w:ilvl="0" w:tplc="7AA8193E">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F902736">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734A2D6">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65CEBDE">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DD68760">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780B51E">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042304C">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9E8EBF6">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5C69C76">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EF21C4A"/>
    <w:multiLevelType w:val="hybridMultilevel"/>
    <w:tmpl w:val="0CEE7378"/>
    <w:lvl w:ilvl="0" w:tplc="67F4537E">
      <w:start w:val="1"/>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4E842A4">
      <w:start w:val="1"/>
      <w:numFmt w:val="lowerLetter"/>
      <w:lvlText w:val="%2"/>
      <w:lvlJc w:val="left"/>
      <w:pPr>
        <w:ind w:left="11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BBA32CA">
      <w:start w:val="1"/>
      <w:numFmt w:val="lowerRoman"/>
      <w:lvlText w:val="%3"/>
      <w:lvlJc w:val="left"/>
      <w:pPr>
        <w:ind w:left="182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634B2B4">
      <w:start w:val="1"/>
      <w:numFmt w:val="decimal"/>
      <w:lvlText w:val="%4"/>
      <w:lvlJc w:val="left"/>
      <w:pPr>
        <w:ind w:left="254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2BAE590">
      <w:start w:val="1"/>
      <w:numFmt w:val="lowerLetter"/>
      <w:lvlText w:val="%5"/>
      <w:lvlJc w:val="left"/>
      <w:pPr>
        <w:ind w:left="326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060FA24">
      <w:start w:val="1"/>
      <w:numFmt w:val="lowerRoman"/>
      <w:lvlText w:val="%6"/>
      <w:lvlJc w:val="left"/>
      <w:pPr>
        <w:ind w:left="398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3EAFFC6">
      <w:start w:val="1"/>
      <w:numFmt w:val="decimal"/>
      <w:lvlText w:val="%7"/>
      <w:lvlJc w:val="left"/>
      <w:pPr>
        <w:ind w:left="47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7FEB87C">
      <w:start w:val="1"/>
      <w:numFmt w:val="lowerLetter"/>
      <w:lvlText w:val="%8"/>
      <w:lvlJc w:val="left"/>
      <w:pPr>
        <w:ind w:left="542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E32DA6A">
      <w:start w:val="1"/>
      <w:numFmt w:val="lowerRoman"/>
      <w:lvlText w:val="%9"/>
      <w:lvlJc w:val="left"/>
      <w:pPr>
        <w:ind w:left="614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7F963BA"/>
    <w:multiLevelType w:val="hybridMultilevel"/>
    <w:tmpl w:val="5950E108"/>
    <w:lvl w:ilvl="0" w:tplc="7DF6A79E">
      <w:numFmt w:val="decimal"/>
      <w:lvlText w:val="%1"/>
      <w:lvlJc w:val="left"/>
      <w:pPr>
        <w:ind w:left="12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1" w:tplc="0C186D34">
      <w:start w:val="1"/>
      <w:numFmt w:val="lowerLetter"/>
      <w:lvlText w:val="%2"/>
      <w:lvlJc w:val="left"/>
      <w:pPr>
        <w:ind w:left="116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2" w:tplc="04EA021A">
      <w:start w:val="1"/>
      <w:numFmt w:val="lowerRoman"/>
      <w:lvlText w:val="%3"/>
      <w:lvlJc w:val="left"/>
      <w:pPr>
        <w:ind w:left="188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3" w:tplc="E280EDFC">
      <w:start w:val="1"/>
      <w:numFmt w:val="decimal"/>
      <w:lvlText w:val="%4"/>
      <w:lvlJc w:val="left"/>
      <w:pPr>
        <w:ind w:left="260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4" w:tplc="7BE219F8">
      <w:start w:val="1"/>
      <w:numFmt w:val="lowerLetter"/>
      <w:lvlText w:val="%5"/>
      <w:lvlJc w:val="left"/>
      <w:pPr>
        <w:ind w:left="332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5" w:tplc="C23E4578">
      <w:start w:val="1"/>
      <w:numFmt w:val="lowerRoman"/>
      <w:lvlText w:val="%6"/>
      <w:lvlJc w:val="left"/>
      <w:pPr>
        <w:ind w:left="404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6" w:tplc="7F2C3B4A">
      <w:start w:val="1"/>
      <w:numFmt w:val="decimal"/>
      <w:lvlText w:val="%7"/>
      <w:lvlJc w:val="left"/>
      <w:pPr>
        <w:ind w:left="476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7" w:tplc="D9D07EA4">
      <w:start w:val="1"/>
      <w:numFmt w:val="lowerLetter"/>
      <w:lvlText w:val="%8"/>
      <w:lvlJc w:val="left"/>
      <w:pPr>
        <w:ind w:left="548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8" w:tplc="F0FEC928">
      <w:start w:val="1"/>
      <w:numFmt w:val="lowerRoman"/>
      <w:lvlText w:val="%9"/>
      <w:lvlJc w:val="left"/>
      <w:pPr>
        <w:ind w:left="6207"/>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abstractNum>
  <w:num w:numId="1" w16cid:durableId="465779364">
    <w:abstractNumId w:val="5"/>
  </w:num>
  <w:num w:numId="2" w16cid:durableId="825631198">
    <w:abstractNumId w:val="9"/>
  </w:num>
  <w:num w:numId="3" w16cid:durableId="1284195184">
    <w:abstractNumId w:val="10"/>
  </w:num>
  <w:num w:numId="4" w16cid:durableId="1077822911">
    <w:abstractNumId w:val="13"/>
  </w:num>
  <w:num w:numId="5" w16cid:durableId="2097481974">
    <w:abstractNumId w:val="6"/>
  </w:num>
  <w:num w:numId="6" w16cid:durableId="570190404">
    <w:abstractNumId w:val="12"/>
  </w:num>
  <w:num w:numId="7" w16cid:durableId="350453118">
    <w:abstractNumId w:val="0"/>
  </w:num>
  <w:num w:numId="8" w16cid:durableId="521477817">
    <w:abstractNumId w:val="11"/>
  </w:num>
  <w:num w:numId="9" w16cid:durableId="132255754">
    <w:abstractNumId w:val="2"/>
  </w:num>
  <w:num w:numId="10" w16cid:durableId="932784389">
    <w:abstractNumId w:val="7"/>
  </w:num>
  <w:num w:numId="11" w16cid:durableId="1619330796">
    <w:abstractNumId w:val="14"/>
  </w:num>
  <w:num w:numId="12" w16cid:durableId="377362666">
    <w:abstractNumId w:val="8"/>
  </w:num>
  <w:num w:numId="13" w16cid:durableId="2049377491">
    <w:abstractNumId w:val="3"/>
  </w:num>
  <w:num w:numId="14" w16cid:durableId="803042152">
    <w:abstractNumId w:val="1"/>
  </w:num>
  <w:num w:numId="15" w16cid:durableId="1477799950">
    <w:abstractNumId w:val="15"/>
  </w:num>
  <w:num w:numId="16" w16cid:durableId="18871775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Song">
    <w15:presenceInfo w15:providerId="AD" w15:userId="S::long.song@unimelb.edu.au::840b909d-4167-43ae-ae83-473f695dbd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157"/>
    <w:rsid w:val="001F4A82"/>
    <w:rsid w:val="002B199B"/>
    <w:rsid w:val="0038497A"/>
    <w:rsid w:val="004167C9"/>
    <w:rsid w:val="0054408D"/>
    <w:rsid w:val="0060303C"/>
    <w:rsid w:val="006073C7"/>
    <w:rsid w:val="00821BCC"/>
    <w:rsid w:val="00871337"/>
    <w:rsid w:val="00890157"/>
    <w:rsid w:val="00896313"/>
    <w:rsid w:val="00955C41"/>
    <w:rsid w:val="00C4295D"/>
    <w:rsid w:val="00CB4F5B"/>
    <w:rsid w:val="00CF7B41"/>
    <w:rsid w:val="00D21C99"/>
    <w:rsid w:val="00E0431B"/>
    <w:rsid w:val="00EB51C6"/>
    <w:rsid w:val="00ED0DE4"/>
    <w:rsid w:val="00F3708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C343"/>
  <w15:docId w15:val="{0F39B0DC-436B-FA43-ACA2-D0CDB485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390"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747" w:line="265"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747" w:line="265" w:lineRule="auto"/>
      <w:ind w:left="10" w:hanging="10"/>
      <w:outlineLvl w:val="1"/>
    </w:pPr>
    <w:rPr>
      <w:rFonts w:ascii="Cambria" w:eastAsia="Cambria" w:hAnsi="Cambria" w:cs="Cambria"/>
      <w:b/>
      <w:color w:val="000000"/>
      <w:sz w:val="50"/>
    </w:rPr>
  </w:style>
  <w:style w:type="paragraph" w:styleId="Heading3">
    <w:name w:val="heading 3"/>
    <w:next w:val="Normal"/>
    <w:link w:val="Heading3Char"/>
    <w:uiPriority w:val="9"/>
    <w:unhideWhenUsed/>
    <w:qFormat/>
    <w:pPr>
      <w:keepNext/>
      <w:keepLines/>
      <w:spacing w:after="419" w:line="292" w:lineRule="auto"/>
      <w:ind w:left="10" w:hanging="10"/>
      <w:outlineLvl w:val="2"/>
    </w:pPr>
    <w:rPr>
      <w:rFonts w:ascii="Cambria" w:eastAsia="Cambria" w:hAnsi="Cambria" w:cs="Cambria"/>
      <w:b/>
      <w:color w:val="000000"/>
      <w:sz w:val="29"/>
    </w:rPr>
  </w:style>
  <w:style w:type="paragraph" w:styleId="Heading4">
    <w:name w:val="heading 4"/>
    <w:next w:val="Normal"/>
    <w:link w:val="Heading4Char"/>
    <w:uiPriority w:val="9"/>
    <w:unhideWhenUsed/>
    <w:qFormat/>
    <w:pPr>
      <w:keepNext/>
      <w:keepLines/>
      <w:spacing w:after="435" w:line="265" w:lineRule="auto"/>
      <w:ind w:left="10" w:hanging="10"/>
      <w:outlineLvl w:val="3"/>
    </w:pPr>
    <w:rPr>
      <w:rFonts w:ascii="Cambria" w:eastAsia="Cambria" w:hAnsi="Cambria" w:cs="Cambria"/>
      <w:b/>
      <w:color w:val="000000"/>
    </w:rPr>
  </w:style>
  <w:style w:type="paragraph" w:styleId="Heading5">
    <w:name w:val="heading 5"/>
    <w:next w:val="Normal"/>
    <w:link w:val="Heading5Char"/>
    <w:uiPriority w:val="9"/>
    <w:unhideWhenUsed/>
    <w:qFormat/>
    <w:pPr>
      <w:keepNext/>
      <w:keepLines/>
      <w:spacing w:after="493" w:line="265" w:lineRule="auto"/>
      <w:ind w:left="10" w:hanging="10"/>
      <w:outlineLvl w:val="4"/>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50"/>
    </w:rPr>
  </w:style>
  <w:style w:type="character" w:customStyle="1" w:styleId="Heading5Char">
    <w:name w:val="Heading 5 Char"/>
    <w:link w:val="Heading5"/>
    <w:rPr>
      <w:rFonts w:ascii="Cambria" w:eastAsia="Cambria" w:hAnsi="Cambria" w:cs="Cambria"/>
      <w:b/>
      <w:color w:val="000000"/>
      <w:sz w:val="22"/>
    </w:rPr>
  </w:style>
  <w:style w:type="character" w:customStyle="1" w:styleId="Heading4Char">
    <w:name w:val="Heading 4 Char"/>
    <w:link w:val="Heading4"/>
    <w:rPr>
      <w:rFonts w:ascii="Cambria" w:eastAsia="Cambria" w:hAnsi="Cambria" w:cs="Cambria"/>
      <w:b/>
      <w:color w:val="000000"/>
      <w:sz w:val="24"/>
    </w:rPr>
  </w:style>
  <w:style w:type="character" w:customStyle="1" w:styleId="Heading3Char">
    <w:name w:val="Heading 3 Char"/>
    <w:link w:val="Heading3"/>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50"/>
    </w:rPr>
  </w:style>
  <w:style w:type="paragraph" w:styleId="TOC1">
    <w:name w:val="toc 1"/>
    <w:hidden/>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paragraph" w:styleId="Revision">
    <w:name w:val="Revision"/>
    <w:hidden/>
    <w:uiPriority w:val="99"/>
    <w:semiHidden/>
    <w:rsid w:val="00E0431B"/>
    <w:rPr>
      <w:rFonts w:ascii="Cambria" w:eastAsia="Cambria" w:hAnsi="Cambria" w:cs="Cambria"/>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image" Target="media/image3.jpg"/><Relationship Id="rId21" Type="http://schemas.openxmlformats.org/officeDocument/2006/relationships/footer" Target="footer7.xml"/><Relationship Id="rId34" Type="http://schemas.openxmlformats.org/officeDocument/2006/relationships/footer" Target="footer13.xml"/><Relationship Id="rId42" Type="http://schemas.openxmlformats.org/officeDocument/2006/relationships/image" Target="media/image6.jpg"/><Relationship Id="rId47" Type="http://schemas.openxmlformats.org/officeDocument/2006/relationships/footer" Target="footer17.xml"/><Relationship Id="rId50" Type="http://schemas.openxmlformats.org/officeDocument/2006/relationships/image" Target="media/image8.png"/><Relationship Id="rId55" Type="http://schemas.openxmlformats.org/officeDocument/2006/relationships/footer" Target="footer20.xml"/><Relationship Id="rId63" Type="http://schemas.openxmlformats.org/officeDocument/2006/relationships/footer" Target="footer24.xml"/><Relationship Id="rId68" Type="http://schemas.openxmlformats.org/officeDocument/2006/relationships/header" Target="header27.xml"/><Relationship Id="rId76" Type="http://schemas.openxmlformats.org/officeDocument/2006/relationships/footer" Target="footer30.xml"/><Relationship Id="rId84" Type="http://schemas.openxmlformats.org/officeDocument/2006/relationships/footer" Target="footer33.xml"/><Relationship Id="rId89" Type="http://schemas.openxmlformats.org/officeDocument/2006/relationships/header" Target="header36.xml"/><Relationship Id="rId7" Type="http://schemas.openxmlformats.org/officeDocument/2006/relationships/header" Target="header1.xml"/><Relationship Id="rId71" Type="http://schemas.openxmlformats.org/officeDocument/2006/relationships/header" Target="header28.xml"/><Relationship Id="rId92" Type="http://schemas.microsoft.com/office/2011/relationships/people" Target="people.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4.jpg"/><Relationship Id="rId45" Type="http://schemas.openxmlformats.org/officeDocument/2006/relationships/header" Target="header17.xml"/><Relationship Id="rId53" Type="http://schemas.openxmlformats.org/officeDocument/2006/relationships/header" Target="header20.xml"/><Relationship Id="rId58" Type="http://schemas.openxmlformats.org/officeDocument/2006/relationships/header" Target="header22.xml"/><Relationship Id="rId66" Type="http://schemas.openxmlformats.org/officeDocument/2006/relationships/footer" Target="footer25.xml"/><Relationship Id="rId74" Type="http://schemas.openxmlformats.org/officeDocument/2006/relationships/footer" Target="footer29.xml"/><Relationship Id="rId79" Type="http://schemas.openxmlformats.org/officeDocument/2006/relationships/header" Target="header31.xml"/><Relationship Id="rId87" Type="http://schemas.openxmlformats.org/officeDocument/2006/relationships/footer" Target="footer34.xml"/><Relationship Id="rId5" Type="http://schemas.openxmlformats.org/officeDocument/2006/relationships/footnotes" Target="footnotes.xml"/><Relationship Id="rId61" Type="http://schemas.openxmlformats.org/officeDocument/2006/relationships/footer" Target="footer23.xml"/><Relationship Id="rId82" Type="http://schemas.openxmlformats.org/officeDocument/2006/relationships/footer" Target="footer32.xml"/><Relationship Id="rId90" Type="http://schemas.openxmlformats.org/officeDocument/2006/relationships/footer" Target="footer36.xml"/><Relationship Id="rId19" Type="http://schemas.openxmlformats.org/officeDocument/2006/relationships/header" Target="header7.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image" Target="media/image7.jpg"/><Relationship Id="rId48" Type="http://schemas.openxmlformats.org/officeDocument/2006/relationships/header" Target="header18.xml"/><Relationship Id="rId56" Type="http://schemas.openxmlformats.org/officeDocument/2006/relationships/header" Target="header21.xml"/><Relationship Id="rId64" Type="http://schemas.openxmlformats.org/officeDocument/2006/relationships/header" Target="header25.xml"/><Relationship Id="rId69" Type="http://schemas.openxmlformats.org/officeDocument/2006/relationships/footer" Target="footer27.xml"/><Relationship Id="rId77" Type="http://schemas.openxmlformats.org/officeDocument/2006/relationships/image" Target="media/image11.jpg"/><Relationship Id="rId8" Type="http://schemas.openxmlformats.org/officeDocument/2006/relationships/header" Target="header2.xml"/><Relationship Id="rId51" Type="http://schemas.openxmlformats.org/officeDocument/2006/relationships/image" Target="media/image9.png"/><Relationship Id="rId72" Type="http://schemas.openxmlformats.org/officeDocument/2006/relationships/header" Target="header29.xml"/><Relationship Id="rId80" Type="http://schemas.openxmlformats.org/officeDocument/2006/relationships/header" Target="header32.xml"/><Relationship Id="rId85" Type="http://schemas.openxmlformats.org/officeDocument/2006/relationships/header" Target="header34.xm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image" Target="media/image2.jpg"/><Relationship Id="rId46" Type="http://schemas.openxmlformats.org/officeDocument/2006/relationships/footer" Target="footer16.xml"/><Relationship Id="rId59" Type="http://schemas.openxmlformats.org/officeDocument/2006/relationships/header" Target="header23.xml"/><Relationship Id="rId67" Type="http://schemas.openxmlformats.org/officeDocument/2006/relationships/footer" Target="footer26.xml"/><Relationship Id="rId20" Type="http://schemas.openxmlformats.org/officeDocument/2006/relationships/header" Target="header8.xml"/><Relationship Id="rId41" Type="http://schemas.openxmlformats.org/officeDocument/2006/relationships/image" Target="media/image5.jpg"/><Relationship Id="rId54" Type="http://schemas.openxmlformats.org/officeDocument/2006/relationships/footer" Target="footer19.xml"/><Relationship Id="rId62" Type="http://schemas.openxmlformats.org/officeDocument/2006/relationships/header" Target="header24.xml"/><Relationship Id="rId70" Type="http://schemas.openxmlformats.org/officeDocument/2006/relationships/image" Target="media/image10.jpg"/><Relationship Id="rId75" Type="http://schemas.openxmlformats.org/officeDocument/2006/relationships/header" Target="header30.xml"/><Relationship Id="rId83" Type="http://schemas.openxmlformats.org/officeDocument/2006/relationships/header" Target="header33.xml"/><Relationship Id="rId88" Type="http://schemas.openxmlformats.org/officeDocument/2006/relationships/footer" Target="footer35.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header" Target="header15.xml"/><Relationship Id="rId49" Type="http://schemas.openxmlformats.org/officeDocument/2006/relationships/footer" Target="footer18.xml"/><Relationship Id="rId57" Type="http://schemas.openxmlformats.org/officeDocument/2006/relationships/footer" Target="footer21.xml"/><Relationship Id="rId10" Type="http://schemas.openxmlformats.org/officeDocument/2006/relationships/footer" Target="footer2.xml"/><Relationship Id="rId31" Type="http://schemas.openxmlformats.org/officeDocument/2006/relationships/image" Target="media/image1.png"/><Relationship Id="rId44" Type="http://schemas.openxmlformats.org/officeDocument/2006/relationships/header" Target="header16.xml"/><Relationship Id="rId52" Type="http://schemas.openxmlformats.org/officeDocument/2006/relationships/header" Target="header19.xml"/><Relationship Id="rId60" Type="http://schemas.openxmlformats.org/officeDocument/2006/relationships/footer" Target="footer22.xml"/><Relationship Id="rId65" Type="http://schemas.openxmlformats.org/officeDocument/2006/relationships/header" Target="header26.xml"/><Relationship Id="rId73" Type="http://schemas.openxmlformats.org/officeDocument/2006/relationships/footer" Target="footer28.xml"/><Relationship Id="rId78" Type="http://schemas.openxmlformats.org/officeDocument/2006/relationships/image" Target="media/image12.jpg"/><Relationship Id="rId81" Type="http://schemas.openxmlformats.org/officeDocument/2006/relationships/footer" Target="footer31.xml"/><Relationship Id="rId86" Type="http://schemas.openxmlformats.org/officeDocument/2006/relationships/header" Target="header35.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62</Pages>
  <Words>14115</Words>
  <Characters>80462</Characters>
  <Application>Microsoft Office Word</Application>
  <DocSecurity>0</DocSecurity>
  <Lines>670</Lines>
  <Paragraphs>188</Paragraphs>
  <ScaleCrop>false</ScaleCrop>
  <Company/>
  <LinksUpToDate>false</LinksUpToDate>
  <CharactersWithSpaces>94389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Robust Data Mining for Medicine: Prediction of Chemotherapy Induced Amenorrhea and Menses Recovery for Breast Cancer</dc:title>
  <dc:subject>MAST90108  MAST90109 Data Science Research Project</dc:subject>
  <dc:creator>Ruoyi Gan </dc:creator>
  <cp:keywords/>
  <cp:lastModifiedBy>Long Song</cp:lastModifiedBy>
  <cp:revision>18</cp:revision>
  <dcterms:created xsi:type="dcterms:W3CDTF">2022-10-25T08:19:00Z</dcterms:created>
  <dcterms:modified xsi:type="dcterms:W3CDTF">2022-10-29T03:00:00Z</dcterms:modified>
</cp:coreProperties>
</file>